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A4866" w14:textId="0E316BC5" w:rsidR="00663495" w:rsidRPr="00A67EA5" w:rsidRDefault="005A222F" w:rsidP="001614A4">
      <w:pPr>
        <w:jc w:val="both"/>
        <w:rPr>
          <w:rFonts w:ascii="Times New Roman" w:hAnsi="Times New Roman" w:cs="Times New Roman"/>
          <w:b/>
          <w:lang w:val="en-US"/>
        </w:rPr>
      </w:pPr>
      <w:commentRangeStart w:id="0"/>
      <w:r w:rsidRPr="00A67EA5">
        <w:rPr>
          <w:rFonts w:ascii="Times New Roman" w:hAnsi="Times New Roman" w:cs="Times New Roman"/>
          <w:b/>
          <w:lang w:val="en-US"/>
        </w:rPr>
        <w:t xml:space="preserve">The weakness of </w:t>
      </w:r>
      <w:r w:rsidR="007D5B6C" w:rsidRPr="00A67EA5">
        <w:rPr>
          <w:rFonts w:ascii="Times New Roman" w:hAnsi="Times New Roman" w:cs="Times New Roman"/>
          <w:b/>
          <w:lang w:val="en-US"/>
        </w:rPr>
        <w:t xml:space="preserve">epistemic </w:t>
      </w:r>
      <w:r w:rsidR="007D5B6C" w:rsidRPr="00A67EA5">
        <w:rPr>
          <w:rFonts w:ascii="Times New Roman" w:hAnsi="Times New Roman" w:cs="Times New Roman"/>
          <w:b/>
          <w:i/>
          <w:lang w:val="en-US"/>
        </w:rPr>
        <w:t>must</w:t>
      </w:r>
      <w:r w:rsidR="00A85E0E" w:rsidRPr="00A67EA5">
        <w:rPr>
          <w:rFonts w:ascii="Times New Roman" w:hAnsi="Times New Roman" w:cs="Times New Roman"/>
          <w:b/>
          <w:lang w:val="en-US"/>
        </w:rPr>
        <w:t>:</w:t>
      </w:r>
      <w:r w:rsidRPr="00A67EA5">
        <w:rPr>
          <w:rFonts w:ascii="Times New Roman" w:hAnsi="Times New Roman" w:cs="Times New Roman"/>
          <w:b/>
          <w:lang w:val="en-US"/>
        </w:rPr>
        <w:t xml:space="preserve"> A </w:t>
      </w:r>
      <w:r w:rsidR="0009316D" w:rsidRPr="00A67EA5">
        <w:rPr>
          <w:rFonts w:ascii="Times New Roman" w:hAnsi="Times New Roman" w:cs="Times New Roman"/>
          <w:b/>
          <w:lang w:val="en-US"/>
        </w:rPr>
        <w:t>pragmatic reasoning approach</w:t>
      </w:r>
      <w:commentRangeEnd w:id="0"/>
      <w:r w:rsidR="00D61EB7">
        <w:rPr>
          <w:rStyle w:val="CommentReference"/>
        </w:rPr>
        <w:commentReference w:id="0"/>
      </w:r>
    </w:p>
    <w:p w14:paraId="400F9667" w14:textId="242B3439" w:rsidR="00496BA6" w:rsidRDefault="00C01117" w:rsidP="00EF1C52">
      <w:pPr>
        <w:widowControl w:val="0"/>
        <w:autoSpaceDE w:val="0"/>
        <w:autoSpaceDN w:val="0"/>
        <w:adjustRightInd w:val="0"/>
        <w:jc w:val="both"/>
        <w:rPr>
          <w:ins w:id="1" w:author="Eva Wittenberg" w:date="2015-10-06T14:20:00Z"/>
          <w:rFonts w:ascii="Times New Roman" w:hAnsi="Times New Roman" w:cs="Times New Roman"/>
          <w:lang w:val="en-US"/>
        </w:rPr>
      </w:pPr>
      <w:r w:rsidRPr="00A67EA5">
        <w:rPr>
          <w:rFonts w:ascii="Times New Roman" w:hAnsi="Times New Roman" w:cs="Times New Roman"/>
          <w:lang w:val="en-US"/>
        </w:rPr>
        <w:t xml:space="preserve">Since </w:t>
      </w:r>
      <w:proofErr w:type="spellStart"/>
      <w:r w:rsidRPr="00A67EA5">
        <w:rPr>
          <w:rFonts w:ascii="Times New Roman" w:hAnsi="Times New Roman" w:cs="Times New Roman"/>
          <w:lang w:val="en-US"/>
        </w:rPr>
        <w:t>Karttunen</w:t>
      </w:r>
      <w:proofErr w:type="spellEnd"/>
      <w:r w:rsidRPr="00A67EA5">
        <w:rPr>
          <w:rFonts w:ascii="Times New Roman" w:hAnsi="Times New Roman" w:cs="Times New Roman"/>
          <w:lang w:val="en-US"/>
        </w:rPr>
        <w:t xml:space="preserve"> (1972), </w:t>
      </w:r>
      <w:r w:rsidR="00FB4DCA" w:rsidRPr="00A67EA5">
        <w:rPr>
          <w:rFonts w:ascii="Times New Roman" w:hAnsi="Times New Roman" w:cs="Times New Roman"/>
          <w:lang w:val="en-US"/>
        </w:rPr>
        <w:t>semanticists</w:t>
      </w:r>
      <w:r w:rsidRPr="00A67EA5">
        <w:rPr>
          <w:rFonts w:ascii="Times New Roman" w:hAnsi="Times New Roman" w:cs="Times New Roman"/>
          <w:lang w:val="en-US"/>
        </w:rPr>
        <w:t xml:space="preserve"> have debated </w:t>
      </w:r>
      <w:r w:rsidR="00731653" w:rsidRPr="00A67EA5">
        <w:rPr>
          <w:rFonts w:ascii="Times New Roman" w:hAnsi="Times New Roman" w:cs="Times New Roman"/>
          <w:lang w:val="en-US"/>
        </w:rPr>
        <w:t xml:space="preserve">how to account for </w:t>
      </w:r>
      <w:r w:rsidRPr="00A67EA5">
        <w:rPr>
          <w:rFonts w:ascii="Times New Roman" w:hAnsi="Times New Roman" w:cs="Times New Roman"/>
          <w:lang w:val="en-US"/>
        </w:rPr>
        <w:t xml:space="preserve">the </w:t>
      </w:r>
      <w:r w:rsidR="00EF1C52" w:rsidRPr="00A67EA5">
        <w:rPr>
          <w:rFonts w:ascii="Times New Roman" w:hAnsi="Times New Roman" w:cs="Times New Roman"/>
          <w:lang w:val="en-US"/>
        </w:rPr>
        <w:t xml:space="preserve">relatively weak </w:t>
      </w:r>
      <w:r w:rsidRPr="00A67EA5">
        <w:rPr>
          <w:rFonts w:ascii="Times New Roman" w:hAnsi="Times New Roman" w:cs="Times New Roman"/>
          <w:lang w:val="en-US"/>
        </w:rPr>
        <w:t>mea</w:t>
      </w:r>
      <w:r w:rsidRPr="00A67EA5">
        <w:rPr>
          <w:rFonts w:ascii="Times New Roman" w:hAnsi="Times New Roman" w:cs="Times New Roman"/>
          <w:lang w:val="en-US"/>
        </w:rPr>
        <w:t>n</w:t>
      </w:r>
      <w:r w:rsidRPr="00A67EA5">
        <w:rPr>
          <w:rFonts w:ascii="Times New Roman" w:hAnsi="Times New Roman" w:cs="Times New Roman"/>
          <w:lang w:val="en-US"/>
        </w:rPr>
        <w:t xml:space="preserve">ing of </w:t>
      </w:r>
      <w:r w:rsidR="00DB7637" w:rsidRPr="00A67EA5">
        <w:rPr>
          <w:rFonts w:ascii="Times New Roman" w:hAnsi="Times New Roman" w:cs="Times New Roman"/>
          <w:lang w:val="en-US"/>
        </w:rPr>
        <w:t xml:space="preserve">epistemic </w:t>
      </w:r>
      <w:r w:rsidRPr="00A67EA5">
        <w:rPr>
          <w:rFonts w:ascii="Times New Roman" w:hAnsi="Times New Roman" w:cs="Times New Roman"/>
          <w:i/>
          <w:iCs/>
          <w:lang w:val="en-US"/>
        </w:rPr>
        <w:t>must</w:t>
      </w:r>
      <w:r w:rsidR="00EF1C52" w:rsidRPr="00A67EA5">
        <w:rPr>
          <w:rFonts w:ascii="Times New Roman" w:hAnsi="Times New Roman" w:cs="Times New Roman"/>
          <w:lang w:val="en-US"/>
        </w:rPr>
        <w:t xml:space="preserve"> </w:t>
      </w:r>
      <w:r w:rsidR="00702D4D">
        <w:rPr>
          <w:rFonts w:ascii="Times New Roman" w:hAnsi="Times New Roman" w:cs="Times New Roman"/>
          <w:lang w:val="en-US"/>
        </w:rPr>
        <w:t xml:space="preserve">(1b) </w:t>
      </w:r>
      <w:r w:rsidR="00EF1C52" w:rsidRPr="00A67EA5">
        <w:rPr>
          <w:rFonts w:ascii="Times New Roman" w:hAnsi="Times New Roman" w:cs="Times New Roman"/>
          <w:lang w:val="en-US"/>
        </w:rPr>
        <w:t>compared</w:t>
      </w:r>
      <w:r w:rsidR="00FB4DCA" w:rsidRPr="00A67EA5">
        <w:rPr>
          <w:rFonts w:ascii="Times New Roman" w:hAnsi="Times New Roman" w:cs="Times New Roman"/>
          <w:lang w:val="en-US"/>
        </w:rPr>
        <w:t xml:space="preserve"> to</w:t>
      </w:r>
      <w:r w:rsidR="00EF1C52" w:rsidRPr="00A67EA5">
        <w:rPr>
          <w:rFonts w:ascii="Times New Roman" w:hAnsi="Times New Roman" w:cs="Times New Roman"/>
          <w:lang w:val="en-US"/>
        </w:rPr>
        <w:t xml:space="preserve"> bare </w:t>
      </w:r>
      <w:r w:rsidR="00FB4DCA" w:rsidRPr="00A67EA5">
        <w:rPr>
          <w:rFonts w:ascii="Times New Roman" w:hAnsi="Times New Roman" w:cs="Times New Roman"/>
          <w:lang w:val="en-US"/>
        </w:rPr>
        <w:t>utterances</w:t>
      </w:r>
      <w:r w:rsidR="00EF1C52" w:rsidRPr="00A67EA5">
        <w:rPr>
          <w:rFonts w:ascii="Times New Roman" w:hAnsi="Times New Roman" w:cs="Times New Roman"/>
          <w:lang w:val="en-US"/>
        </w:rPr>
        <w:t xml:space="preserve"> without a modal</w:t>
      </w:r>
      <w:r w:rsidR="00702D4D">
        <w:rPr>
          <w:rFonts w:ascii="Times New Roman" w:hAnsi="Times New Roman" w:cs="Times New Roman"/>
          <w:lang w:val="en-US"/>
        </w:rPr>
        <w:t xml:space="preserve"> (1a)</w:t>
      </w:r>
      <w:r w:rsidR="00FB4DCA" w:rsidRPr="00A67EA5">
        <w:rPr>
          <w:rFonts w:ascii="Times New Roman" w:hAnsi="Times New Roman" w:cs="Times New Roman"/>
          <w:lang w:val="en-US"/>
        </w:rPr>
        <w:t>.</w:t>
      </w:r>
      <w:r w:rsidR="00731653" w:rsidRPr="00A67EA5">
        <w:rPr>
          <w:rFonts w:ascii="Times New Roman" w:hAnsi="Times New Roman" w:cs="Times New Roman"/>
          <w:lang w:val="en-US"/>
        </w:rPr>
        <w:t xml:space="preserve"> </w:t>
      </w:r>
      <w:r w:rsidR="00FB4DCA" w:rsidRPr="00A67EA5">
        <w:rPr>
          <w:rFonts w:ascii="Times New Roman" w:hAnsi="Times New Roman" w:cs="Times New Roman"/>
          <w:lang w:val="en-US"/>
        </w:rPr>
        <w:t>R</w:t>
      </w:r>
      <w:r w:rsidRPr="00A67EA5">
        <w:rPr>
          <w:rFonts w:ascii="Times New Roman" w:hAnsi="Times New Roman" w:cs="Times New Roman"/>
          <w:lang w:val="en-US"/>
        </w:rPr>
        <w:t>ather than eng</w:t>
      </w:r>
      <w:r w:rsidRPr="00A67EA5">
        <w:rPr>
          <w:rFonts w:ascii="Times New Roman" w:hAnsi="Times New Roman" w:cs="Times New Roman"/>
          <w:lang w:val="en-US"/>
        </w:rPr>
        <w:t>i</w:t>
      </w:r>
      <w:r w:rsidRPr="00A67EA5">
        <w:rPr>
          <w:rFonts w:ascii="Times New Roman" w:hAnsi="Times New Roman" w:cs="Times New Roman"/>
          <w:lang w:val="en-US"/>
        </w:rPr>
        <w:t xml:space="preserve">neering </w:t>
      </w:r>
      <w:r w:rsidR="00731653" w:rsidRPr="00A67EA5">
        <w:rPr>
          <w:rFonts w:ascii="Times New Roman" w:hAnsi="Times New Roman" w:cs="Times New Roman"/>
          <w:lang w:val="en-US"/>
        </w:rPr>
        <w:t xml:space="preserve">the </w:t>
      </w:r>
      <w:r w:rsidRPr="00A67EA5">
        <w:rPr>
          <w:rFonts w:ascii="Times New Roman" w:hAnsi="Times New Roman" w:cs="Times New Roman"/>
          <w:lang w:val="en-US"/>
        </w:rPr>
        <w:t>weakness</w:t>
      </w:r>
      <w:r w:rsidR="00731653" w:rsidRPr="00A67EA5">
        <w:rPr>
          <w:rFonts w:ascii="Times New Roman" w:hAnsi="Times New Roman" w:cs="Times New Roman"/>
          <w:lang w:val="en-US"/>
        </w:rPr>
        <w:t xml:space="preserve"> of </w:t>
      </w:r>
      <w:r w:rsidR="00731653" w:rsidRPr="00A67EA5">
        <w:rPr>
          <w:rFonts w:ascii="Times New Roman" w:hAnsi="Times New Roman" w:cs="Times New Roman"/>
          <w:i/>
          <w:lang w:val="en-US"/>
        </w:rPr>
        <w:t>must</w:t>
      </w:r>
      <w:r w:rsidR="00731653" w:rsidRPr="00A67EA5">
        <w:rPr>
          <w:rFonts w:ascii="Times New Roman" w:hAnsi="Times New Roman" w:cs="Times New Roman"/>
          <w:lang w:val="en-US"/>
        </w:rPr>
        <w:t xml:space="preserve"> </w:t>
      </w:r>
      <w:r w:rsidRPr="00A67EA5">
        <w:rPr>
          <w:rFonts w:ascii="Times New Roman" w:hAnsi="Times New Roman" w:cs="Times New Roman"/>
          <w:lang w:val="en-US"/>
        </w:rPr>
        <w:t xml:space="preserve">into the </w:t>
      </w:r>
      <w:r w:rsidR="00C411C6" w:rsidRPr="00A67EA5">
        <w:rPr>
          <w:rFonts w:ascii="Times New Roman" w:hAnsi="Times New Roman" w:cs="Times New Roman"/>
          <w:lang w:val="en-US"/>
        </w:rPr>
        <w:t>lexical semantics</w:t>
      </w:r>
      <w:r w:rsidRPr="00A67EA5">
        <w:rPr>
          <w:rFonts w:ascii="Times New Roman" w:hAnsi="Times New Roman" w:cs="Times New Roman"/>
          <w:lang w:val="en-US"/>
        </w:rPr>
        <w:t xml:space="preserve"> </w:t>
      </w:r>
      <w:r w:rsidR="00731653" w:rsidRPr="00A67EA5">
        <w:rPr>
          <w:rFonts w:ascii="Times New Roman" w:hAnsi="Times New Roman" w:cs="Times New Roman"/>
          <w:lang w:val="en-US"/>
        </w:rPr>
        <w:t>(Lassiter</w:t>
      </w:r>
      <w:r w:rsidR="00492781" w:rsidRPr="00A67EA5">
        <w:rPr>
          <w:rFonts w:ascii="Times New Roman" w:hAnsi="Times New Roman" w:cs="Times New Roman"/>
          <w:lang w:val="en-US"/>
        </w:rPr>
        <w:t>,</w:t>
      </w:r>
      <w:r w:rsidR="00731653" w:rsidRPr="00A67EA5">
        <w:rPr>
          <w:rFonts w:ascii="Times New Roman" w:hAnsi="Times New Roman" w:cs="Times New Roman"/>
          <w:lang w:val="en-US"/>
        </w:rPr>
        <w:t xml:space="preserve"> 2014)</w:t>
      </w:r>
      <w:r w:rsidR="00ED1676" w:rsidRPr="00A67EA5">
        <w:rPr>
          <w:rFonts w:ascii="Times New Roman" w:hAnsi="Times New Roman" w:cs="Times New Roman"/>
          <w:lang w:val="en-US"/>
        </w:rPr>
        <w:t>,</w:t>
      </w:r>
      <w:r w:rsidR="00731653" w:rsidRPr="00A67EA5">
        <w:rPr>
          <w:rFonts w:ascii="Times New Roman" w:hAnsi="Times New Roman" w:cs="Times New Roman"/>
          <w:lang w:val="en-US"/>
        </w:rPr>
        <w:t xml:space="preserve"> </w:t>
      </w:r>
      <w:r w:rsidRPr="00A67EA5">
        <w:rPr>
          <w:rFonts w:ascii="Times New Roman" w:hAnsi="Times New Roman" w:cs="Times New Roman"/>
          <w:lang w:val="en-US"/>
        </w:rPr>
        <w:t xml:space="preserve">and </w:t>
      </w:r>
      <w:r w:rsidR="00ED1676" w:rsidRPr="00A67EA5">
        <w:rPr>
          <w:rFonts w:ascii="Times New Roman" w:hAnsi="Times New Roman" w:cs="Times New Roman"/>
          <w:lang w:val="en-US"/>
        </w:rPr>
        <w:t xml:space="preserve">rather than </w:t>
      </w:r>
      <w:r w:rsidRPr="00A67EA5">
        <w:rPr>
          <w:rFonts w:ascii="Times New Roman" w:hAnsi="Times New Roman" w:cs="Times New Roman"/>
          <w:lang w:val="en-US"/>
        </w:rPr>
        <w:t>analy</w:t>
      </w:r>
      <w:r w:rsidRPr="00A67EA5">
        <w:rPr>
          <w:rFonts w:ascii="Times New Roman" w:hAnsi="Times New Roman" w:cs="Times New Roman"/>
          <w:lang w:val="en-US"/>
        </w:rPr>
        <w:t>z</w:t>
      </w:r>
      <w:r w:rsidRPr="00A67EA5">
        <w:rPr>
          <w:rFonts w:ascii="Times New Roman" w:hAnsi="Times New Roman" w:cs="Times New Roman"/>
          <w:lang w:val="en-US"/>
        </w:rPr>
        <w:t xml:space="preserve">ing its </w:t>
      </w:r>
      <w:r w:rsidR="00ED1676" w:rsidRPr="00A67EA5">
        <w:rPr>
          <w:rFonts w:ascii="Times New Roman" w:hAnsi="Times New Roman" w:cs="Times New Roman"/>
          <w:lang w:val="en-US"/>
        </w:rPr>
        <w:t xml:space="preserve">interpretive </w:t>
      </w:r>
      <w:r w:rsidRPr="00A67EA5">
        <w:rPr>
          <w:rFonts w:ascii="Times New Roman" w:hAnsi="Times New Roman" w:cs="Times New Roman"/>
          <w:lang w:val="en-US"/>
        </w:rPr>
        <w:t>contribution as part of</w:t>
      </w:r>
      <w:r w:rsidR="000C1BA9" w:rsidRPr="00A67EA5">
        <w:rPr>
          <w:rFonts w:ascii="Times New Roman" w:hAnsi="Times New Roman" w:cs="Times New Roman"/>
          <w:lang w:val="en-US"/>
        </w:rPr>
        <w:t xml:space="preserve"> the propositional content </w:t>
      </w:r>
      <w:r w:rsidR="00731653" w:rsidRPr="00A67EA5">
        <w:rPr>
          <w:rFonts w:ascii="Times New Roman" w:hAnsi="Times New Roman" w:cs="Times New Roman"/>
          <w:lang w:val="en-US"/>
        </w:rPr>
        <w:t xml:space="preserve">(von </w:t>
      </w:r>
      <w:proofErr w:type="spellStart"/>
      <w:r w:rsidR="00731653" w:rsidRPr="00A67EA5">
        <w:rPr>
          <w:rFonts w:ascii="Times New Roman" w:hAnsi="Times New Roman" w:cs="Times New Roman"/>
          <w:lang w:val="en-US"/>
        </w:rPr>
        <w:t>Fintel</w:t>
      </w:r>
      <w:proofErr w:type="spellEnd"/>
      <w:r w:rsidR="00731653" w:rsidRPr="00A67EA5">
        <w:rPr>
          <w:rFonts w:ascii="Times New Roman" w:hAnsi="Times New Roman" w:cs="Times New Roman"/>
          <w:lang w:val="en-US"/>
        </w:rPr>
        <w:t xml:space="preserve"> &amp; </w:t>
      </w:r>
      <w:proofErr w:type="spellStart"/>
      <w:r w:rsidR="00731653" w:rsidRPr="00A67EA5">
        <w:rPr>
          <w:rFonts w:ascii="Times New Roman" w:hAnsi="Times New Roman" w:cs="Times New Roman"/>
          <w:lang w:val="en-US"/>
        </w:rPr>
        <w:t>Gillies</w:t>
      </w:r>
      <w:proofErr w:type="spellEnd"/>
      <w:r w:rsidR="00492781" w:rsidRPr="00A67EA5">
        <w:rPr>
          <w:rFonts w:ascii="Times New Roman" w:hAnsi="Times New Roman" w:cs="Times New Roman"/>
          <w:lang w:val="en-US"/>
        </w:rPr>
        <w:t>,</w:t>
      </w:r>
      <w:r w:rsidR="00731653" w:rsidRPr="00A67EA5">
        <w:rPr>
          <w:rFonts w:ascii="Times New Roman" w:hAnsi="Times New Roman" w:cs="Times New Roman"/>
          <w:lang w:val="en-US"/>
        </w:rPr>
        <w:t xml:space="preserve"> 2007</w:t>
      </w:r>
      <w:r w:rsidR="00ED1676" w:rsidRPr="00A67EA5">
        <w:rPr>
          <w:rFonts w:ascii="Times New Roman" w:hAnsi="Times New Roman" w:cs="Times New Roman"/>
          <w:lang w:val="en-US"/>
        </w:rPr>
        <w:t xml:space="preserve"> </w:t>
      </w:r>
      <w:r w:rsidR="00ED1676" w:rsidRPr="00A67EA5">
        <w:rPr>
          <w:rFonts w:ascii="Times New Roman" w:hAnsi="Times New Roman" w:cs="Times New Roman"/>
          <w:i/>
          <w:lang w:val="en-US"/>
        </w:rPr>
        <w:t>et seq.</w:t>
      </w:r>
      <w:r w:rsidR="00731653" w:rsidRPr="00A67EA5">
        <w:rPr>
          <w:rFonts w:ascii="Times New Roman" w:hAnsi="Times New Roman" w:cs="Times New Roman"/>
          <w:lang w:val="en-US"/>
        </w:rPr>
        <w:t>)</w:t>
      </w:r>
      <w:r w:rsidR="000C1BA9" w:rsidRPr="00A67EA5">
        <w:rPr>
          <w:rFonts w:ascii="Times New Roman" w:hAnsi="Times New Roman" w:cs="Times New Roman"/>
          <w:lang w:val="en-US"/>
        </w:rPr>
        <w:t xml:space="preserve">, </w:t>
      </w:r>
      <w:commentRangeStart w:id="2"/>
      <w:r w:rsidR="000C1BA9" w:rsidRPr="00A67EA5">
        <w:rPr>
          <w:rFonts w:ascii="Times New Roman" w:hAnsi="Times New Roman" w:cs="Times New Roman"/>
          <w:lang w:val="en-US"/>
        </w:rPr>
        <w:t xml:space="preserve">we </w:t>
      </w:r>
      <w:r w:rsidR="00FB4DCA" w:rsidRPr="00A67EA5">
        <w:rPr>
          <w:rFonts w:ascii="Times New Roman" w:hAnsi="Times New Roman" w:cs="Times New Roman"/>
          <w:lang w:val="en-US"/>
        </w:rPr>
        <w:t xml:space="preserve">propose a pragmatic approach and </w:t>
      </w:r>
      <w:r w:rsidR="000C1BA9" w:rsidRPr="00A67EA5">
        <w:rPr>
          <w:rFonts w:ascii="Times New Roman" w:hAnsi="Times New Roman" w:cs="Times New Roman"/>
          <w:lang w:val="en-US"/>
        </w:rPr>
        <w:t>derive</w:t>
      </w:r>
      <w:r w:rsidRPr="00A67EA5">
        <w:rPr>
          <w:rFonts w:ascii="Times New Roman" w:hAnsi="Times New Roman" w:cs="Times New Roman"/>
          <w:lang w:val="en-US"/>
        </w:rPr>
        <w:t xml:space="preserve"> its </w:t>
      </w:r>
      <w:r w:rsidR="00731653" w:rsidRPr="00A67EA5">
        <w:rPr>
          <w:rFonts w:ascii="Times New Roman" w:hAnsi="Times New Roman" w:cs="Times New Roman"/>
          <w:lang w:val="en-US"/>
        </w:rPr>
        <w:t xml:space="preserve">interpretation </w:t>
      </w:r>
      <w:r w:rsidR="000C1BA9" w:rsidRPr="00A67EA5">
        <w:rPr>
          <w:rFonts w:ascii="Times New Roman" w:hAnsi="Times New Roman" w:cs="Times New Roman"/>
          <w:lang w:val="en-US"/>
        </w:rPr>
        <w:t>as an M-implicature (</w:t>
      </w:r>
      <w:r w:rsidR="00604605" w:rsidRPr="00A67EA5">
        <w:rPr>
          <w:rFonts w:ascii="Times New Roman" w:hAnsi="Times New Roman" w:cs="Times New Roman"/>
          <w:lang w:val="en-US"/>
        </w:rPr>
        <w:t xml:space="preserve">Grice, 1989; </w:t>
      </w:r>
      <w:r w:rsidR="000C1BA9" w:rsidRPr="00A67EA5">
        <w:rPr>
          <w:rFonts w:ascii="Times New Roman" w:hAnsi="Times New Roman" w:cs="Times New Roman"/>
          <w:lang w:val="en-US"/>
        </w:rPr>
        <w:t>Levinson</w:t>
      </w:r>
      <w:r w:rsidR="00492781" w:rsidRPr="00A67EA5">
        <w:rPr>
          <w:rFonts w:ascii="Times New Roman" w:hAnsi="Times New Roman" w:cs="Times New Roman"/>
          <w:lang w:val="en-US"/>
        </w:rPr>
        <w:t>,</w:t>
      </w:r>
      <w:r w:rsidRPr="00A67EA5">
        <w:rPr>
          <w:rFonts w:ascii="Times New Roman" w:hAnsi="Times New Roman" w:cs="Times New Roman"/>
          <w:lang w:val="en-US"/>
        </w:rPr>
        <w:t xml:space="preserve"> 2000): </w:t>
      </w:r>
      <w:r w:rsidRPr="00A67EA5">
        <w:rPr>
          <w:rFonts w:ascii="Times New Roman" w:hAnsi="Times New Roman" w:cs="Times New Roman"/>
          <w:i/>
          <w:iCs/>
          <w:lang w:val="en-US"/>
        </w:rPr>
        <w:t xml:space="preserve">must q </w:t>
      </w:r>
      <w:r w:rsidR="00EF1C52" w:rsidRPr="00A67EA5">
        <w:rPr>
          <w:rFonts w:ascii="Times New Roman" w:hAnsi="Times New Roman" w:cs="Times New Roman"/>
          <w:iCs/>
          <w:lang w:val="en-US"/>
        </w:rPr>
        <w:t xml:space="preserve">(1b) </w:t>
      </w:r>
      <w:r w:rsidRPr="00A67EA5">
        <w:rPr>
          <w:rFonts w:ascii="Times New Roman" w:hAnsi="Times New Roman" w:cs="Times New Roman"/>
          <w:lang w:val="en-US"/>
        </w:rPr>
        <w:t>is marked relative to the b</w:t>
      </w:r>
      <w:r w:rsidR="00EF1C52" w:rsidRPr="00A67EA5">
        <w:rPr>
          <w:rFonts w:ascii="Times New Roman" w:hAnsi="Times New Roman" w:cs="Times New Roman"/>
          <w:lang w:val="en-US"/>
        </w:rPr>
        <w:t xml:space="preserve">are form (1a); the bare form </w:t>
      </w:r>
      <w:r w:rsidRPr="00A67EA5">
        <w:rPr>
          <w:rFonts w:ascii="Times New Roman" w:hAnsi="Times New Roman" w:cs="Times New Roman"/>
          <w:lang w:val="en-US"/>
        </w:rPr>
        <w:t>co</w:t>
      </w:r>
      <w:r w:rsidRPr="00A67EA5">
        <w:rPr>
          <w:rFonts w:ascii="Times New Roman" w:hAnsi="Times New Roman" w:cs="Times New Roman"/>
          <w:lang w:val="en-US"/>
        </w:rPr>
        <w:t>n</w:t>
      </w:r>
      <w:r w:rsidRPr="00A67EA5">
        <w:rPr>
          <w:rFonts w:ascii="Times New Roman" w:hAnsi="Times New Roman" w:cs="Times New Roman"/>
          <w:lang w:val="en-US"/>
        </w:rPr>
        <w:t>vey</w:t>
      </w:r>
      <w:r w:rsidR="00EF1C52" w:rsidRPr="00A67EA5">
        <w:rPr>
          <w:rFonts w:ascii="Times New Roman" w:hAnsi="Times New Roman" w:cs="Times New Roman"/>
          <w:lang w:val="en-US"/>
        </w:rPr>
        <w:t>s already</w:t>
      </w:r>
      <w:r w:rsidRPr="00A67EA5">
        <w:rPr>
          <w:rFonts w:ascii="Times New Roman" w:hAnsi="Times New Roman" w:cs="Times New Roman"/>
          <w:lang w:val="en-US"/>
        </w:rPr>
        <w:t xml:space="preserve"> that it is raining (</w:t>
      </w:r>
      <w:r w:rsidRPr="00A67EA5">
        <w:rPr>
          <w:rFonts w:ascii="Times New Roman" w:hAnsi="Times New Roman" w:cs="Times New Roman"/>
          <w:i/>
          <w:iCs/>
          <w:lang w:val="en-US"/>
        </w:rPr>
        <w:t>q</w:t>
      </w:r>
      <w:r w:rsidRPr="00A67EA5">
        <w:rPr>
          <w:rFonts w:ascii="Times New Roman" w:hAnsi="Times New Roman" w:cs="Times New Roman"/>
          <w:lang w:val="en-US"/>
        </w:rPr>
        <w:t>), so listeners take the marked form to convey the marked mea</w:t>
      </w:r>
      <w:r w:rsidRPr="00A67EA5">
        <w:rPr>
          <w:rFonts w:ascii="Times New Roman" w:hAnsi="Times New Roman" w:cs="Times New Roman"/>
          <w:lang w:val="en-US"/>
        </w:rPr>
        <w:t>n</w:t>
      </w:r>
      <w:r w:rsidRPr="00A67EA5">
        <w:rPr>
          <w:rFonts w:ascii="Times New Roman" w:hAnsi="Times New Roman" w:cs="Times New Roman"/>
          <w:lang w:val="en-US"/>
        </w:rPr>
        <w:t xml:space="preserve">ing that the speaker arrived at the conclusion </w:t>
      </w:r>
      <w:r w:rsidRPr="00A67EA5">
        <w:rPr>
          <w:rFonts w:ascii="Times New Roman" w:hAnsi="Times New Roman" w:cs="Times New Roman"/>
          <w:i/>
          <w:iCs/>
          <w:lang w:val="en-US"/>
        </w:rPr>
        <w:t xml:space="preserve">q </w:t>
      </w:r>
      <w:r w:rsidRPr="00A67EA5">
        <w:rPr>
          <w:rFonts w:ascii="Times New Roman" w:hAnsi="Times New Roman" w:cs="Times New Roman"/>
          <w:lang w:val="en-US"/>
        </w:rPr>
        <w:t xml:space="preserve">via an evidentially less certain route than if they had chosen the </w:t>
      </w:r>
      <w:del w:id="3" w:author="Eva Wittenberg" w:date="2015-10-06T14:20:00Z">
        <w:r w:rsidR="00EF1C52" w:rsidRPr="00A67EA5" w:rsidDel="00496BA6">
          <w:rPr>
            <w:rFonts w:ascii="Times New Roman" w:hAnsi="Times New Roman" w:cs="Times New Roman"/>
            <w:lang w:val="en-US"/>
          </w:rPr>
          <w:delText>cheaper</w:delText>
        </w:r>
        <w:r w:rsidRPr="00A67EA5" w:rsidDel="00496BA6">
          <w:rPr>
            <w:rFonts w:ascii="Times New Roman" w:hAnsi="Times New Roman" w:cs="Times New Roman"/>
            <w:lang w:val="en-US"/>
          </w:rPr>
          <w:delText xml:space="preserve"> </w:delText>
        </w:r>
      </w:del>
      <w:ins w:id="4" w:author="Eva Wittenberg" w:date="2015-10-06T14:20:00Z">
        <w:r w:rsidR="00496BA6">
          <w:rPr>
            <w:rFonts w:ascii="Times New Roman" w:hAnsi="Times New Roman" w:cs="Times New Roman"/>
            <w:lang w:val="en-US"/>
          </w:rPr>
          <w:t>unmarked</w:t>
        </w:r>
        <w:r w:rsidR="00496BA6" w:rsidRPr="00A67EA5">
          <w:rPr>
            <w:rFonts w:ascii="Times New Roman" w:hAnsi="Times New Roman" w:cs="Times New Roman"/>
            <w:lang w:val="en-US"/>
          </w:rPr>
          <w:t xml:space="preserve"> </w:t>
        </w:r>
      </w:ins>
      <w:r w:rsidRPr="00A67EA5">
        <w:rPr>
          <w:rFonts w:ascii="Times New Roman" w:hAnsi="Times New Roman" w:cs="Times New Roman"/>
          <w:lang w:val="en-US"/>
        </w:rPr>
        <w:t>bare form.</w:t>
      </w:r>
      <w:r w:rsidR="000C1BA9" w:rsidRPr="00A67EA5">
        <w:rPr>
          <w:rFonts w:ascii="Times New Roman" w:hAnsi="Times New Roman" w:cs="Times New Roman"/>
          <w:lang w:val="en-US"/>
        </w:rPr>
        <w:t xml:space="preserve"> </w:t>
      </w:r>
      <w:commentRangeEnd w:id="2"/>
      <w:r w:rsidR="00496BA6">
        <w:rPr>
          <w:rStyle w:val="CommentReference"/>
        </w:rPr>
        <w:commentReference w:id="2"/>
      </w:r>
    </w:p>
    <w:p w14:paraId="20F057EF" w14:textId="4C3E1D53" w:rsidR="00496BA6" w:rsidRDefault="00A562B6" w:rsidP="00EF1C52">
      <w:pPr>
        <w:widowControl w:val="0"/>
        <w:autoSpaceDE w:val="0"/>
        <w:autoSpaceDN w:val="0"/>
        <w:adjustRightInd w:val="0"/>
        <w:jc w:val="both"/>
        <w:rPr>
          <w:ins w:id="5" w:author="Eva Wittenberg" w:date="2015-10-06T14:18:00Z"/>
          <w:rFonts w:ascii="Times New Roman" w:hAnsi="Times New Roman" w:cs="Times New Roman"/>
          <w:lang w:val="en-US"/>
        </w:rPr>
      </w:pPr>
      <w:ins w:id="6" w:author="Eva Wittenberg" w:date="2015-10-06T14:31:00Z">
        <w:r>
          <w:rPr>
            <w:rFonts w:ascii="Times New Roman" w:hAnsi="Times New Roman" w:cs="Times New Roman"/>
            <w:lang w:val="en-US"/>
          </w:rPr>
          <w:t xml:space="preserve">We further argue that </w:t>
        </w:r>
        <w:r w:rsidRPr="00A67EA5">
          <w:rPr>
            <w:rFonts w:ascii="Times New Roman" w:hAnsi="Times New Roman" w:cs="Times New Roman"/>
            <w:lang w:val="en-US"/>
          </w:rPr>
          <w:t xml:space="preserve">epistemic </w:t>
        </w:r>
        <w:r w:rsidRPr="00A67EA5">
          <w:rPr>
            <w:rFonts w:ascii="Times New Roman" w:hAnsi="Times New Roman" w:cs="Times New Roman"/>
            <w:i/>
            <w:lang w:val="en-US"/>
          </w:rPr>
          <w:t xml:space="preserve">must </w:t>
        </w:r>
        <w:r w:rsidRPr="00A67EA5">
          <w:rPr>
            <w:rFonts w:ascii="Times New Roman" w:hAnsi="Times New Roman" w:cs="Times New Roman"/>
            <w:lang w:val="en-US"/>
          </w:rPr>
          <w:t>patterns cross-linguistically with non-propositional means of expressing weakened commitment towar</w:t>
        </w:r>
        <w:r>
          <w:rPr>
            <w:rFonts w:ascii="Times New Roman" w:hAnsi="Times New Roman" w:cs="Times New Roman"/>
            <w:lang w:val="en-US"/>
          </w:rPr>
          <w:t xml:space="preserve">ds the truth of the proposition: </w:t>
        </w:r>
      </w:ins>
      <w:ins w:id="7" w:author="Eva Wittenberg" w:date="2015-10-06T14:20:00Z">
        <w:r w:rsidR="00496BA6">
          <w:rPr>
            <w:rFonts w:ascii="Times New Roman" w:hAnsi="Times New Roman" w:cs="Times New Roman"/>
            <w:lang w:val="en-US"/>
          </w:rPr>
          <w:t xml:space="preserve">In English, speaker uncertainty is usually expressed </w:t>
        </w:r>
      </w:ins>
      <w:ins w:id="8" w:author="Eva Wittenberg" w:date="2015-10-06T14:21:00Z">
        <w:r w:rsidR="00496BA6">
          <w:rPr>
            <w:rFonts w:ascii="Times New Roman" w:hAnsi="Times New Roman" w:cs="Times New Roman"/>
            <w:lang w:val="en-US"/>
          </w:rPr>
          <w:t>by modal verbs (</w:t>
        </w:r>
      </w:ins>
      <w:ins w:id="9" w:author="Eva Wittenberg" w:date="2015-10-06T14:22:00Z">
        <w:r w:rsidR="00496BA6">
          <w:rPr>
            <w:rFonts w:ascii="Times New Roman" w:hAnsi="Times New Roman" w:cs="Times New Roman"/>
            <w:lang w:val="en-US"/>
          </w:rPr>
          <w:t>‘might’</w:t>
        </w:r>
      </w:ins>
      <w:ins w:id="10" w:author="Eva Wittenberg" w:date="2015-10-06T14:27:00Z">
        <w:r w:rsidR="00496BA6">
          <w:rPr>
            <w:rFonts w:ascii="Times New Roman" w:hAnsi="Times New Roman" w:cs="Times New Roman"/>
            <w:lang w:val="en-US"/>
          </w:rPr>
          <w:t>) or</w:t>
        </w:r>
      </w:ins>
      <w:ins w:id="11" w:author="Eva Wittenberg" w:date="2015-10-06T14:22:00Z">
        <w:r w:rsidR="00496BA6">
          <w:rPr>
            <w:rFonts w:ascii="Times New Roman" w:hAnsi="Times New Roman" w:cs="Times New Roman"/>
            <w:lang w:val="en-US"/>
          </w:rPr>
          <w:t xml:space="preserve"> adverbs (‘prob</w:t>
        </w:r>
        <w:r w:rsidR="00496BA6">
          <w:rPr>
            <w:rFonts w:ascii="Times New Roman" w:hAnsi="Times New Roman" w:cs="Times New Roman"/>
            <w:lang w:val="en-US"/>
          </w:rPr>
          <w:t>a</w:t>
        </w:r>
        <w:r w:rsidR="00496BA6">
          <w:rPr>
            <w:rFonts w:ascii="Times New Roman" w:hAnsi="Times New Roman" w:cs="Times New Roman"/>
            <w:lang w:val="en-US"/>
          </w:rPr>
          <w:t xml:space="preserve">bly’), both of which </w:t>
        </w:r>
      </w:ins>
      <w:ins w:id="12" w:author="Eva Wittenberg" w:date="2015-10-06T14:23:00Z">
        <w:r w:rsidR="00496BA6">
          <w:rPr>
            <w:rFonts w:ascii="Times New Roman" w:hAnsi="Times New Roman" w:cs="Times New Roman"/>
            <w:lang w:val="en-US"/>
          </w:rPr>
          <w:t xml:space="preserve">enter directly into the </w:t>
        </w:r>
      </w:ins>
      <w:ins w:id="13" w:author="Eva Wittenberg" w:date="2015-10-06T14:28:00Z">
        <w:r w:rsidR="00496BA6">
          <w:rPr>
            <w:rFonts w:ascii="Times New Roman" w:hAnsi="Times New Roman" w:cs="Times New Roman"/>
            <w:lang w:val="en-US"/>
          </w:rPr>
          <w:t xml:space="preserve">semantic </w:t>
        </w:r>
      </w:ins>
      <w:ins w:id="14" w:author="Eva Wittenberg" w:date="2015-10-06T14:23:00Z">
        <w:r>
          <w:rPr>
            <w:rFonts w:ascii="Times New Roman" w:hAnsi="Times New Roman" w:cs="Times New Roman"/>
            <w:lang w:val="en-US"/>
          </w:rPr>
          <w:t>calculation of a proposition. However, s</w:t>
        </w:r>
        <w:r w:rsidR="00D61EB7">
          <w:rPr>
            <w:rFonts w:ascii="Times New Roman" w:hAnsi="Times New Roman" w:cs="Times New Roman"/>
            <w:lang w:val="en-US"/>
          </w:rPr>
          <w:t>ome languages</w:t>
        </w:r>
      </w:ins>
      <w:ins w:id="15" w:author="Eva Wittenberg" w:date="2015-10-06T14:43:00Z">
        <w:r w:rsidR="00D61EB7">
          <w:rPr>
            <w:rFonts w:ascii="Times New Roman" w:hAnsi="Times New Roman" w:cs="Times New Roman"/>
            <w:lang w:val="en-US"/>
          </w:rPr>
          <w:t>,</w:t>
        </w:r>
      </w:ins>
      <w:ins w:id="16" w:author="Eva Wittenberg" w:date="2015-10-06T14:23:00Z">
        <w:r w:rsidR="00496BA6">
          <w:rPr>
            <w:rFonts w:ascii="Times New Roman" w:hAnsi="Times New Roman" w:cs="Times New Roman"/>
            <w:lang w:val="en-US"/>
          </w:rPr>
          <w:t xml:space="preserve"> like German, also </w:t>
        </w:r>
      </w:ins>
      <w:ins w:id="17" w:author="Eva Wittenberg" w:date="2015-10-06T14:24:00Z">
        <w:r w:rsidR="00496BA6">
          <w:rPr>
            <w:rFonts w:ascii="Times New Roman" w:hAnsi="Times New Roman" w:cs="Times New Roman"/>
            <w:lang w:val="en-US"/>
          </w:rPr>
          <w:t xml:space="preserve">offer </w:t>
        </w:r>
      </w:ins>
      <w:moveToRangeStart w:id="18" w:author="Eva Wittenberg" w:date="2015-10-06T14:24:00Z" w:name="move305760781"/>
      <w:moveTo w:id="19" w:author="Eva Wittenberg" w:date="2015-10-06T14:24:00Z">
        <w:del w:id="20" w:author="Eva Wittenberg" w:date="2015-10-06T14:24:00Z">
          <w:r w:rsidR="00496BA6" w:rsidDel="00496BA6">
            <w:rPr>
              <w:rFonts w:ascii="Times New Roman" w:hAnsi="Times New Roman" w:cs="Times New Roman"/>
              <w:lang w:val="en-US"/>
            </w:rPr>
            <w:delText xml:space="preserve">discourse particles, a </w:delText>
          </w:r>
        </w:del>
        <w:r w:rsidR="00496BA6" w:rsidRPr="00A67EA5">
          <w:rPr>
            <w:rFonts w:ascii="Times New Roman" w:hAnsi="Times New Roman" w:cs="Times New Roman"/>
            <w:color w:val="1D2026"/>
            <w:lang w:val="en-US"/>
          </w:rPr>
          <w:t xml:space="preserve">non-propositional means for expressing weakened </w:t>
        </w:r>
        <w:r w:rsidR="00496BA6" w:rsidRPr="00A67EA5">
          <w:rPr>
            <w:rFonts w:ascii="Times New Roman" w:hAnsi="Times New Roman" w:cs="Times New Roman"/>
            <w:lang w:val="en-US"/>
          </w:rPr>
          <w:t>commitment</w:t>
        </w:r>
      </w:moveTo>
      <w:ins w:id="21" w:author="Eva Wittenberg" w:date="2015-10-06T14:24:00Z">
        <w:r w:rsidR="00496BA6">
          <w:rPr>
            <w:rFonts w:ascii="Times New Roman" w:hAnsi="Times New Roman" w:cs="Times New Roman"/>
            <w:lang w:val="en-US"/>
          </w:rPr>
          <w:t>, like di</w:t>
        </w:r>
        <w:r w:rsidR="00496BA6">
          <w:rPr>
            <w:rFonts w:ascii="Times New Roman" w:hAnsi="Times New Roman" w:cs="Times New Roman"/>
            <w:lang w:val="en-US"/>
          </w:rPr>
          <w:t>s</w:t>
        </w:r>
        <w:r w:rsidR="00496BA6">
          <w:rPr>
            <w:rFonts w:ascii="Times New Roman" w:hAnsi="Times New Roman" w:cs="Times New Roman"/>
            <w:lang w:val="en-US"/>
          </w:rPr>
          <w:t>course particles</w:t>
        </w:r>
      </w:ins>
      <w:moveTo w:id="22" w:author="Eva Wittenberg" w:date="2015-10-06T14:24:00Z">
        <w:r w:rsidR="00496BA6" w:rsidRPr="00A67EA5">
          <w:rPr>
            <w:rFonts w:ascii="Times New Roman" w:hAnsi="Times New Roman" w:cs="Times New Roman"/>
            <w:lang w:val="en-US"/>
          </w:rPr>
          <w:t xml:space="preserve"> (e.g. Potts, 2005; Zi</w:t>
        </w:r>
        <w:r w:rsidR="00496BA6" w:rsidRPr="00A67EA5">
          <w:rPr>
            <w:rFonts w:ascii="Times New Roman" w:hAnsi="Times New Roman" w:cs="Times New Roman"/>
            <w:lang w:val="en-US"/>
          </w:rPr>
          <w:t>m</w:t>
        </w:r>
        <w:r w:rsidR="00496BA6" w:rsidRPr="00A67EA5">
          <w:rPr>
            <w:rFonts w:ascii="Times New Roman" w:hAnsi="Times New Roman" w:cs="Times New Roman"/>
            <w:lang w:val="en-US"/>
          </w:rPr>
          <w:t>mermann, 2008).</w:t>
        </w:r>
      </w:moveTo>
      <w:moveToRangeEnd w:id="18"/>
      <w:ins w:id="23" w:author="Eva Wittenberg" w:date="2015-10-06T14:24:00Z">
        <w:r w:rsidR="00496BA6">
          <w:rPr>
            <w:rFonts w:ascii="Times New Roman" w:hAnsi="Times New Roman" w:cs="Times New Roman"/>
            <w:lang w:val="en-US"/>
          </w:rPr>
          <w:t xml:space="preserve"> </w:t>
        </w:r>
      </w:ins>
    </w:p>
    <w:p w14:paraId="35E35DBF" w14:textId="4E50ECF2" w:rsidR="00496BA6" w:rsidRDefault="00C411C6" w:rsidP="00EF1C52">
      <w:pPr>
        <w:widowControl w:val="0"/>
        <w:autoSpaceDE w:val="0"/>
        <w:autoSpaceDN w:val="0"/>
        <w:adjustRightInd w:val="0"/>
        <w:jc w:val="both"/>
        <w:rPr>
          <w:ins w:id="24" w:author="Eva Wittenberg" w:date="2015-10-06T14:18:00Z"/>
          <w:rFonts w:ascii="Times New Roman" w:hAnsi="Times New Roman" w:cs="Times New Roman"/>
          <w:lang w:val="en-US"/>
        </w:rPr>
      </w:pPr>
      <w:del w:id="25" w:author="Eva Wittenberg" w:date="2015-10-06T14:32:00Z">
        <w:r w:rsidRPr="00A67EA5" w:rsidDel="00A562B6">
          <w:rPr>
            <w:rFonts w:ascii="Times New Roman" w:hAnsi="Times New Roman" w:cs="Times New Roman"/>
            <w:lang w:val="en-US"/>
          </w:rPr>
          <w:delText>We present</w:delText>
        </w:r>
        <w:r w:rsidR="00ED1676" w:rsidRPr="00A67EA5" w:rsidDel="00A562B6">
          <w:rPr>
            <w:rFonts w:ascii="Times New Roman" w:hAnsi="Times New Roman" w:cs="Times New Roman"/>
            <w:lang w:val="en-US"/>
          </w:rPr>
          <w:delText xml:space="preserve"> </w:delText>
        </w:r>
        <w:r w:rsidRPr="00A67EA5" w:rsidDel="00A562B6">
          <w:rPr>
            <w:rFonts w:ascii="Times New Roman" w:hAnsi="Times New Roman" w:cs="Times New Roman"/>
            <w:lang w:val="en-US"/>
          </w:rPr>
          <w:delText xml:space="preserve">experiments </w:delText>
        </w:r>
        <w:r w:rsidR="000C1BA9" w:rsidRPr="00A67EA5" w:rsidDel="00A562B6">
          <w:rPr>
            <w:rFonts w:ascii="Times New Roman" w:hAnsi="Times New Roman" w:cs="Times New Roman"/>
            <w:lang w:val="en-US"/>
          </w:rPr>
          <w:delText>demo</w:delText>
        </w:r>
        <w:r w:rsidR="000C1BA9" w:rsidRPr="00A67EA5" w:rsidDel="00A562B6">
          <w:rPr>
            <w:rFonts w:ascii="Times New Roman" w:hAnsi="Times New Roman" w:cs="Times New Roman"/>
            <w:lang w:val="en-US"/>
          </w:rPr>
          <w:delText>n</w:delText>
        </w:r>
        <w:r w:rsidR="000C1BA9" w:rsidRPr="00A67EA5" w:rsidDel="00A562B6">
          <w:rPr>
            <w:rFonts w:ascii="Times New Roman" w:hAnsi="Times New Roman" w:cs="Times New Roman"/>
            <w:lang w:val="en-US"/>
          </w:rPr>
          <w:delText xml:space="preserve">strating (i) </w:delText>
        </w:r>
        <w:r w:rsidR="00EC3027" w:rsidRPr="00A67EA5" w:rsidDel="00A562B6">
          <w:rPr>
            <w:rFonts w:ascii="Times New Roman" w:hAnsi="Times New Roman" w:cs="Times New Roman"/>
            <w:lang w:val="en-US"/>
          </w:rPr>
          <w:delText xml:space="preserve">that </w:delText>
        </w:r>
        <w:r w:rsidR="00EC3027" w:rsidRPr="00A67EA5" w:rsidDel="00A562B6">
          <w:rPr>
            <w:rFonts w:ascii="Times New Roman" w:hAnsi="Times New Roman" w:cs="Times New Roman"/>
            <w:i/>
            <w:iCs/>
            <w:lang w:val="en-US"/>
          </w:rPr>
          <w:delText>must</w:delText>
        </w:r>
        <w:r w:rsidR="00EC3027" w:rsidRPr="00A67EA5" w:rsidDel="00A562B6">
          <w:rPr>
            <w:rFonts w:ascii="Times New Roman" w:hAnsi="Times New Roman" w:cs="Times New Roman"/>
            <w:lang w:val="en-US"/>
          </w:rPr>
          <w:delText>-statements coincide with less ce</w:delText>
        </w:r>
        <w:r w:rsidR="009075D5" w:rsidRPr="00A67EA5" w:rsidDel="00A562B6">
          <w:rPr>
            <w:rFonts w:ascii="Times New Roman" w:hAnsi="Times New Roman" w:cs="Times New Roman"/>
            <w:lang w:val="en-US"/>
          </w:rPr>
          <w:delText>rtain belief states</w:delText>
        </w:r>
        <w:r w:rsidR="0009316D" w:rsidRPr="00A67EA5" w:rsidDel="00A562B6">
          <w:rPr>
            <w:rFonts w:ascii="Times New Roman" w:hAnsi="Times New Roman" w:cs="Times New Roman"/>
            <w:lang w:val="en-US"/>
          </w:rPr>
          <w:delText xml:space="preserve"> </w:delText>
        </w:r>
        <w:r w:rsidR="00EF1C52" w:rsidRPr="00A67EA5" w:rsidDel="00A562B6">
          <w:rPr>
            <w:rFonts w:ascii="Times New Roman" w:hAnsi="Times New Roman" w:cs="Times New Roman"/>
            <w:lang w:val="en-US"/>
          </w:rPr>
          <w:delText>formed on the basis of weaker evidence</w:delText>
        </w:r>
        <w:r w:rsidR="0009316D" w:rsidRPr="00A67EA5" w:rsidDel="00A562B6">
          <w:rPr>
            <w:rFonts w:ascii="Times New Roman" w:hAnsi="Times New Roman" w:cs="Times New Roman"/>
            <w:lang w:val="en-US"/>
          </w:rPr>
          <w:delText xml:space="preserve">, </w:delText>
        </w:r>
        <w:r w:rsidR="009075D5" w:rsidRPr="00A67EA5" w:rsidDel="00A562B6">
          <w:rPr>
            <w:rFonts w:ascii="Times New Roman" w:hAnsi="Times New Roman" w:cs="Times New Roman"/>
            <w:lang w:val="en-US"/>
          </w:rPr>
          <w:delText xml:space="preserve">and (ii) </w:delText>
        </w:r>
        <w:r w:rsidR="0009316D" w:rsidRPr="00A67EA5" w:rsidDel="00A562B6">
          <w:rPr>
            <w:rFonts w:ascii="Times New Roman" w:hAnsi="Times New Roman" w:cs="Times New Roman"/>
            <w:lang w:val="en-US"/>
          </w:rPr>
          <w:delText xml:space="preserve">that </w:delText>
        </w:r>
      </w:del>
      <w:del w:id="26" w:author="Eva Wittenberg" w:date="2015-10-06T14:31:00Z">
        <w:r w:rsidR="00FA022B" w:rsidRPr="00A67EA5" w:rsidDel="00A562B6">
          <w:rPr>
            <w:rFonts w:ascii="Times New Roman" w:hAnsi="Times New Roman" w:cs="Times New Roman"/>
            <w:lang w:val="en-US"/>
          </w:rPr>
          <w:delText xml:space="preserve">epistemic </w:delText>
        </w:r>
        <w:r w:rsidR="00FA022B" w:rsidRPr="00A67EA5" w:rsidDel="00A562B6">
          <w:rPr>
            <w:rFonts w:ascii="Times New Roman" w:hAnsi="Times New Roman" w:cs="Times New Roman"/>
            <w:i/>
            <w:lang w:val="en-US"/>
          </w:rPr>
          <w:delText xml:space="preserve">must </w:delText>
        </w:r>
        <w:r w:rsidR="00FA022B" w:rsidRPr="00A67EA5" w:rsidDel="00A562B6">
          <w:rPr>
            <w:rFonts w:ascii="Times New Roman" w:hAnsi="Times New Roman" w:cs="Times New Roman"/>
            <w:lang w:val="en-US"/>
          </w:rPr>
          <w:delText xml:space="preserve">patterns cross-linguistically with non-propositional </w:delText>
        </w:r>
        <w:r w:rsidR="009827A1" w:rsidRPr="00A67EA5" w:rsidDel="00A562B6">
          <w:rPr>
            <w:rFonts w:ascii="Times New Roman" w:hAnsi="Times New Roman" w:cs="Times New Roman"/>
            <w:lang w:val="en-US"/>
          </w:rPr>
          <w:delText>means of</w:delText>
        </w:r>
        <w:r w:rsidR="00FA022B" w:rsidRPr="00A67EA5" w:rsidDel="00A562B6">
          <w:rPr>
            <w:rFonts w:ascii="Times New Roman" w:hAnsi="Times New Roman" w:cs="Times New Roman"/>
            <w:lang w:val="en-US"/>
          </w:rPr>
          <w:delText xml:space="preserve"> express</w:delText>
        </w:r>
        <w:r w:rsidR="009827A1" w:rsidRPr="00A67EA5" w:rsidDel="00A562B6">
          <w:rPr>
            <w:rFonts w:ascii="Times New Roman" w:hAnsi="Times New Roman" w:cs="Times New Roman"/>
            <w:lang w:val="en-US"/>
          </w:rPr>
          <w:delText>ing</w:delText>
        </w:r>
        <w:r w:rsidR="00FA022B" w:rsidRPr="00A67EA5" w:rsidDel="00A562B6">
          <w:rPr>
            <w:rFonts w:ascii="Times New Roman" w:hAnsi="Times New Roman" w:cs="Times New Roman"/>
            <w:lang w:val="en-US"/>
          </w:rPr>
          <w:delText xml:space="preserve"> </w:delText>
        </w:r>
        <w:r w:rsidR="009827A1" w:rsidRPr="00A67EA5" w:rsidDel="00A562B6">
          <w:rPr>
            <w:rFonts w:ascii="Times New Roman" w:hAnsi="Times New Roman" w:cs="Times New Roman"/>
            <w:lang w:val="en-US"/>
          </w:rPr>
          <w:delText>weakened commitment towards the truth of the propos</w:delText>
        </w:r>
        <w:r w:rsidR="009827A1" w:rsidRPr="00A67EA5" w:rsidDel="00A562B6">
          <w:rPr>
            <w:rFonts w:ascii="Times New Roman" w:hAnsi="Times New Roman" w:cs="Times New Roman"/>
            <w:lang w:val="en-US"/>
          </w:rPr>
          <w:delText>i</w:delText>
        </w:r>
        <w:r w:rsidR="009827A1" w:rsidRPr="00A67EA5" w:rsidDel="00A562B6">
          <w:rPr>
            <w:rFonts w:ascii="Times New Roman" w:hAnsi="Times New Roman" w:cs="Times New Roman"/>
            <w:lang w:val="en-US"/>
          </w:rPr>
          <w:delText>tion.</w:delText>
        </w:r>
        <w:r w:rsidR="001614A4" w:rsidRPr="00A67EA5" w:rsidDel="00A562B6">
          <w:rPr>
            <w:rFonts w:ascii="Times New Roman" w:hAnsi="Times New Roman" w:cs="Times New Roman"/>
            <w:lang w:val="en-US"/>
          </w:rPr>
          <w:delText xml:space="preserve"> </w:delText>
        </w:r>
      </w:del>
      <w:del w:id="27" w:author="Eva Wittenberg" w:date="2015-10-06T14:56:00Z">
        <w:r w:rsidR="005A222F" w:rsidRPr="00A67EA5" w:rsidDel="005024B8">
          <w:rPr>
            <w:rFonts w:ascii="Times New Roman" w:hAnsi="Times New Roman" w:cs="Times New Roman"/>
            <w:lang w:val="en-US"/>
          </w:rPr>
          <w:delText xml:space="preserve">Over the course of </w:delText>
        </w:r>
        <w:r w:rsidR="00EF1C52" w:rsidRPr="00A67EA5" w:rsidDel="005024B8">
          <w:rPr>
            <w:rFonts w:ascii="Times New Roman" w:hAnsi="Times New Roman" w:cs="Times New Roman"/>
            <w:lang w:val="en-US"/>
          </w:rPr>
          <w:delText>three</w:delText>
        </w:r>
        <w:r w:rsidR="005A222F" w:rsidRPr="00A67EA5" w:rsidDel="005024B8">
          <w:rPr>
            <w:rFonts w:ascii="Times New Roman" w:hAnsi="Times New Roman" w:cs="Times New Roman"/>
            <w:lang w:val="en-US"/>
          </w:rPr>
          <w:delText xml:space="preserve"> </w:delText>
        </w:r>
        <w:r w:rsidR="00492781" w:rsidRPr="00A67EA5" w:rsidDel="005024B8">
          <w:rPr>
            <w:rFonts w:ascii="Times New Roman" w:hAnsi="Times New Roman" w:cs="Times New Roman"/>
            <w:lang w:val="en-US"/>
          </w:rPr>
          <w:delText>exper</w:delText>
        </w:r>
        <w:r w:rsidR="00492781" w:rsidRPr="00A67EA5" w:rsidDel="005024B8">
          <w:rPr>
            <w:rFonts w:ascii="Times New Roman" w:hAnsi="Times New Roman" w:cs="Times New Roman"/>
            <w:lang w:val="en-US"/>
          </w:rPr>
          <w:delText>i</w:delText>
        </w:r>
        <w:r w:rsidR="00492781" w:rsidRPr="00A67EA5" w:rsidDel="005024B8">
          <w:rPr>
            <w:rFonts w:ascii="Times New Roman" w:hAnsi="Times New Roman" w:cs="Times New Roman"/>
            <w:lang w:val="en-US"/>
          </w:rPr>
          <w:delText>ments</w:delText>
        </w:r>
      </w:del>
      <w:ins w:id="28" w:author="Eva Wittenberg" w:date="2015-10-06T14:56:00Z">
        <w:r w:rsidR="005024B8">
          <w:rPr>
            <w:rFonts w:ascii="Times New Roman" w:hAnsi="Times New Roman" w:cs="Times New Roman"/>
            <w:lang w:val="en-US"/>
          </w:rPr>
          <w:t xml:space="preserve">To </w:t>
        </w:r>
      </w:ins>
      <w:del w:id="29" w:author="Eva Wittenberg" w:date="2015-10-06T14:56:00Z">
        <w:r w:rsidR="005A222F" w:rsidRPr="00A67EA5" w:rsidDel="005024B8">
          <w:rPr>
            <w:rFonts w:ascii="Times New Roman" w:hAnsi="Times New Roman" w:cs="Times New Roman"/>
            <w:lang w:val="en-US"/>
          </w:rPr>
          <w:delText xml:space="preserve">, we </w:delText>
        </w:r>
      </w:del>
      <w:r w:rsidR="005A222F" w:rsidRPr="00A67EA5">
        <w:rPr>
          <w:rFonts w:ascii="Times New Roman" w:hAnsi="Times New Roman" w:cs="Times New Roman"/>
          <w:lang w:val="en-US"/>
        </w:rPr>
        <w:t>assess</w:t>
      </w:r>
      <w:del w:id="30" w:author="Eva Wittenberg" w:date="2015-10-06T14:56:00Z">
        <w:r w:rsidR="00492781" w:rsidRPr="00A67EA5" w:rsidDel="005024B8">
          <w:rPr>
            <w:rFonts w:ascii="Times New Roman" w:hAnsi="Times New Roman" w:cs="Times New Roman"/>
            <w:lang w:val="en-US"/>
          </w:rPr>
          <w:delText>ed</w:delText>
        </w:r>
      </w:del>
      <w:r w:rsidR="005A222F" w:rsidRPr="00A67EA5">
        <w:rPr>
          <w:rFonts w:ascii="Times New Roman" w:hAnsi="Times New Roman" w:cs="Times New Roman"/>
          <w:lang w:val="en-US"/>
        </w:rPr>
        <w:t xml:space="preserve"> </w:t>
      </w:r>
      <w:r w:rsidRPr="00A67EA5">
        <w:rPr>
          <w:rFonts w:ascii="Times New Roman" w:hAnsi="Times New Roman" w:cs="Times New Roman"/>
          <w:lang w:val="en-US"/>
        </w:rPr>
        <w:t xml:space="preserve">evidence strength, </w:t>
      </w:r>
      <w:r w:rsidR="005A222F" w:rsidRPr="00A67EA5">
        <w:rPr>
          <w:rFonts w:ascii="Times New Roman" w:hAnsi="Times New Roman" w:cs="Times New Roman"/>
          <w:lang w:val="en-US"/>
        </w:rPr>
        <w:t>speaker commit</w:t>
      </w:r>
      <w:r w:rsidRPr="00A67EA5">
        <w:rPr>
          <w:rFonts w:ascii="Times New Roman" w:hAnsi="Times New Roman" w:cs="Times New Roman"/>
          <w:lang w:val="en-US"/>
        </w:rPr>
        <w:t>ments,</w:t>
      </w:r>
      <w:r w:rsidR="005A222F" w:rsidRPr="00A67EA5">
        <w:rPr>
          <w:rFonts w:ascii="Times New Roman" w:hAnsi="Times New Roman" w:cs="Times New Roman"/>
          <w:lang w:val="en-US"/>
        </w:rPr>
        <w:t xml:space="preserve"> </w:t>
      </w:r>
      <w:r w:rsidR="00244F2C">
        <w:rPr>
          <w:rFonts w:ascii="Times New Roman" w:hAnsi="Times New Roman" w:cs="Times New Roman"/>
          <w:lang w:val="en-US"/>
        </w:rPr>
        <w:t xml:space="preserve">and </w:t>
      </w:r>
      <w:r w:rsidR="005A222F" w:rsidRPr="00A67EA5">
        <w:rPr>
          <w:rFonts w:ascii="Times New Roman" w:hAnsi="Times New Roman" w:cs="Times New Roman"/>
          <w:lang w:val="en-US"/>
        </w:rPr>
        <w:t>listener un</w:t>
      </w:r>
      <w:r w:rsidR="00244F2C">
        <w:rPr>
          <w:rFonts w:ascii="Times New Roman" w:hAnsi="Times New Roman" w:cs="Times New Roman"/>
          <w:lang w:val="en-US"/>
        </w:rPr>
        <w:t>derstanding</w:t>
      </w:r>
      <w:ins w:id="31" w:author="Eva Wittenberg" w:date="2015-10-06T14:36:00Z">
        <w:r w:rsidR="00A562B6">
          <w:rPr>
            <w:rFonts w:ascii="Times New Roman" w:hAnsi="Times New Roman" w:cs="Times New Roman"/>
            <w:lang w:val="en-US"/>
          </w:rPr>
          <w:t xml:space="preserve"> </w:t>
        </w:r>
      </w:ins>
      <w:ins w:id="32" w:author="Eva Wittenberg" w:date="2015-10-06T14:57:00Z">
        <w:r w:rsidR="005024B8">
          <w:rPr>
            <w:rFonts w:ascii="Times New Roman" w:hAnsi="Times New Roman" w:cs="Times New Roman"/>
            <w:lang w:val="en-US"/>
          </w:rPr>
          <w:t xml:space="preserve">in propositions employing </w:t>
        </w:r>
        <w:r w:rsidR="005024B8" w:rsidRPr="005024B8">
          <w:rPr>
            <w:rFonts w:ascii="Times New Roman" w:hAnsi="Times New Roman" w:cs="Times New Roman"/>
            <w:i/>
            <w:lang w:val="en-US"/>
            <w:rPrChange w:id="33" w:author="Eva Wittenberg" w:date="2015-10-06T14:57:00Z">
              <w:rPr>
                <w:rFonts w:ascii="Times New Roman" w:hAnsi="Times New Roman" w:cs="Times New Roman"/>
                <w:lang w:val="en-US"/>
              </w:rPr>
            </w:rPrChange>
          </w:rPr>
          <w:t>must</w:t>
        </w:r>
        <w:r w:rsidR="005024B8">
          <w:rPr>
            <w:rFonts w:ascii="Times New Roman" w:hAnsi="Times New Roman" w:cs="Times New Roman"/>
            <w:lang w:val="en-US"/>
          </w:rPr>
          <w:t>, propositional, and non-propositional epistemic means, we conducted</w:t>
        </w:r>
      </w:ins>
      <w:ins w:id="34" w:author="Eva Wittenberg" w:date="2015-10-06T14:36:00Z">
        <w:r w:rsidR="00A562B6">
          <w:rPr>
            <w:rFonts w:ascii="Times New Roman" w:hAnsi="Times New Roman" w:cs="Times New Roman"/>
            <w:lang w:val="en-US"/>
          </w:rPr>
          <w:t xml:space="preserve"> two groups of studies</w:t>
        </w:r>
      </w:ins>
      <w:ins w:id="35" w:author="Eva Wittenberg" w:date="2015-10-06T14:58:00Z">
        <w:r w:rsidR="005024B8">
          <w:rPr>
            <w:rFonts w:ascii="Times New Roman" w:hAnsi="Times New Roman" w:cs="Times New Roman"/>
            <w:lang w:val="en-US"/>
          </w:rPr>
          <w:t xml:space="preserve"> in English and German</w:t>
        </w:r>
      </w:ins>
      <w:bookmarkStart w:id="36" w:name="_GoBack"/>
      <w:bookmarkEnd w:id="36"/>
      <w:ins w:id="37" w:author="Eva Wittenberg" w:date="2015-10-06T14:36:00Z">
        <w:r w:rsidR="00A562B6">
          <w:rPr>
            <w:rFonts w:ascii="Times New Roman" w:hAnsi="Times New Roman" w:cs="Times New Roman"/>
            <w:lang w:val="en-US"/>
          </w:rPr>
          <w:t>.</w:t>
        </w:r>
      </w:ins>
      <w:del w:id="38" w:author="Eva Wittenberg" w:date="2015-10-06T14:28:00Z">
        <w:r w:rsidR="00244F2C" w:rsidDel="00496BA6">
          <w:rPr>
            <w:rFonts w:ascii="Times New Roman" w:hAnsi="Times New Roman" w:cs="Times New Roman"/>
            <w:lang w:val="en-US"/>
          </w:rPr>
          <w:delText>; w</w:delText>
        </w:r>
        <w:r w:rsidR="00492781" w:rsidRPr="00A67EA5" w:rsidDel="00496BA6">
          <w:rPr>
            <w:rFonts w:ascii="Times New Roman" w:hAnsi="Times New Roman" w:cs="Times New Roman"/>
            <w:lang w:val="en-US"/>
          </w:rPr>
          <w:delText>e tested both</w:delText>
        </w:r>
        <w:r w:rsidR="00EF1C52" w:rsidRPr="00A67EA5" w:rsidDel="00496BA6">
          <w:rPr>
            <w:rFonts w:ascii="Times New Roman" w:hAnsi="Times New Roman" w:cs="Times New Roman"/>
            <w:lang w:val="en-US"/>
          </w:rPr>
          <w:delText xml:space="preserve"> English </w:delText>
        </w:r>
        <w:r w:rsidR="00492781" w:rsidRPr="00A67EA5" w:rsidDel="00496BA6">
          <w:rPr>
            <w:rFonts w:ascii="Times New Roman" w:hAnsi="Times New Roman" w:cs="Times New Roman"/>
            <w:lang w:val="en-US"/>
          </w:rPr>
          <w:delText>and</w:delText>
        </w:r>
        <w:r w:rsidR="00EF1C52" w:rsidRPr="00A67EA5" w:rsidDel="00496BA6">
          <w:rPr>
            <w:rFonts w:ascii="Times New Roman" w:hAnsi="Times New Roman" w:cs="Times New Roman"/>
            <w:lang w:val="en-US"/>
          </w:rPr>
          <w:delText xml:space="preserve"> Ge</w:delText>
        </w:r>
        <w:r w:rsidR="00EF1C52" w:rsidRPr="00A67EA5" w:rsidDel="00496BA6">
          <w:rPr>
            <w:rFonts w:ascii="Times New Roman" w:hAnsi="Times New Roman" w:cs="Times New Roman"/>
            <w:lang w:val="en-US"/>
          </w:rPr>
          <w:delText>r</w:delText>
        </w:r>
        <w:r w:rsidR="00EF1C52" w:rsidRPr="00A67EA5" w:rsidDel="00496BA6">
          <w:rPr>
            <w:rFonts w:ascii="Times New Roman" w:hAnsi="Times New Roman" w:cs="Times New Roman"/>
            <w:lang w:val="en-US"/>
          </w:rPr>
          <w:delText>man</w:delText>
        </w:r>
        <w:r w:rsidR="00D40F9F" w:rsidDel="00496BA6">
          <w:rPr>
            <w:rFonts w:ascii="Times New Roman" w:hAnsi="Times New Roman" w:cs="Times New Roman"/>
            <w:lang w:val="en-US"/>
          </w:rPr>
          <w:delText xml:space="preserve"> to co</w:delText>
        </w:r>
        <w:r w:rsidR="00D40F9F" w:rsidDel="00496BA6">
          <w:rPr>
            <w:rFonts w:ascii="Times New Roman" w:hAnsi="Times New Roman" w:cs="Times New Roman"/>
            <w:lang w:val="en-US"/>
          </w:rPr>
          <w:delText>m</w:delText>
        </w:r>
        <w:r w:rsidR="00D40F9F" w:rsidDel="00496BA6">
          <w:rPr>
            <w:rFonts w:ascii="Times New Roman" w:hAnsi="Times New Roman" w:cs="Times New Roman"/>
            <w:lang w:val="en-US"/>
          </w:rPr>
          <w:delText xml:space="preserve">pare </w:delText>
        </w:r>
        <w:r w:rsidR="00D40F9F" w:rsidDel="00496BA6">
          <w:rPr>
            <w:rFonts w:ascii="Times New Roman" w:hAnsi="Times New Roman" w:cs="Times New Roman"/>
            <w:i/>
            <w:lang w:val="en-US"/>
          </w:rPr>
          <w:delText xml:space="preserve">must </w:delText>
        </w:r>
        <w:r w:rsidR="00D40F9F" w:rsidDel="00496BA6">
          <w:rPr>
            <w:rFonts w:ascii="Times New Roman" w:hAnsi="Times New Roman" w:cs="Times New Roman"/>
            <w:lang w:val="en-US"/>
          </w:rPr>
          <w:delText>with the behavior of</w:delText>
        </w:r>
      </w:del>
      <w:del w:id="39" w:author="Eva Wittenberg" w:date="2015-10-06T14:58:00Z">
        <w:r w:rsidR="00D40F9F" w:rsidDel="005024B8">
          <w:rPr>
            <w:rFonts w:ascii="Times New Roman" w:hAnsi="Times New Roman" w:cs="Times New Roman"/>
            <w:lang w:val="en-US"/>
          </w:rPr>
          <w:delText xml:space="preserve"> </w:delText>
        </w:r>
      </w:del>
      <w:moveFromRangeStart w:id="40" w:author="Eva Wittenberg" w:date="2015-10-06T14:24:00Z" w:name="move305760781"/>
      <w:moveFrom w:id="41" w:author="Eva Wittenberg" w:date="2015-10-06T14:24:00Z">
        <w:r w:rsidR="00D40F9F" w:rsidDel="00496BA6">
          <w:rPr>
            <w:rFonts w:ascii="Times New Roman" w:hAnsi="Times New Roman" w:cs="Times New Roman"/>
            <w:lang w:val="en-US"/>
          </w:rPr>
          <w:t xml:space="preserve">discourse particles, a </w:t>
        </w:r>
        <w:r w:rsidR="00D40F9F" w:rsidRPr="00A67EA5" w:rsidDel="00496BA6">
          <w:rPr>
            <w:rFonts w:ascii="Times New Roman" w:hAnsi="Times New Roman" w:cs="Times New Roman"/>
            <w:color w:val="1D2026"/>
            <w:lang w:val="en-US"/>
          </w:rPr>
          <w:t>non-propositional means for e</w:t>
        </w:r>
        <w:r w:rsidR="00D40F9F" w:rsidRPr="00A67EA5" w:rsidDel="00496BA6">
          <w:rPr>
            <w:rFonts w:ascii="Times New Roman" w:hAnsi="Times New Roman" w:cs="Times New Roman"/>
            <w:color w:val="1D2026"/>
            <w:lang w:val="en-US"/>
          </w:rPr>
          <w:t>x</w:t>
        </w:r>
        <w:r w:rsidR="00D40F9F" w:rsidRPr="00A67EA5" w:rsidDel="00496BA6">
          <w:rPr>
            <w:rFonts w:ascii="Times New Roman" w:hAnsi="Times New Roman" w:cs="Times New Roman"/>
            <w:color w:val="1D2026"/>
            <w:lang w:val="en-US"/>
          </w:rPr>
          <w:t xml:space="preserve">pressing weakened </w:t>
        </w:r>
        <w:r w:rsidR="00D40F9F" w:rsidRPr="00A67EA5" w:rsidDel="00496BA6">
          <w:rPr>
            <w:rFonts w:ascii="Times New Roman" w:hAnsi="Times New Roman" w:cs="Times New Roman"/>
            <w:lang w:val="en-US"/>
          </w:rPr>
          <w:t>commitment (e.g. Potts, 2005; Zimmermann, 2008).</w:t>
        </w:r>
        <w:r w:rsidR="00307666" w:rsidRPr="00A67EA5" w:rsidDel="00496BA6">
          <w:rPr>
            <w:rFonts w:ascii="Times New Roman" w:hAnsi="Times New Roman" w:cs="Times New Roman"/>
            <w:lang w:val="en-US"/>
          </w:rPr>
          <w:t xml:space="preserve"> </w:t>
        </w:r>
      </w:moveFrom>
      <w:moveFromRangeEnd w:id="40"/>
    </w:p>
    <w:p w14:paraId="5AF24434" w14:textId="455382EB" w:rsidR="00A562B6" w:rsidRDefault="00A562B6" w:rsidP="00EF1C52">
      <w:pPr>
        <w:widowControl w:val="0"/>
        <w:autoSpaceDE w:val="0"/>
        <w:autoSpaceDN w:val="0"/>
        <w:adjustRightInd w:val="0"/>
        <w:jc w:val="both"/>
        <w:rPr>
          <w:ins w:id="42" w:author="Eva Wittenberg" w:date="2015-10-06T14:35:00Z"/>
          <w:rFonts w:ascii="Times New Roman" w:hAnsi="Times New Roman" w:cs="Times New Roman"/>
          <w:lang w:val="en-US"/>
        </w:rPr>
      </w:pPr>
      <w:ins w:id="43" w:author="Eva Wittenberg" w:date="2015-10-06T14:36:00Z">
        <w:r w:rsidRPr="005024B8">
          <w:rPr>
            <w:rFonts w:ascii="Times New Roman" w:hAnsi="Times New Roman" w:cs="Times New Roman"/>
            <w:b/>
            <w:lang w:val="en-US"/>
          </w:rPr>
          <w:t>Study I (English):</w:t>
        </w:r>
        <w:r>
          <w:rPr>
            <w:rFonts w:ascii="Times New Roman" w:hAnsi="Times New Roman" w:cs="Times New Roman"/>
            <w:lang w:val="en-US"/>
          </w:rPr>
          <w:t xml:space="preserve"> </w:t>
        </w:r>
      </w:ins>
      <w:r w:rsidR="001614A4" w:rsidRPr="00A67EA5">
        <w:rPr>
          <w:rFonts w:ascii="Times New Roman" w:hAnsi="Times New Roman" w:cs="Times New Roman"/>
          <w:lang w:val="en-US"/>
        </w:rPr>
        <w:t xml:space="preserve">In </w:t>
      </w:r>
      <w:r w:rsidR="004D2DCC" w:rsidRPr="00A67EA5">
        <w:rPr>
          <w:rFonts w:ascii="Times New Roman" w:hAnsi="Times New Roman" w:cs="Times New Roman"/>
          <w:b/>
          <w:bCs/>
          <w:lang w:val="en-US"/>
        </w:rPr>
        <w:t xml:space="preserve">Exp. </w:t>
      </w:r>
      <w:r w:rsidR="001614A4" w:rsidRPr="00A67EA5">
        <w:rPr>
          <w:rFonts w:ascii="Times New Roman" w:hAnsi="Times New Roman" w:cs="Times New Roman"/>
          <w:b/>
          <w:bCs/>
          <w:lang w:val="en-US"/>
        </w:rPr>
        <w:t>1 (</w:t>
      </w:r>
      <w:commentRangeStart w:id="44"/>
      <w:ins w:id="45" w:author="Eva Wittenberg" w:date="2015-10-06T14:38:00Z">
        <w:r>
          <w:rPr>
            <w:rFonts w:ascii="Times New Roman" w:hAnsi="Times New Roman" w:cs="Times New Roman"/>
            <w:b/>
            <w:bCs/>
            <w:lang w:val="en-US"/>
          </w:rPr>
          <w:t>N</w:t>
        </w:r>
        <w:commentRangeEnd w:id="44"/>
        <w:r>
          <w:rPr>
            <w:rStyle w:val="CommentReference"/>
          </w:rPr>
          <w:commentReference w:id="44"/>
        </w:r>
      </w:ins>
      <w:r w:rsidR="001614A4" w:rsidRPr="00A67EA5">
        <w:rPr>
          <w:rFonts w:ascii="Times New Roman" w:hAnsi="Times New Roman" w:cs="Times New Roman"/>
          <w:b/>
          <w:bCs/>
          <w:lang w:val="en-US"/>
        </w:rPr>
        <w:t>=40)</w:t>
      </w:r>
      <w:r w:rsidR="001614A4" w:rsidRPr="00A67EA5">
        <w:rPr>
          <w:rFonts w:ascii="Times New Roman" w:hAnsi="Times New Roman" w:cs="Times New Roman"/>
          <w:lang w:val="en-US"/>
        </w:rPr>
        <w:t>, we collected estimates of evidence s</w:t>
      </w:r>
      <w:r w:rsidR="00492781" w:rsidRPr="00A67EA5">
        <w:rPr>
          <w:rFonts w:ascii="Times New Roman" w:hAnsi="Times New Roman" w:cs="Times New Roman"/>
          <w:lang w:val="en-US"/>
        </w:rPr>
        <w:t xml:space="preserve">trength. Participants </w:t>
      </w:r>
      <w:r w:rsidR="001614A4" w:rsidRPr="00A67EA5">
        <w:rPr>
          <w:rFonts w:ascii="Times New Roman" w:hAnsi="Times New Roman" w:cs="Times New Roman"/>
          <w:lang w:val="en-US"/>
        </w:rPr>
        <w:t>ra</w:t>
      </w:r>
      <w:r w:rsidR="001614A4" w:rsidRPr="00A67EA5">
        <w:rPr>
          <w:rFonts w:ascii="Times New Roman" w:hAnsi="Times New Roman" w:cs="Times New Roman"/>
          <w:lang w:val="en-US"/>
        </w:rPr>
        <w:t>t</w:t>
      </w:r>
      <w:r w:rsidR="001614A4" w:rsidRPr="00A67EA5">
        <w:rPr>
          <w:rFonts w:ascii="Times New Roman" w:hAnsi="Times New Roman" w:cs="Times New Roman"/>
          <w:lang w:val="en-US"/>
        </w:rPr>
        <w:t xml:space="preserve">ed the probability of </w:t>
      </w:r>
      <w:r w:rsidR="001614A4" w:rsidRPr="00A67EA5">
        <w:rPr>
          <w:rFonts w:ascii="Times New Roman" w:hAnsi="Times New Roman" w:cs="Times New Roman"/>
          <w:i/>
          <w:iCs/>
          <w:lang w:val="en-US"/>
        </w:rPr>
        <w:t xml:space="preserve">q </w:t>
      </w:r>
      <w:r w:rsidR="001614A4" w:rsidRPr="00A67EA5">
        <w:rPr>
          <w:rFonts w:ascii="Times New Roman" w:hAnsi="Times New Roman" w:cs="Times New Roman"/>
          <w:lang w:val="en-US"/>
        </w:rPr>
        <w:t xml:space="preserve">(e.g., of rain) given a piece of evidence (e.g., </w:t>
      </w:r>
      <w:r w:rsidR="001614A4" w:rsidRPr="00A67EA5">
        <w:rPr>
          <w:rFonts w:ascii="Times New Roman" w:hAnsi="Times New Roman" w:cs="Times New Roman"/>
          <w:i/>
          <w:iCs/>
          <w:lang w:val="en-US"/>
        </w:rPr>
        <w:t>You hear the sound of water dripping on the roof</w:t>
      </w:r>
      <w:r w:rsidR="001614A4" w:rsidRPr="00A67EA5">
        <w:rPr>
          <w:rFonts w:ascii="Times New Roman" w:hAnsi="Times New Roman" w:cs="Times New Roman"/>
          <w:lang w:val="en-US"/>
        </w:rPr>
        <w:t>) on a sliding scale with end</w:t>
      </w:r>
      <w:r w:rsidR="009075D5" w:rsidRPr="00A67EA5">
        <w:rPr>
          <w:rFonts w:ascii="Times New Roman" w:hAnsi="Times New Roman" w:cs="Times New Roman"/>
          <w:lang w:val="en-US"/>
        </w:rPr>
        <w:t>points labeled ‘impossible’ and ‘certain’</w:t>
      </w:r>
      <w:r w:rsidR="00492781" w:rsidRPr="00A67EA5">
        <w:rPr>
          <w:rFonts w:ascii="Times New Roman" w:hAnsi="Times New Roman" w:cs="Times New Roman"/>
          <w:lang w:val="en-US"/>
        </w:rPr>
        <w:t>.</w:t>
      </w:r>
      <w:r w:rsidR="001614A4" w:rsidRPr="00A67EA5">
        <w:rPr>
          <w:rFonts w:ascii="Times New Roman" w:hAnsi="Times New Roman" w:cs="Times New Roman"/>
          <w:lang w:val="en-US"/>
        </w:rPr>
        <w:t xml:space="preserve"> These e</w:t>
      </w:r>
      <w:r w:rsidR="001614A4" w:rsidRPr="00A67EA5">
        <w:rPr>
          <w:rFonts w:ascii="Times New Roman" w:hAnsi="Times New Roman" w:cs="Times New Roman"/>
          <w:lang w:val="en-US"/>
        </w:rPr>
        <w:t>s</w:t>
      </w:r>
      <w:r w:rsidR="001614A4" w:rsidRPr="00A67EA5">
        <w:rPr>
          <w:rFonts w:ascii="Times New Roman" w:hAnsi="Times New Roman" w:cs="Times New Roman"/>
          <w:lang w:val="en-US"/>
        </w:rPr>
        <w:t>timates were used for analy</w:t>
      </w:r>
      <w:r w:rsidR="00EF1C52" w:rsidRPr="00A67EA5">
        <w:rPr>
          <w:rFonts w:ascii="Times New Roman" w:hAnsi="Times New Roman" w:cs="Times New Roman"/>
          <w:lang w:val="en-US"/>
        </w:rPr>
        <w:t>se</w:t>
      </w:r>
      <w:r w:rsidR="001614A4" w:rsidRPr="00A67EA5">
        <w:rPr>
          <w:rFonts w:ascii="Times New Roman" w:hAnsi="Times New Roman" w:cs="Times New Roman"/>
          <w:lang w:val="en-US"/>
        </w:rPr>
        <w:t xml:space="preserve">s in </w:t>
      </w:r>
      <w:proofErr w:type="spellStart"/>
      <w:r w:rsidR="001614A4" w:rsidRPr="00A67EA5">
        <w:rPr>
          <w:rFonts w:ascii="Times New Roman" w:hAnsi="Times New Roman" w:cs="Times New Roman"/>
          <w:lang w:val="en-US"/>
        </w:rPr>
        <w:t>Exps</w:t>
      </w:r>
      <w:proofErr w:type="spellEnd"/>
      <w:r w:rsidR="001614A4" w:rsidRPr="00A67EA5">
        <w:rPr>
          <w:rFonts w:ascii="Times New Roman" w:hAnsi="Times New Roman" w:cs="Times New Roman"/>
          <w:lang w:val="en-US"/>
        </w:rPr>
        <w:t xml:space="preserve">. </w:t>
      </w:r>
      <w:proofErr w:type="gramStart"/>
      <w:r w:rsidR="001614A4" w:rsidRPr="00A67EA5">
        <w:rPr>
          <w:rFonts w:ascii="Times New Roman" w:hAnsi="Times New Roman" w:cs="Times New Roman"/>
          <w:lang w:val="en-US"/>
        </w:rPr>
        <w:t>2 and 3.</w:t>
      </w:r>
      <w:proofErr w:type="gramEnd"/>
      <w:r w:rsidR="001614A4" w:rsidRPr="00A67EA5">
        <w:rPr>
          <w:rFonts w:ascii="Times New Roman" w:hAnsi="Times New Roman" w:cs="Times New Roman"/>
          <w:lang w:val="en-US"/>
        </w:rPr>
        <w:t xml:space="preserve"> </w:t>
      </w:r>
    </w:p>
    <w:p w14:paraId="04A50178" w14:textId="15B81C52" w:rsidR="00A562B6" w:rsidRDefault="004D2DCC" w:rsidP="00EF1C52">
      <w:pPr>
        <w:widowControl w:val="0"/>
        <w:autoSpaceDE w:val="0"/>
        <w:autoSpaceDN w:val="0"/>
        <w:adjustRightInd w:val="0"/>
        <w:jc w:val="both"/>
        <w:rPr>
          <w:ins w:id="47" w:author="Eva Wittenberg" w:date="2015-10-06T14:35:00Z"/>
          <w:rFonts w:ascii="Times New Roman" w:hAnsi="Times New Roman" w:cs="Times New Roman"/>
          <w:lang w:val="en-US"/>
        </w:rPr>
      </w:pPr>
      <w:r w:rsidRPr="00A67EA5">
        <w:rPr>
          <w:rFonts w:ascii="Times New Roman" w:hAnsi="Times New Roman" w:cs="Times New Roman"/>
          <w:b/>
          <w:bCs/>
          <w:lang w:val="en-US"/>
        </w:rPr>
        <w:t xml:space="preserve">Exp. </w:t>
      </w:r>
      <w:r w:rsidR="001614A4" w:rsidRPr="00A67EA5">
        <w:rPr>
          <w:rFonts w:ascii="Times New Roman" w:hAnsi="Times New Roman" w:cs="Times New Roman"/>
          <w:b/>
          <w:bCs/>
          <w:lang w:val="en-US"/>
        </w:rPr>
        <w:t>2 (</w:t>
      </w:r>
      <w:ins w:id="48" w:author="Eva Wittenberg" w:date="2015-10-06T14:38:00Z">
        <w:r w:rsidR="00A562B6">
          <w:rPr>
            <w:rFonts w:ascii="Times New Roman" w:hAnsi="Times New Roman" w:cs="Times New Roman"/>
            <w:b/>
            <w:bCs/>
            <w:lang w:val="en-US"/>
          </w:rPr>
          <w:t>N</w:t>
        </w:r>
      </w:ins>
      <w:r w:rsidR="001614A4" w:rsidRPr="00A67EA5">
        <w:rPr>
          <w:rFonts w:ascii="Times New Roman" w:hAnsi="Times New Roman" w:cs="Times New Roman"/>
          <w:b/>
          <w:bCs/>
          <w:lang w:val="en-US"/>
        </w:rPr>
        <w:t>=</w:t>
      </w:r>
      <w:ins w:id="49" w:author="Eva Wittenberg" w:date="2015-10-06T14:34:00Z">
        <w:r w:rsidR="00A562B6">
          <w:rPr>
            <w:rFonts w:ascii="Times New Roman" w:hAnsi="Times New Roman" w:cs="Times New Roman"/>
            <w:b/>
            <w:bCs/>
            <w:lang w:val="en-US"/>
          </w:rPr>
          <w:t>40</w:t>
        </w:r>
      </w:ins>
      <w:r w:rsidR="001614A4" w:rsidRPr="00A67EA5">
        <w:rPr>
          <w:rFonts w:ascii="Times New Roman" w:hAnsi="Times New Roman" w:cs="Times New Roman"/>
          <w:b/>
          <w:bCs/>
          <w:lang w:val="en-US"/>
        </w:rPr>
        <w:t xml:space="preserve">) </w:t>
      </w:r>
      <w:r w:rsidR="001614A4" w:rsidRPr="00A67EA5">
        <w:rPr>
          <w:rFonts w:ascii="Times New Roman" w:hAnsi="Times New Roman" w:cs="Times New Roman"/>
          <w:lang w:val="en-US"/>
        </w:rPr>
        <w:t>tested how likely speakers are to use utterance</w:t>
      </w:r>
      <w:r w:rsidR="00492781" w:rsidRPr="00A67EA5">
        <w:rPr>
          <w:rFonts w:ascii="Times New Roman" w:hAnsi="Times New Roman" w:cs="Times New Roman"/>
          <w:lang w:val="en-US"/>
        </w:rPr>
        <w:t>s</w:t>
      </w:r>
      <w:r w:rsidR="001614A4" w:rsidRPr="00A67EA5">
        <w:rPr>
          <w:rFonts w:ascii="Times New Roman" w:hAnsi="Times New Roman" w:cs="Times New Roman"/>
          <w:lang w:val="en-US"/>
        </w:rPr>
        <w:t xml:space="preserve"> as </w:t>
      </w:r>
      <w:r w:rsidR="00492781" w:rsidRPr="00A67EA5">
        <w:rPr>
          <w:rFonts w:ascii="Times New Roman" w:hAnsi="Times New Roman" w:cs="Times New Roman"/>
          <w:lang w:val="en-US"/>
        </w:rPr>
        <w:t>a function of evidence strength</w:t>
      </w:r>
      <w:r w:rsidR="001614A4" w:rsidRPr="00A67EA5">
        <w:rPr>
          <w:rFonts w:ascii="Times New Roman" w:hAnsi="Times New Roman" w:cs="Times New Roman"/>
          <w:lang w:val="en-US"/>
        </w:rPr>
        <w:t xml:space="preserve">. On each trial, participants were presented with a piece of evidence </w:t>
      </w:r>
      <w:r w:rsidRPr="00A67EA5">
        <w:rPr>
          <w:rFonts w:ascii="Times New Roman" w:hAnsi="Times New Roman" w:cs="Times New Roman"/>
          <w:lang w:val="en-US"/>
        </w:rPr>
        <w:t xml:space="preserve">from Exp. 1 </w:t>
      </w:r>
      <w:r w:rsidR="001614A4" w:rsidRPr="00A67EA5">
        <w:rPr>
          <w:rFonts w:ascii="Times New Roman" w:hAnsi="Times New Roman" w:cs="Times New Roman"/>
          <w:lang w:val="en-US"/>
        </w:rPr>
        <w:t>and asked to choose one of four utter</w:t>
      </w:r>
      <w:r w:rsidR="00492781" w:rsidRPr="00A67EA5">
        <w:rPr>
          <w:rFonts w:ascii="Times New Roman" w:hAnsi="Times New Roman" w:cs="Times New Roman"/>
          <w:lang w:val="en-US"/>
        </w:rPr>
        <w:t>ances</w:t>
      </w:r>
      <w:r w:rsidRPr="00A67EA5">
        <w:rPr>
          <w:rFonts w:ascii="Times New Roman" w:hAnsi="Times New Roman" w:cs="Times New Roman"/>
          <w:lang w:val="en-US"/>
        </w:rPr>
        <w:t xml:space="preserve">. The English task compared bare (1a) with </w:t>
      </w:r>
      <w:r w:rsidR="001614A4" w:rsidRPr="00A67EA5">
        <w:rPr>
          <w:rFonts w:ascii="Times New Roman" w:hAnsi="Times New Roman" w:cs="Times New Roman"/>
          <w:i/>
          <w:iCs/>
          <w:lang w:val="en-US"/>
        </w:rPr>
        <w:t xml:space="preserve">must p </w:t>
      </w:r>
      <w:r w:rsidR="001614A4" w:rsidRPr="00A67EA5">
        <w:rPr>
          <w:rFonts w:ascii="Times New Roman" w:hAnsi="Times New Roman" w:cs="Times New Roman"/>
          <w:lang w:val="en-US"/>
        </w:rPr>
        <w:t>(1b),</w:t>
      </w:r>
      <w:r w:rsidRPr="00A67EA5">
        <w:rPr>
          <w:rFonts w:ascii="Times New Roman" w:hAnsi="Times New Roman" w:cs="Times New Roman"/>
          <w:lang w:val="en-US"/>
        </w:rPr>
        <w:t xml:space="preserve"> as well as</w:t>
      </w:r>
      <w:r w:rsidR="001614A4" w:rsidRPr="00A67EA5">
        <w:rPr>
          <w:rFonts w:ascii="Times New Roman" w:hAnsi="Times New Roman" w:cs="Times New Roman"/>
          <w:lang w:val="en-US"/>
        </w:rPr>
        <w:t xml:space="preserve"> </w:t>
      </w:r>
      <w:r w:rsidR="001614A4" w:rsidRPr="00A67EA5">
        <w:rPr>
          <w:rFonts w:ascii="Times New Roman" w:hAnsi="Times New Roman" w:cs="Times New Roman"/>
          <w:i/>
          <w:iCs/>
          <w:lang w:val="en-US"/>
        </w:rPr>
        <w:t>probably p</w:t>
      </w:r>
      <w:r w:rsidR="00244F2C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244F2C">
        <w:rPr>
          <w:rFonts w:ascii="Times New Roman" w:hAnsi="Times New Roman" w:cs="Times New Roman"/>
          <w:iCs/>
          <w:lang w:val="en-US"/>
        </w:rPr>
        <w:t>(1c)</w:t>
      </w:r>
      <w:r w:rsidR="001614A4" w:rsidRPr="00A67EA5">
        <w:rPr>
          <w:rFonts w:ascii="Times New Roman" w:hAnsi="Times New Roman" w:cs="Times New Roman"/>
          <w:lang w:val="en-US"/>
        </w:rPr>
        <w:t xml:space="preserve">, </w:t>
      </w:r>
      <w:r w:rsidR="001614A4" w:rsidRPr="00A67EA5">
        <w:rPr>
          <w:rFonts w:ascii="Times New Roman" w:hAnsi="Times New Roman" w:cs="Times New Roman"/>
          <w:i/>
          <w:iCs/>
          <w:lang w:val="en-US"/>
        </w:rPr>
        <w:t>might p</w:t>
      </w:r>
      <w:r w:rsidR="00244F2C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244F2C">
        <w:rPr>
          <w:rFonts w:ascii="Times New Roman" w:hAnsi="Times New Roman" w:cs="Times New Roman"/>
          <w:iCs/>
          <w:lang w:val="en-US"/>
        </w:rPr>
        <w:t>(1d)</w:t>
      </w:r>
      <w:r w:rsidRPr="00A67EA5">
        <w:rPr>
          <w:rFonts w:ascii="Times New Roman" w:hAnsi="Times New Roman" w:cs="Times New Roman"/>
          <w:iCs/>
          <w:lang w:val="en-US"/>
        </w:rPr>
        <w:t xml:space="preserve">. </w:t>
      </w:r>
      <w:moveFromRangeStart w:id="50" w:author="Eva Wittenberg" w:date="2015-10-06T14:39:00Z" w:name="move305761439"/>
      <w:moveFrom w:id="51" w:author="Eva Wittenberg" w:date="2015-10-06T14:39:00Z">
        <w:r w:rsidRPr="00A67EA5" w:rsidDel="00A562B6">
          <w:rPr>
            <w:rFonts w:ascii="Times New Roman" w:hAnsi="Times New Roman" w:cs="Times New Roman"/>
            <w:iCs/>
            <w:lang w:val="en-US"/>
          </w:rPr>
          <w:t>In the German task, we co</w:t>
        </w:r>
        <w:r w:rsidRPr="00A67EA5" w:rsidDel="00A562B6">
          <w:rPr>
            <w:rFonts w:ascii="Times New Roman" w:hAnsi="Times New Roman" w:cs="Times New Roman"/>
            <w:iCs/>
            <w:lang w:val="en-US"/>
          </w:rPr>
          <w:t>m</w:t>
        </w:r>
        <w:r w:rsidRPr="00A67EA5" w:rsidDel="00A562B6">
          <w:rPr>
            <w:rFonts w:ascii="Times New Roman" w:hAnsi="Times New Roman" w:cs="Times New Roman"/>
            <w:iCs/>
            <w:lang w:val="en-US"/>
          </w:rPr>
          <w:t xml:space="preserve">pared bare utterances </w:t>
        </w:r>
        <w:r w:rsidR="00D40F9F" w:rsidDel="00A562B6">
          <w:rPr>
            <w:rFonts w:ascii="Times New Roman" w:hAnsi="Times New Roman" w:cs="Times New Roman"/>
            <w:iCs/>
            <w:lang w:val="en-US"/>
          </w:rPr>
          <w:t xml:space="preserve">(2a) </w:t>
        </w:r>
        <w:r w:rsidRPr="00A67EA5" w:rsidDel="00A562B6">
          <w:rPr>
            <w:rFonts w:ascii="Times New Roman" w:hAnsi="Times New Roman" w:cs="Times New Roman"/>
            <w:iCs/>
            <w:lang w:val="en-US"/>
          </w:rPr>
          <w:t xml:space="preserve">with </w:t>
        </w:r>
        <w:r w:rsidRPr="00A67EA5" w:rsidDel="00A562B6">
          <w:rPr>
            <w:rFonts w:ascii="Times New Roman" w:hAnsi="Times New Roman" w:cs="Times New Roman"/>
            <w:i/>
            <w:iCs/>
            <w:lang w:val="en-US"/>
          </w:rPr>
          <w:t xml:space="preserve">muss </w:t>
        </w:r>
        <w:r w:rsidR="00D40F9F" w:rsidDel="00A562B6">
          <w:rPr>
            <w:rFonts w:ascii="Times New Roman" w:hAnsi="Times New Roman" w:cs="Times New Roman"/>
            <w:iCs/>
            <w:lang w:val="en-US"/>
          </w:rPr>
          <w:t>(2b)</w:t>
        </w:r>
        <w:r w:rsidRPr="00A67EA5" w:rsidDel="00A562B6">
          <w:rPr>
            <w:rFonts w:ascii="Times New Roman" w:hAnsi="Times New Roman" w:cs="Times New Roman"/>
            <w:iCs/>
            <w:lang w:val="en-US"/>
          </w:rPr>
          <w:t xml:space="preserve">, as well as the modal adverb </w:t>
        </w:r>
        <w:r w:rsidRPr="00A67EA5" w:rsidDel="00A562B6">
          <w:rPr>
            <w:rFonts w:ascii="Times New Roman" w:hAnsi="Times New Roman" w:cs="Times New Roman"/>
            <w:i/>
            <w:iCs/>
            <w:lang w:val="en-US"/>
          </w:rPr>
          <w:t>vermutlich</w:t>
        </w:r>
        <w:r w:rsidRPr="00A67EA5" w:rsidDel="00A562B6">
          <w:rPr>
            <w:rFonts w:ascii="Times New Roman" w:hAnsi="Times New Roman" w:cs="Times New Roman"/>
            <w:iCs/>
            <w:lang w:val="en-US"/>
          </w:rPr>
          <w:t xml:space="preserve"> </w:t>
        </w:r>
        <w:r w:rsidR="00D40F9F" w:rsidDel="00A562B6">
          <w:rPr>
            <w:rFonts w:ascii="Times New Roman" w:hAnsi="Times New Roman" w:cs="Times New Roman"/>
            <w:iCs/>
            <w:lang w:val="en-US"/>
          </w:rPr>
          <w:t>(2c)</w:t>
        </w:r>
        <w:r w:rsidRPr="00A67EA5" w:rsidDel="00A562B6">
          <w:rPr>
            <w:rFonts w:ascii="Times New Roman" w:hAnsi="Times New Roman" w:cs="Times New Roman"/>
            <w:iCs/>
            <w:lang w:val="en-US"/>
          </w:rPr>
          <w:t xml:space="preserve"> and </w:t>
        </w:r>
        <w:r w:rsidR="00492781" w:rsidRPr="00A67EA5" w:rsidDel="00A562B6">
          <w:rPr>
            <w:rFonts w:ascii="Times New Roman" w:hAnsi="Times New Roman" w:cs="Times New Roman"/>
            <w:iCs/>
            <w:lang w:val="en-US"/>
          </w:rPr>
          <w:t>the di</w:t>
        </w:r>
        <w:r w:rsidR="00492781" w:rsidRPr="00A67EA5" w:rsidDel="00A562B6">
          <w:rPr>
            <w:rFonts w:ascii="Times New Roman" w:hAnsi="Times New Roman" w:cs="Times New Roman"/>
            <w:iCs/>
            <w:lang w:val="en-US"/>
          </w:rPr>
          <w:t>s</w:t>
        </w:r>
        <w:r w:rsidR="00492781" w:rsidRPr="00A67EA5" w:rsidDel="00A562B6">
          <w:rPr>
            <w:rFonts w:ascii="Times New Roman" w:hAnsi="Times New Roman" w:cs="Times New Roman"/>
            <w:iCs/>
            <w:lang w:val="en-US"/>
          </w:rPr>
          <w:t xml:space="preserve">course particle </w:t>
        </w:r>
        <w:r w:rsidR="00492781" w:rsidRPr="00A67EA5" w:rsidDel="00A562B6">
          <w:rPr>
            <w:rFonts w:ascii="Times New Roman" w:hAnsi="Times New Roman" w:cs="Times New Roman"/>
            <w:i/>
            <w:iCs/>
            <w:lang w:val="en-US"/>
          </w:rPr>
          <w:t>wohl</w:t>
        </w:r>
        <w:r w:rsidR="00492781" w:rsidRPr="00A67EA5" w:rsidDel="00A562B6">
          <w:rPr>
            <w:rFonts w:ascii="Times New Roman" w:hAnsi="Times New Roman" w:cs="Times New Roman"/>
            <w:iCs/>
            <w:lang w:val="en-US"/>
          </w:rPr>
          <w:t xml:space="preserve"> </w:t>
        </w:r>
        <w:r w:rsidR="00D40F9F" w:rsidDel="00A562B6">
          <w:rPr>
            <w:rFonts w:ascii="Times New Roman" w:hAnsi="Times New Roman" w:cs="Times New Roman"/>
            <w:iCs/>
            <w:lang w:val="en-US"/>
          </w:rPr>
          <w:t>(</w:t>
        </w:r>
        <w:r w:rsidRPr="00A67EA5" w:rsidDel="00A562B6">
          <w:rPr>
            <w:rFonts w:ascii="Times New Roman" w:hAnsi="Times New Roman" w:cs="Times New Roman"/>
            <w:iCs/>
            <w:lang w:val="en-US"/>
          </w:rPr>
          <w:t>lit `well)</w:t>
        </w:r>
        <w:r w:rsidR="00D40F9F" w:rsidDel="00A562B6">
          <w:rPr>
            <w:rFonts w:ascii="Times New Roman" w:hAnsi="Times New Roman" w:cs="Times New Roman"/>
            <w:iCs/>
            <w:lang w:val="en-US"/>
          </w:rPr>
          <w:t xml:space="preserve"> (2d)</w:t>
        </w:r>
        <w:r w:rsidRPr="00A67EA5" w:rsidDel="00A562B6">
          <w:rPr>
            <w:rFonts w:ascii="Times New Roman" w:hAnsi="Times New Roman" w:cs="Times New Roman"/>
            <w:iCs/>
            <w:lang w:val="en-US"/>
          </w:rPr>
          <w:t xml:space="preserve">. </w:t>
        </w:r>
      </w:moveFrom>
      <w:moveFromRangeEnd w:id="50"/>
      <w:r w:rsidRPr="00A67EA5">
        <w:rPr>
          <w:rFonts w:ascii="Times New Roman" w:hAnsi="Times New Roman" w:cs="Times New Roman"/>
          <w:lang w:val="en-US"/>
        </w:rPr>
        <w:t>English p</w:t>
      </w:r>
      <w:r w:rsidR="001614A4" w:rsidRPr="00A67EA5">
        <w:rPr>
          <w:rFonts w:ascii="Times New Roman" w:hAnsi="Times New Roman" w:cs="Times New Roman"/>
          <w:lang w:val="en-US"/>
        </w:rPr>
        <w:t xml:space="preserve">articipants were more likely to choose the more marked </w:t>
      </w:r>
      <w:r w:rsidR="001614A4" w:rsidRPr="00A67EA5">
        <w:rPr>
          <w:rFonts w:ascii="Times New Roman" w:hAnsi="Times New Roman" w:cs="Times New Roman"/>
          <w:i/>
          <w:iCs/>
          <w:lang w:val="en-US"/>
        </w:rPr>
        <w:t xml:space="preserve">must </w:t>
      </w:r>
      <w:r w:rsidR="001614A4" w:rsidRPr="00A67EA5">
        <w:rPr>
          <w:rFonts w:ascii="Times New Roman" w:hAnsi="Times New Roman" w:cs="Times New Roman"/>
          <w:lang w:val="en-US"/>
        </w:rPr>
        <w:t>form over the bare form as the strength of evidence decreased (β=5.4, SE=2.4, p&lt;</w:t>
      </w:r>
      <w:proofErr w:type="gramStart"/>
      <w:r w:rsidR="001614A4" w:rsidRPr="00A67EA5">
        <w:rPr>
          <w:rFonts w:ascii="Times New Roman" w:hAnsi="Times New Roman" w:cs="Times New Roman"/>
          <w:lang w:val="en-US"/>
        </w:rPr>
        <w:t>.05</w:t>
      </w:r>
      <w:proofErr w:type="gramEnd"/>
      <w:r w:rsidR="001614A4" w:rsidRPr="00A67EA5">
        <w:rPr>
          <w:rFonts w:ascii="Times New Roman" w:hAnsi="Times New Roman" w:cs="Times New Roman"/>
          <w:lang w:val="en-US"/>
        </w:rPr>
        <w:t>)</w:t>
      </w:r>
      <w:del w:id="52" w:author="Eva Wittenberg" w:date="2015-10-06T14:35:00Z">
        <w:r w:rsidR="001614A4" w:rsidRPr="00A67EA5" w:rsidDel="00A562B6">
          <w:rPr>
            <w:rFonts w:ascii="Times New Roman" w:hAnsi="Times New Roman" w:cs="Times New Roman"/>
            <w:lang w:val="en-US"/>
          </w:rPr>
          <w:delText>,</w:delText>
        </w:r>
        <w:r w:rsidRPr="00A67EA5" w:rsidDel="00A562B6">
          <w:rPr>
            <w:rFonts w:ascii="Times New Roman" w:hAnsi="Times New Roman" w:cs="Times New Roman"/>
            <w:lang w:val="en-US"/>
          </w:rPr>
          <w:delText xml:space="preserve"> XXX GERMAN</w:delText>
        </w:r>
      </w:del>
      <w:r w:rsidR="001614A4" w:rsidRPr="00A67EA5">
        <w:rPr>
          <w:rFonts w:ascii="Times New Roman" w:hAnsi="Times New Roman" w:cs="Times New Roman"/>
          <w:lang w:val="en-US"/>
        </w:rPr>
        <w:t xml:space="preserve">. </w:t>
      </w:r>
    </w:p>
    <w:p w14:paraId="74917E73" w14:textId="5D774F97" w:rsidR="00A562B6" w:rsidRDefault="004D2DCC" w:rsidP="00EF1C52">
      <w:pPr>
        <w:widowControl w:val="0"/>
        <w:autoSpaceDE w:val="0"/>
        <w:autoSpaceDN w:val="0"/>
        <w:adjustRightInd w:val="0"/>
        <w:jc w:val="both"/>
        <w:rPr>
          <w:ins w:id="53" w:author="Eva Wittenberg" w:date="2015-10-06T14:35:00Z"/>
          <w:rFonts w:ascii="Times New Roman" w:hAnsi="Times New Roman" w:cs="Times New Roman"/>
          <w:lang w:val="en-US"/>
        </w:rPr>
      </w:pPr>
      <w:r w:rsidRPr="00A67EA5">
        <w:rPr>
          <w:rFonts w:ascii="Times New Roman" w:hAnsi="Times New Roman" w:cs="Times New Roman"/>
          <w:b/>
          <w:bCs/>
          <w:lang w:val="en-US"/>
        </w:rPr>
        <w:t xml:space="preserve">Exp. </w:t>
      </w:r>
      <w:r w:rsidR="001614A4" w:rsidRPr="00A67EA5">
        <w:rPr>
          <w:rFonts w:ascii="Times New Roman" w:hAnsi="Times New Roman" w:cs="Times New Roman"/>
          <w:b/>
          <w:bCs/>
          <w:lang w:val="en-US"/>
        </w:rPr>
        <w:t>3 (</w:t>
      </w:r>
      <w:ins w:id="54" w:author="Eva Wittenberg" w:date="2015-10-06T14:38:00Z">
        <w:r w:rsidR="00A562B6">
          <w:rPr>
            <w:rFonts w:ascii="Times New Roman" w:hAnsi="Times New Roman" w:cs="Times New Roman"/>
            <w:b/>
            <w:bCs/>
            <w:lang w:val="en-US"/>
          </w:rPr>
          <w:t>N</w:t>
        </w:r>
      </w:ins>
      <w:r w:rsidR="001614A4" w:rsidRPr="00A67EA5">
        <w:rPr>
          <w:rFonts w:ascii="Times New Roman" w:hAnsi="Times New Roman" w:cs="Times New Roman"/>
          <w:b/>
          <w:bCs/>
          <w:lang w:val="en-US"/>
        </w:rPr>
        <w:t>=</w:t>
      </w:r>
      <w:del w:id="55" w:author="Eva Wittenberg" w:date="2015-10-06T14:35:00Z">
        <w:r w:rsidR="001614A4" w:rsidRPr="00A67EA5" w:rsidDel="00A562B6">
          <w:rPr>
            <w:rFonts w:ascii="Times New Roman" w:hAnsi="Times New Roman" w:cs="Times New Roman"/>
            <w:b/>
            <w:bCs/>
            <w:lang w:val="en-US"/>
          </w:rPr>
          <w:delText>120</w:delText>
        </w:r>
        <w:r w:rsidRPr="00A67EA5" w:rsidDel="00A562B6">
          <w:rPr>
            <w:rFonts w:ascii="Times New Roman" w:hAnsi="Times New Roman" w:cs="Times New Roman"/>
            <w:b/>
            <w:bCs/>
            <w:lang w:val="en-US"/>
          </w:rPr>
          <w:delText xml:space="preserve"> XXX GERMAN</w:delText>
        </w:r>
      </w:del>
      <w:ins w:id="56" w:author="Eva Wittenberg" w:date="2015-10-06T14:35:00Z">
        <w:r w:rsidR="00A562B6">
          <w:rPr>
            <w:rFonts w:ascii="Times New Roman" w:hAnsi="Times New Roman" w:cs="Times New Roman"/>
            <w:b/>
            <w:bCs/>
            <w:lang w:val="en-US"/>
          </w:rPr>
          <w:t>120</w:t>
        </w:r>
      </w:ins>
      <w:r w:rsidR="001614A4" w:rsidRPr="00A67EA5">
        <w:rPr>
          <w:rFonts w:ascii="Times New Roman" w:hAnsi="Times New Roman" w:cs="Times New Roman"/>
          <w:b/>
          <w:bCs/>
          <w:lang w:val="en-US"/>
        </w:rPr>
        <w:t xml:space="preserve">) </w:t>
      </w:r>
      <w:r w:rsidR="008633E9" w:rsidRPr="00A67EA5">
        <w:rPr>
          <w:rFonts w:ascii="Times New Roman" w:hAnsi="Times New Roman" w:cs="Times New Roman"/>
          <w:lang w:val="en-US"/>
        </w:rPr>
        <w:t>tested whether listeners’</w:t>
      </w:r>
      <w:r w:rsidR="001614A4" w:rsidRPr="00A67EA5">
        <w:rPr>
          <w:rFonts w:ascii="Times New Roman" w:hAnsi="Times New Roman" w:cs="Times New Roman"/>
          <w:lang w:val="en-US"/>
        </w:rPr>
        <w:t xml:space="preserve"> estimates of a) the probability of </w:t>
      </w:r>
      <w:r w:rsidR="001614A4" w:rsidRPr="00A67EA5">
        <w:rPr>
          <w:rFonts w:ascii="Times New Roman" w:hAnsi="Times New Roman" w:cs="Times New Roman"/>
          <w:i/>
          <w:iCs/>
          <w:lang w:val="en-US"/>
        </w:rPr>
        <w:t xml:space="preserve">q </w:t>
      </w:r>
      <w:r w:rsidR="00ED1676" w:rsidRPr="00A67EA5">
        <w:rPr>
          <w:rFonts w:ascii="Times New Roman" w:hAnsi="Times New Roman" w:cs="Times New Roman"/>
          <w:lang w:val="en-US"/>
        </w:rPr>
        <w:t>and b) the strength of speakers’</w:t>
      </w:r>
      <w:r w:rsidR="001614A4" w:rsidRPr="00A67EA5">
        <w:rPr>
          <w:rFonts w:ascii="Times New Roman" w:hAnsi="Times New Roman" w:cs="Times New Roman"/>
          <w:lang w:val="en-US"/>
        </w:rPr>
        <w:t xml:space="preserve"> evidence for </w:t>
      </w:r>
      <w:r w:rsidR="001614A4" w:rsidRPr="00A67EA5">
        <w:rPr>
          <w:rFonts w:ascii="Times New Roman" w:hAnsi="Times New Roman" w:cs="Times New Roman"/>
          <w:i/>
          <w:iCs/>
          <w:lang w:val="en-US"/>
        </w:rPr>
        <w:t xml:space="preserve">q </w:t>
      </w:r>
      <w:r w:rsidR="001614A4" w:rsidRPr="00A67EA5">
        <w:rPr>
          <w:rFonts w:ascii="Times New Roman" w:hAnsi="Times New Roman" w:cs="Times New Roman"/>
          <w:lang w:val="en-US"/>
        </w:rPr>
        <w:t>differ depen</w:t>
      </w:r>
      <w:r w:rsidR="001614A4" w:rsidRPr="00A67EA5">
        <w:rPr>
          <w:rFonts w:ascii="Times New Roman" w:hAnsi="Times New Roman" w:cs="Times New Roman"/>
          <w:lang w:val="en-US"/>
        </w:rPr>
        <w:t>d</w:t>
      </w:r>
      <w:r w:rsidR="001614A4" w:rsidRPr="00A67EA5">
        <w:rPr>
          <w:rFonts w:ascii="Times New Roman" w:hAnsi="Times New Roman" w:cs="Times New Roman"/>
          <w:lang w:val="en-US"/>
        </w:rPr>
        <w:t>ing on the observed utterance; i.e.</w:t>
      </w:r>
      <w:r w:rsidR="00D40F9F">
        <w:rPr>
          <w:rFonts w:ascii="Times New Roman" w:hAnsi="Times New Roman" w:cs="Times New Roman"/>
          <w:lang w:val="en-US"/>
        </w:rPr>
        <w:t>,</w:t>
      </w:r>
      <w:r w:rsidR="001614A4" w:rsidRPr="00A67EA5">
        <w:rPr>
          <w:rFonts w:ascii="Times New Roman" w:hAnsi="Times New Roman" w:cs="Times New Roman"/>
          <w:lang w:val="en-US"/>
        </w:rPr>
        <w:t xml:space="preserve"> whether listeners take into acco</w:t>
      </w:r>
      <w:r w:rsidR="005A222F" w:rsidRPr="00A67EA5">
        <w:rPr>
          <w:rFonts w:ascii="Times New Roman" w:hAnsi="Times New Roman" w:cs="Times New Roman"/>
          <w:lang w:val="en-US"/>
        </w:rPr>
        <w:t>unt their knowledge of spea</w:t>
      </w:r>
      <w:r w:rsidR="005A222F" w:rsidRPr="00A67EA5">
        <w:rPr>
          <w:rFonts w:ascii="Times New Roman" w:hAnsi="Times New Roman" w:cs="Times New Roman"/>
          <w:lang w:val="en-US"/>
        </w:rPr>
        <w:t>k</w:t>
      </w:r>
      <w:r w:rsidR="005A222F" w:rsidRPr="00A67EA5">
        <w:rPr>
          <w:rFonts w:ascii="Times New Roman" w:hAnsi="Times New Roman" w:cs="Times New Roman"/>
          <w:lang w:val="en-US"/>
        </w:rPr>
        <w:t>ers’</w:t>
      </w:r>
      <w:r w:rsidR="001614A4" w:rsidRPr="00A67EA5">
        <w:rPr>
          <w:rFonts w:ascii="Times New Roman" w:hAnsi="Times New Roman" w:cs="Times New Roman"/>
          <w:lang w:val="en-US"/>
        </w:rPr>
        <w:t xml:space="preserve"> likely utterances in different evidential states. On each trial, participants saw an utterance and were asked a) to rate the probability of </w:t>
      </w:r>
      <w:r w:rsidR="001614A4" w:rsidRPr="00A67EA5">
        <w:rPr>
          <w:rFonts w:ascii="Times New Roman" w:hAnsi="Times New Roman" w:cs="Times New Roman"/>
          <w:i/>
          <w:iCs/>
          <w:lang w:val="en-US"/>
        </w:rPr>
        <w:t xml:space="preserve">q </w:t>
      </w:r>
      <w:r w:rsidR="001614A4" w:rsidRPr="00A67EA5">
        <w:rPr>
          <w:rFonts w:ascii="Times New Roman" w:hAnsi="Times New Roman" w:cs="Times New Roman"/>
          <w:lang w:val="en-US"/>
        </w:rPr>
        <w:t>on a sliding</w:t>
      </w:r>
      <w:r w:rsidR="005A222F" w:rsidRPr="00A67EA5">
        <w:rPr>
          <w:rFonts w:ascii="Times New Roman" w:hAnsi="Times New Roman" w:cs="Times New Roman"/>
          <w:lang w:val="en-US"/>
        </w:rPr>
        <w:t xml:space="preserve"> scale with endpoints labeled ‘imposs</w:t>
      </w:r>
      <w:r w:rsidR="005A222F" w:rsidRPr="00A67EA5">
        <w:rPr>
          <w:rFonts w:ascii="Times New Roman" w:hAnsi="Times New Roman" w:cs="Times New Roman"/>
          <w:lang w:val="en-US"/>
        </w:rPr>
        <w:t>i</w:t>
      </w:r>
      <w:r w:rsidR="005A222F" w:rsidRPr="00A67EA5">
        <w:rPr>
          <w:rFonts w:ascii="Times New Roman" w:hAnsi="Times New Roman" w:cs="Times New Roman"/>
          <w:lang w:val="en-US"/>
        </w:rPr>
        <w:t>ble’ and ‘certain’</w:t>
      </w:r>
      <w:r w:rsidR="001614A4" w:rsidRPr="00A67EA5">
        <w:rPr>
          <w:rFonts w:ascii="Times New Roman" w:hAnsi="Times New Roman" w:cs="Times New Roman"/>
          <w:lang w:val="en-US"/>
        </w:rPr>
        <w:t xml:space="preserve">; and b) to </w:t>
      </w:r>
      <w:r w:rsidRPr="00A67EA5">
        <w:rPr>
          <w:rFonts w:ascii="Times New Roman" w:hAnsi="Times New Roman" w:cs="Times New Roman"/>
          <w:lang w:val="en-US"/>
        </w:rPr>
        <w:t xml:space="preserve">determine which </w:t>
      </w:r>
      <w:r w:rsidR="001614A4" w:rsidRPr="00A67EA5">
        <w:rPr>
          <w:rFonts w:ascii="Times New Roman" w:hAnsi="Times New Roman" w:cs="Times New Roman"/>
          <w:lang w:val="en-US"/>
        </w:rPr>
        <w:t xml:space="preserve">of five pieces of evidence the speaker </w:t>
      </w:r>
      <w:r w:rsidRPr="00A67EA5">
        <w:rPr>
          <w:rFonts w:ascii="Times New Roman" w:hAnsi="Times New Roman" w:cs="Times New Roman"/>
          <w:lang w:val="en-US"/>
        </w:rPr>
        <w:t xml:space="preserve">likely </w:t>
      </w:r>
      <w:r w:rsidR="001614A4" w:rsidRPr="00A67EA5">
        <w:rPr>
          <w:rFonts w:ascii="Times New Roman" w:hAnsi="Times New Roman" w:cs="Times New Roman"/>
          <w:lang w:val="en-US"/>
        </w:rPr>
        <w:t>had. Parti</w:t>
      </w:r>
      <w:r w:rsidR="001614A4" w:rsidRPr="00A67EA5">
        <w:rPr>
          <w:rFonts w:ascii="Times New Roman" w:hAnsi="Times New Roman" w:cs="Times New Roman"/>
          <w:lang w:val="en-US"/>
        </w:rPr>
        <w:t>c</w:t>
      </w:r>
      <w:r w:rsidR="001614A4" w:rsidRPr="00A67EA5">
        <w:rPr>
          <w:rFonts w:ascii="Times New Roman" w:hAnsi="Times New Roman" w:cs="Times New Roman"/>
          <w:lang w:val="en-US"/>
        </w:rPr>
        <w:t xml:space="preserve">ipants believed </w:t>
      </w:r>
      <w:r w:rsidR="001614A4" w:rsidRPr="00A67EA5">
        <w:rPr>
          <w:rFonts w:ascii="Times New Roman" w:hAnsi="Times New Roman" w:cs="Times New Roman"/>
          <w:i/>
          <w:iCs/>
          <w:lang w:val="en-US"/>
        </w:rPr>
        <w:t xml:space="preserve">q </w:t>
      </w:r>
      <w:r w:rsidR="001614A4" w:rsidRPr="00A67EA5">
        <w:rPr>
          <w:rFonts w:ascii="Times New Roman" w:hAnsi="Times New Roman" w:cs="Times New Roman"/>
          <w:lang w:val="en-US"/>
        </w:rPr>
        <w:t xml:space="preserve">was less likely after observing the </w:t>
      </w:r>
      <w:r w:rsidR="001614A4" w:rsidRPr="00A67EA5">
        <w:rPr>
          <w:rFonts w:ascii="Times New Roman" w:hAnsi="Times New Roman" w:cs="Times New Roman"/>
          <w:i/>
          <w:iCs/>
          <w:lang w:val="en-US"/>
        </w:rPr>
        <w:t xml:space="preserve">must </w:t>
      </w:r>
      <w:r w:rsidR="001614A4" w:rsidRPr="00A67EA5">
        <w:rPr>
          <w:rFonts w:ascii="Times New Roman" w:hAnsi="Times New Roman" w:cs="Times New Roman"/>
          <w:lang w:val="en-US"/>
        </w:rPr>
        <w:t>utterance (μ=</w:t>
      </w:r>
      <w:proofErr w:type="gramStart"/>
      <w:r w:rsidR="001614A4" w:rsidRPr="00A67EA5">
        <w:rPr>
          <w:rFonts w:ascii="Times New Roman" w:hAnsi="Times New Roman" w:cs="Times New Roman"/>
          <w:lang w:val="en-US"/>
        </w:rPr>
        <w:t>.65</w:t>
      </w:r>
      <w:proofErr w:type="gramEnd"/>
      <w:r w:rsidR="001614A4" w:rsidRPr="00A67E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614A4" w:rsidRPr="00A67EA5">
        <w:rPr>
          <w:rFonts w:ascii="Times New Roman" w:hAnsi="Times New Roman" w:cs="Times New Roman"/>
          <w:lang w:val="en-US"/>
        </w:rPr>
        <w:t>sd</w:t>
      </w:r>
      <w:proofErr w:type="spellEnd"/>
      <w:r w:rsidR="001614A4" w:rsidRPr="00A67EA5">
        <w:rPr>
          <w:rFonts w:ascii="Times New Roman" w:hAnsi="Times New Roman" w:cs="Times New Roman"/>
          <w:lang w:val="en-US"/>
        </w:rPr>
        <w:t xml:space="preserve">=.21) than after observing the bare utterance (μ=.86, </w:t>
      </w:r>
      <w:proofErr w:type="spellStart"/>
      <w:r w:rsidR="001614A4" w:rsidRPr="00A67EA5">
        <w:rPr>
          <w:rFonts w:ascii="Times New Roman" w:hAnsi="Times New Roman" w:cs="Times New Roman"/>
          <w:lang w:val="en-US"/>
        </w:rPr>
        <w:t>sd</w:t>
      </w:r>
      <w:proofErr w:type="spellEnd"/>
      <w:r w:rsidR="001614A4" w:rsidRPr="00A67EA5">
        <w:rPr>
          <w:rFonts w:ascii="Times New Roman" w:hAnsi="Times New Roman" w:cs="Times New Roman"/>
          <w:lang w:val="en-US"/>
        </w:rPr>
        <w:t>=.15, β =-.21, SE=.02, t</w:t>
      </w:r>
      <w:r w:rsidR="00604605" w:rsidRPr="00A67EA5">
        <w:rPr>
          <w:rFonts w:ascii="Times New Roman" w:hAnsi="Times New Roman" w:cs="Times New Roman"/>
          <w:lang w:val="en-US"/>
        </w:rPr>
        <w:t>=-10.1, p&lt;.0001). A</w:t>
      </w:r>
      <w:r w:rsidR="001614A4" w:rsidRPr="00A67EA5">
        <w:rPr>
          <w:rFonts w:ascii="Times New Roman" w:hAnsi="Times New Roman" w:cs="Times New Roman"/>
          <w:lang w:val="en-US"/>
        </w:rPr>
        <w:t xml:space="preserve">verage strength of evidence was lower after </w:t>
      </w:r>
      <w:r w:rsidR="001614A4" w:rsidRPr="00A67EA5">
        <w:rPr>
          <w:rFonts w:ascii="Times New Roman" w:hAnsi="Times New Roman" w:cs="Times New Roman"/>
          <w:i/>
          <w:iCs/>
          <w:lang w:val="en-US"/>
        </w:rPr>
        <w:t xml:space="preserve">must </w:t>
      </w:r>
      <w:r w:rsidR="001614A4" w:rsidRPr="00A67EA5">
        <w:rPr>
          <w:rFonts w:ascii="Times New Roman" w:hAnsi="Times New Roman" w:cs="Times New Roman"/>
          <w:lang w:val="en-US"/>
        </w:rPr>
        <w:t>(μ=</w:t>
      </w:r>
      <w:proofErr w:type="gramStart"/>
      <w:r w:rsidR="001614A4" w:rsidRPr="00A67EA5">
        <w:rPr>
          <w:rFonts w:ascii="Times New Roman" w:hAnsi="Times New Roman" w:cs="Times New Roman"/>
          <w:lang w:val="en-US"/>
        </w:rPr>
        <w:t>.78</w:t>
      </w:r>
      <w:proofErr w:type="gramEnd"/>
      <w:r w:rsidR="001614A4" w:rsidRPr="00A67E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614A4" w:rsidRPr="00A67EA5">
        <w:rPr>
          <w:rFonts w:ascii="Times New Roman" w:hAnsi="Times New Roman" w:cs="Times New Roman"/>
          <w:lang w:val="en-US"/>
        </w:rPr>
        <w:t>sd</w:t>
      </w:r>
      <w:proofErr w:type="spellEnd"/>
      <w:r w:rsidR="001614A4" w:rsidRPr="00A67EA5">
        <w:rPr>
          <w:rFonts w:ascii="Times New Roman" w:hAnsi="Times New Roman" w:cs="Times New Roman"/>
          <w:lang w:val="en-US"/>
        </w:rPr>
        <w:t xml:space="preserve">=.12) than after the bare utterance (μ=.87, </w:t>
      </w:r>
      <w:proofErr w:type="spellStart"/>
      <w:r w:rsidR="001614A4" w:rsidRPr="00A67EA5">
        <w:rPr>
          <w:rFonts w:ascii="Times New Roman" w:hAnsi="Times New Roman" w:cs="Times New Roman"/>
          <w:lang w:val="en-US"/>
        </w:rPr>
        <w:t>sd</w:t>
      </w:r>
      <w:proofErr w:type="spellEnd"/>
      <w:r w:rsidR="001614A4" w:rsidRPr="00A67EA5">
        <w:rPr>
          <w:rFonts w:ascii="Times New Roman" w:hAnsi="Times New Roman" w:cs="Times New Roman"/>
          <w:lang w:val="en-US"/>
        </w:rPr>
        <w:t xml:space="preserve">=.1, β =-.08, SE=.01, t=-6.8, p&lt;.0001). </w:t>
      </w:r>
    </w:p>
    <w:p w14:paraId="23E58065" w14:textId="5CA99420" w:rsidR="00A562B6" w:rsidRPr="00A67EA5" w:rsidRDefault="00A562B6" w:rsidP="00A562B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ins w:id="57" w:author="Eva Wittenberg" w:date="2015-10-06T14:36:00Z">
        <w:r w:rsidRPr="005024B8">
          <w:rPr>
            <w:rFonts w:ascii="Times New Roman" w:hAnsi="Times New Roman" w:cs="Times New Roman"/>
            <w:b/>
            <w:lang w:val="en-US"/>
          </w:rPr>
          <w:t>Study I</w:t>
        </w:r>
      </w:ins>
      <w:ins w:id="58" w:author="Eva Wittenberg" w:date="2015-10-06T14:37:00Z">
        <w:r w:rsidRPr="005024B8">
          <w:rPr>
            <w:rFonts w:ascii="Times New Roman" w:hAnsi="Times New Roman" w:cs="Times New Roman"/>
            <w:b/>
            <w:lang w:val="en-US"/>
          </w:rPr>
          <w:t>I</w:t>
        </w:r>
      </w:ins>
      <w:ins w:id="59" w:author="Eva Wittenberg" w:date="2015-10-06T14:36:00Z">
        <w:r w:rsidRPr="005024B8">
          <w:rPr>
            <w:rFonts w:ascii="Times New Roman" w:hAnsi="Times New Roman" w:cs="Times New Roman"/>
            <w:b/>
            <w:lang w:val="en-US"/>
          </w:rPr>
          <w:t xml:space="preserve"> (</w:t>
        </w:r>
      </w:ins>
      <w:ins w:id="60" w:author="Eva Wittenberg" w:date="2015-10-06T14:37:00Z">
        <w:r w:rsidRPr="005024B8">
          <w:rPr>
            <w:rFonts w:ascii="Times New Roman" w:hAnsi="Times New Roman" w:cs="Times New Roman"/>
            <w:b/>
            <w:lang w:val="en-US"/>
          </w:rPr>
          <w:t>German</w:t>
        </w:r>
      </w:ins>
      <w:ins w:id="61" w:author="Eva Wittenberg" w:date="2015-10-06T14:36:00Z">
        <w:r w:rsidRPr="005024B8">
          <w:rPr>
            <w:rFonts w:ascii="Times New Roman" w:hAnsi="Times New Roman" w:cs="Times New Roman"/>
            <w:b/>
            <w:lang w:val="en-US"/>
          </w:rPr>
          <w:t>):</w:t>
        </w:r>
      </w:ins>
      <w:ins w:id="62" w:author="Eva Wittenberg" w:date="2015-10-06T14:37:00Z">
        <w:r>
          <w:rPr>
            <w:rFonts w:ascii="Times New Roman" w:hAnsi="Times New Roman" w:cs="Times New Roman"/>
            <w:lang w:val="en-US"/>
          </w:rPr>
          <w:t xml:space="preserve"> </w:t>
        </w:r>
        <w:r w:rsidRPr="00A67EA5">
          <w:rPr>
            <w:rFonts w:ascii="Times New Roman" w:hAnsi="Times New Roman" w:cs="Times New Roman"/>
            <w:b/>
            <w:bCs/>
            <w:lang w:val="en-US"/>
          </w:rPr>
          <w:t xml:space="preserve">Exp. </w:t>
        </w:r>
        <w:r>
          <w:rPr>
            <w:rFonts w:ascii="Times New Roman" w:hAnsi="Times New Roman" w:cs="Times New Roman"/>
            <w:b/>
            <w:bCs/>
            <w:lang w:val="en-US"/>
          </w:rPr>
          <w:t>4</w:t>
        </w:r>
        <w:r w:rsidRPr="00A67EA5">
          <w:rPr>
            <w:rFonts w:ascii="Times New Roman" w:hAnsi="Times New Roman" w:cs="Times New Roman"/>
            <w:b/>
            <w:bCs/>
            <w:lang w:val="en-US"/>
          </w:rPr>
          <w:t xml:space="preserve"> </w:t>
        </w:r>
        <w:r w:rsidRPr="005024B8">
          <w:rPr>
            <w:rFonts w:ascii="Times New Roman" w:hAnsi="Times New Roman" w:cs="Times New Roman"/>
            <w:bCs/>
            <w:lang w:val="en-US"/>
          </w:rPr>
          <w:t>(</w:t>
        </w:r>
      </w:ins>
      <w:ins w:id="63" w:author="Eva Wittenberg" w:date="2015-10-06T14:38:00Z">
        <w:r>
          <w:rPr>
            <w:rFonts w:ascii="Times New Roman" w:hAnsi="Times New Roman" w:cs="Times New Roman"/>
            <w:bCs/>
            <w:lang w:val="en-US"/>
          </w:rPr>
          <w:t>N</w:t>
        </w:r>
      </w:ins>
      <w:ins w:id="64" w:author="Eva Wittenberg" w:date="2015-10-06T14:37:00Z">
        <w:r w:rsidRPr="005024B8">
          <w:rPr>
            <w:rFonts w:ascii="Times New Roman" w:hAnsi="Times New Roman" w:cs="Times New Roman"/>
            <w:bCs/>
            <w:lang w:val="en-US"/>
          </w:rPr>
          <w:t>=40) was an exact replication of Exp. 1 in German</w:t>
        </w:r>
      </w:ins>
      <w:ins w:id="65" w:author="Eva Wittenberg" w:date="2015-10-06T14:38:00Z">
        <w:r>
          <w:rPr>
            <w:rFonts w:ascii="Times New Roman" w:hAnsi="Times New Roman" w:cs="Times New Roman"/>
            <w:bCs/>
            <w:lang w:val="en-US"/>
          </w:rPr>
          <w:t xml:space="preserve"> translation</w:t>
        </w:r>
      </w:ins>
      <w:ins w:id="66" w:author="Eva Wittenberg" w:date="2015-10-06T14:37:00Z">
        <w:r w:rsidRPr="005024B8">
          <w:rPr>
            <w:rFonts w:ascii="Times New Roman" w:hAnsi="Times New Roman" w:cs="Times New Roman"/>
            <w:bCs/>
            <w:lang w:val="en-US"/>
          </w:rPr>
          <w:t>.</w:t>
        </w:r>
      </w:ins>
      <w:ins w:id="67" w:author="Eva Wittenberg" w:date="2015-10-06T14:38:00Z">
        <w:r>
          <w:rPr>
            <w:rFonts w:ascii="Times New Roman" w:hAnsi="Times New Roman" w:cs="Times New Roman"/>
            <w:bCs/>
            <w:lang w:val="en-US"/>
          </w:rPr>
          <w:t xml:space="preserve"> In </w:t>
        </w:r>
        <w:r w:rsidRPr="005024B8">
          <w:rPr>
            <w:rFonts w:ascii="Times New Roman" w:hAnsi="Times New Roman" w:cs="Times New Roman"/>
            <w:b/>
            <w:bCs/>
            <w:lang w:val="en-US"/>
          </w:rPr>
          <w:t>Exp. 5</w:t>
        </w:r>
        <w:r>
          <w:rPr>
            <w:rFonts w:ascii="Times New Roman" w:hAnsi="Times New Roman" w:cs="Times New Roman"/>
            <w:bCs/>
            <w:lang w:val="en-US"/>
          </w:rPr>
          <w:t xml:space="preserve"> (N=40), </w:t>
        </w:r>
      </w:ins>
      <w:moveToRangeStart w:id="68" w:author="Eva Wittenberg" w:date="2015-10-06T14:39:00Z" w:name="move305761439"/>
      <w:moveTo w:id="69" w:author="Eva Wittenberg" w:date="2015-10-06T14:39:00Z">
        <w:del w:id="70" w:author="Eva Wittenberg" w:date="2015-10-06T14:39:00Z">
          <w:r w:rsidRPr="00A67EA5" w:rsidDel="00A562B6">
            <w:rPr>
              <w:rFonts w:ascii="Times New Roman" w:hAnsi="Times New Roman" w:cs="Times New Roman"/>
              <w:iCs/>
              <w:lang w:val="en-US"/>
            </w:rPr>
            <w:delText xml:space="preserve">In the German task, </w:delText>
          </w:r>
        </w:del>
        <w:r w:rsidRPr="00A67EA5">
          <w:rPr>
            <w:rFonts w:ascii="Times New Roman" w:hAnsi="Times New Roman" w:cs="Times New Roman"/>
            <w:iCs/>
            <w:lang w:val="en-US"/>
          </w:rPr>
          <w:t xml:space="preserve">we compared bare utterances </w:t>
        </w:r>
        <w:r>
          <w:rPr>
            <w:rFonts w:ascii="Times New Roman" w:hAnsi="Times New Roman" w:cs="Times New Roman"/>
            <w:iCs/>
            <w:lang w:val="en-US"/>
          </w:rPr>
          <w:t xml:space="preserve">(2a) </w:t>
        </w:r>
        <w:r w:rsidRPr="00A67EA5">
          <w:rPr>
            <w:rFonts w:ascii="Times New Roman" w:hAnsi="Times New Roman" w:cs="Times New Roman"/>
            <w:iCs/>
            <w:lang w:val="en-US"/>
          </w:rPr>
          <w:t xml:space="preserve">with </w:t>
        </w:r>
        <w:r w:rsidRPr="00A67EA5">
          <w:rPr>
            <w:rFonts w:ascii="Times New Roman" w:hAnsi="Times New Roman" w:cs="Times New Roman"/>
            <w:i/>
            <w:iCs/>
            <w:lang w:val="en-US"/>
          </w:rPr>
          <w:t xml:space="preserve">muss </w:t>
        </w:r>
        <w:r>
          <w:rPr>
            <w:rFonts w:ascii="Times New Roman" w:hAnsi="Times New Roman" w:cs="Times New Roman"/>
            <w:iCs/>
            <w:lang w:val="en-US"/>
          </w:rPr>
          <w:t>(2b)</w:t>
        </w:r>
        <w:r w:rsidRPr="00A67EA5">
          <w:rPr>
            <w:rFonts w:ascii="Times New Roman" w:hAnsi="Times New Roman" w:cs="Times New Roman"/>
            <w:iCs/>
            <w:lang w:val="en-US"/>
          </w:rPr>
          <w:t xml:space="preserve">, as well as the modal adverb </w:t>
        </w:r>
        <w:proofErr w:type="spellStart"/>
        <w:r w:rsidRPr="00A67EA5">
          <w:rPr>
            <w:rFonts w:ascii="Times New Roman" w:hAnsi="Times New Roman" w:cs="Times New Roman"/>
            <w:i/>
            <w:iCs/>
            <w:lang w:val="en-US"/>
          </w:rPr>
          <w:t>vermutlich</w:t>
        </w:r>
      </w:moveTo>
      <w:proofErr w:type="spellEnd"/>
      <w:ins w:id="71" w:author="Eva Wittenberg" w:date="2015-10-06T14:39:00Z">
        <w:r>
          <w:rPr>
            <w:rFonts w:ascii="Times New Roman" w:hAnsi="Times New Roman" w:cs="Times New Roman"/>
            <w:i/>
            <w:iCs/>
            <w:lang w:val="en-US"/>
          </w:rPr>
          <w:t xml:space="preserve"> </w:t>
        </w:r>
        <w:r>
          <w:rPr>
            <w:rFonts w:ascii="Times New Roman" w:hAnsi="Times New Roman" w:cs="Times New Roman"/>
            <w:iCs/>
            <w:lang w:val="en-US"/>
          </w:rPr>
          <w:t>(‘presumably’)</w:t>
        </w:r>
      </w:ins>
      <w:moveTo w:id="72" w:author="Eva Wittenberg" w:date="2015-10-06T14:39:00Z">
        <w:r w:rsidRPr="00A67EA5">
          <w:rPr>
            <w:rFonts w:ascii="Times New Roman" w:hAnsi="Times New Roman" w:cs="Times New Roman"/>
            <w:iCs/>
            <w:lang w:val="en-US"/>
          </w:rPr>
          <w:t xml:space="preserve"> </w:t>
        </w:r>
        <w:r>
          <w:rPr>
            <w:rFonts w:ascii="Times New Roman" w:hAnsi="Times New Roman" w:cs="Times New Roman"/>
            <w:iCs/>
            <w:lang w:val="en-US"/>
          </w:rPr>
          <w:t>(2c)</w:t>
        </w:r>
        <w:r w:rsidRPr="00A67EA5">
          <w:rPr>
            <w:rFonts w:ascii="Times New Roman" w:hAnsi="Times New Roman" w:cs="Times New Roman"/>
            <w:iCs/>
            <w:lang w:val="en-US"/>
          </w:rPr>
          <w:t xml:space="preserve"> and the di</w:t>
        </w:r>
        <w:r w:rsidRPr="00A67EA5">
          <w:rPr>
            <w:rFonts w:ascii="Times New Roman" w:hAnsi="Times New Roman" w:cs="Times New Roman"/>
            <w:iCs/>
            <w:lang w:val="en-US"/>
          </w:rPr>
          <w:t>s</w:t>
        </w:r>
        <w:r w:rsidRPr="00A67EA5">
          <w:rPr>
            <w:rFonts w:ascii="Times New Roman" w:hAnsi="Times New Roman" w:cs="Times New Roman"/>
            <w:iCs/>
            <w:lang w:val="en-US"/>
          </w:rPr>
          <w:t xml:space="preserve">course particle </w:t>
        </w:r>
        <w:proofErr w:type="spellStart"/>
        <w:r w:rsidRPr="00A67EA5">
          <w:rPr>
            <w:rFonts w:ascii="Times New Roman" w:hAnsi="Times New Roman" w:cs="Times New Roman"/>
            <w:i/>
            <w:iCs/>
            <w:lang w:val="en-US"/>
          </w:rPr>
          <w:t>wohl</w:t>
        </w:r>
        <w:proofErr w:type="spellEnd"/>
        <w:r w:rsidRPr="00A67EA5">
          <w:rPr>
            <w:rFonts w:ascii="Times New Roman" w:hAnsi="Times New Roman" w:cs="Times New Roman"/>
            <w:iCs/>
            <w:lang w:val="en-US"/>
          </w:rPr>
          <w:t xml:space="preserve"> </w:t>
        </w:r>
        <w:r>
          <w:rPr>
            <w:rFonts w:ascii="Times New Roman" w:hAnsi="Times New Roman" w:cs="Times New Roman"/>
            <w:iCs/>
            <w:lang w:val="en-US"/>
          </w:rPr>
          <w:t>(</w:t>
        </w:r>
      </w:moveTo>
      <w:ins w:id="73" w:author="Eva Wittenberg" w:date="2015-10-06T14:39:00Z">
        <w:r>
          <w:rPr>
            <w:rFonts w:ascii="Times New Roman" w:hAnsi="Times New Roman" w:cs="Times New Roman"/>
            <w:iCs/>
            <w:lang w:val="en-US"/>
          </w:rPr>
          <w:t>‘apparently’</w:t>
        </w:r>
      </w:ins>
      <w:moveTo w:id="74" w:author="Eva Wittenberg" w:date="2015-10-06T14:39:00Z">
        <w:del w:id="75" w:author="Eva Wittenberg" w:date="2015-10-06T14:39:00Z">
          <w:r w:rsidRPr="00A67EA5" w:rsidDel="00A562B6">
            <w:rPr>
              <w:rFonts w:ascii="Times New Roman" w:hAnsi="Times New Roman" w:cs="Times New Roman"/>
              <w:iCs/>
              <w:lang w:val="en-US"/>
            </w:rPr>
            <w:delText>lit `well</w:delText>
          </w:r>
        </w:del>
        <w:r w:rsidRPr="00A67EA5">
          <w:rPr>
            <w:rFonts w:ascii="Times New Roman" w:hAnsi="Times New Roman" w:cs="Times New Roman"/>
            <w:iCs/>
            <w:lang w:val="en-US"/>
          </w:rPr>
          <w:t>)</w:t>
        </w:r>
        <w:r>
          <w:rPr>
            <w:rFonts w:ascii="Times New Roman" w:hAnsi="Times New Roman" w:cs="Times New Roman"/>
            <w:iCs/>
            <w:lang w:val="en-US"/>
          </w:rPr>
          <w:t xml:space="preserve"> (2d)</w:t>
        </w:r>
        <w:r w:rsidRPr="00A67EA5">
          <w:rPr>
            <w:rFonts w:ascii="Times New Roman" w:hAnsi="Times New Roman" w:cs="Times New Roman"/>
            <w:iCs/>
            <w:lang w:val="en-US"/>
          </w:rPr>
          <w:t>.</w:t>
        </w:r>
      </w:moveTo>
      <w:ins w:id="76" w:author="Eva Wittenberg" w:date="2015-10-06T14:40:00Z">
        <w:r w:rsidR="00D61EB7">
          <w:rPr>
            <w:rFonts w:ascii="Times New Roman" w:hAnsi="Times New Roman" w:cs="Times New Roman"/>
            <w:iCs/>
            <w:lang w:val="en-US"/>
          </w:rPr>
          <w:t xml:space="preserve"> RESULTS. </w:t>
        </w:r>
        <w:r w:rsidR="00D61EB7" w:rsidRPr="005024B8">
          <w:rPr>
            <w:rFonts w:ascii="Times New Roman" w:hAnsi="Times New Roman" w:cs="Times New Roman"/>
            <w:b/>
            <w:iCs/>
            <w:lang w:val="en-US"/>
          </w:rPr>
          <w:t>Exp. 6</w:t>
        </w:r>
        <w:r w:rsidR="00D61EB7">
          <w:rPr>
            <w:rFonts w:ascii="Times New Roman" w:hAnsi="Times New Roman" w:cs="Times New Roman"/>
            <w:b/>
            <w:iCs/>
            <w:lang w:val="en-US"/>
          </w:rPr>
          <w:t xml:space="preserve"> RESULTS.</w:t>
        </w:r>
      </w:ins>
    </w:p>
    <w:moveToRangeEnd w:id="68"/>
    <w:p w14:paraId="63F63A97" w14:textId="491C4B35" w:rsidR="00D61EB7" w:rsidRDefault="00604605" w:rsidP="00D61EB7">
      <w:pPr>
        <w:rPr>
          <w:ins w:id="77" w:author="Eva Wittenberg" w:date="2015-10-06T14:47:00Z"/>
          <w:rFonts w:ascii="Times New Roman" w:hAnsi="Times New Roman" w:cs="Times New Roman"/>
          <w:lang w:val="en-US"/>
        </w:rPr>
      </w:pPr>
      <w:r w:rsidRPr="00A67EA5">
        <w:rPr>
          <w:rFonts w:ascii="Times New Roman" w:hAnsi="Times New Roman" w:cs="Times New Roman"/>
          <w:lang w:val="en-US"/>
        </w:rPr>
        <w:t xml:space="preserve">Our </w:t>
      </w:r>
      <w:r w:rsidR="005A222F" w:rsidRPr="00A67EA5">
        <w:rPr>
          <w:rFonts w:ascii="Times New Roman" w:hAnsi="Times New Roman" w:cs="Times New Roman"/>
          <w:lang w:val="en-US"/>
        </w:rPr>
        <w:t xml:space="preserve">findings qualitatively confirm </w:t>
      </w:r>
      <w:proofErr w:type="spellStart"/>
      <w:r w:rsidR="005A222F" w:rsidRPr="00A67EA5">
        <w:rPr>
          <w:rFonts w:ascii="Times New Roman" w:hAnsi="Times New Roman" w:cs="Times New Roman"/>
          <w:lang w:val="en-US"/>
        </w:rPr>
        <w:t>Karttunen’s</w:t>
      </w:r>
      <w:proofErr w:type="spellEnd"/>
      <w:r w:rsidR="005A222F" w:rsidRPr="00A67EA5">
        <w:rPr>
          <w:rFonts w:ascii="Times New Roman" w:hAnsi="Times New Roman" w:cs="Times New Roman"/>
          <w:lang w:val="en-US"/>
        </w:rPr>
        <w:t xml:space="preserve"> original observation</w:t>
      </w:r>
      <w:ins w:id="78" w:author="Eva Wittenberg" w:date="2015-10-06T14:44:00Z">
        <w:r w:rsidR="00D61EB7">
          <w:rPr>
            <w:rFonts w:ascii="Times New Roman" w:hAnsi="Times New Roman" w:cs="Times New Roman"/>
            <w:lang w:val="en-US"/>
          </w:rPr>
          <w:t xml:space="preserve"> that epistemic </w:t>
        </w:r>
        <w:r w:rsidR="00D61EB7" w:rsidRPr="005024B8">
          <w:rPr>
            <w:rFonts w:ascii="Times New Roman" w:hAnsi="Times New Roman" w:cs="Times New Roman"/>
            <w:i/>
            <w:lang w:val="en-US"/>
          </w:rPr>
          <w:t>must</w:t>
        </w:r>
        <w:r w:rsidR="00D61EB7">
          <w:rPr>
            <w:rFonts w:ascii="Times New Roman" w:hAnsi="Times New Roman" w:cs="Times New Roman"/>
            <w:lang w:val="en-US"/>
          </w:rPr>
          <w:t xml:space="preserve"> is weak</w:t>
        </w:r>
      </w:ins>
      <w:r w:rsidR="005A222F" w:rsidRPr="00A67EA5">
        <w:rPr>
          <w:rFonts w:ascii="Times New Roman" w:hAnsi="Times New Roman" w:cs="Times New Roman"/>
          <w:lang w:val="en-US"/>
        </w:rPr>
        <w:t xml:space="preserve">, and </w:t>
      </w:r>
      <w:ins w:id="79" w:author="Eva Wittenberg" w:date="2015-10-06T14:44:00Z">
        <w:r w:rsidR="00D61EB7">
          <w:rPr>
            <w:rFonts w:ascii="Times New Roman" w:hAnsi="Times New Roman" w:cs="Times New Roman"/>
            <w:lang w:val="en-US"/>
          </w:rPr>
          <w:t xml:space="preserve">provide quantified data on the </w:t>
        </w:r>
      </w:ins>
      <w:del w:id="80" w:author="Eva Wittenberg" w:date="2015-10-06T14:44:00Z">
        <w:r w:rsidR="005A222F" w:rsidRPr="00A67EA5" w:rsidDel="00D61EB7">
          <w:rPr>
            <w:rFonts w:ascii="Times New Roman" w:hAnsi="Times New Roman" w:cs="Times New Roman"/>
            <w:lang w:val="en-US"/>
          </w:rPr>
          <w:delText xml:space="preserve">quantitatively demonstrate the </w:delText>
        </w:r>
      </w:del>
      <w:r w:rsidR="005A222F" w:rsidRPr="00A67EA5">
        <w:rPr>
          <w:rFonts w:ascii="Times New Roman" w:hAnsi="Times New Roman" w:cs="Times New Roman"/>
          <w:lang w:val="en-US"/>
        </w:rPr>
        <w:t xml:space="preserve">relative weakness of </w:t>
      </w:r>
      <w:r w:rsidR="005A222F" w:rsidRPr="00A67EA5">
        <w:rPr>
          <w:rFonts w:ascii="Times New Roman" w:hAnsi="Times New Roman" w:cs="Times New Roman"/>
          <w:i/>
          <w:iCs/>
          <w:lang w:val="en-US"/>
        </w:rPr>
        <w:t>must</w:t>
      </w:r>
      <w:r w:rsidR="005A222F" w:rsidRPr="00A67EA5">
        <w:rPr>
          <w:rFonts w:ascii="Times New Roman" w:hAnsi="Times New Roman" w:cs="Times New Roman"/>
          <w:lang w:val="en-US"/>
        </w:rPr>
        <w:t xml:space="preserve">. Moreover, they highlight the role of evidence strength in the computation of </w:t>
      </w:r>
      <w:r w:rsidR="005A222F" w:rsidRPr="00A67EA5">
        <w:rPr>
          <w:rFonts w:ascii="Times New Roman" w:hAnsi="Times New Roman" w:cs="Times New Roman"/>
          <w:i/>
          <w:iCs/>
          <w:lang w:val="en-US"/>
        </w:rPr>
        <w:t>must</w:t>
      </w:r>
      <w:r w:rsidR="005A222F" w:rsidRPr="00A67EA5">
        <w:rPr>
          <w:rFonts w:ascii="Times New Roman" w:hAnsi="Times New Roman" w:cs="Times New Roman"/>
          <w:lang w:val="en-US"/>
        </w:rPr>
        <w:t>’s meaning.</w:t>
      </w:r>
      <w:r w:rsidRPr="00A67EA5">
        <w:rPr>
          <w:rFonts w:ascii="Times New Roman" w:hAnsi="Times New Roman" w:cs="Times New Roman"/>
          <w:lang w:val="en-US"/>
        </w:rPr>
        <w:t xml:space="preserve"> The cross-linguistic comparison demonstrates </w:t>
      </w:r>
      <w:r w:rsidR="00D40F9F">
        <w:rPr>
          <w:rFonts w:ascii="Times New Roman" w:hAnsi="Times New Roman" w:cs="Times New Roman"/>
          <w:lang w:val="en-US"/>
        </w:rPr>
        <w:t>similar</w:t>
      </w:r>
      <w:r w:rsidRPr="00A67EA5">
        <w:rPr>
          <w:rFonts w:ascii="Times New Roman" w:hAnsi="Times New Roman" w:cs="Times New Roman"/>
          <w:lang w:val="en-US"/>
        </w:rPr>
        <w:t xml:space="preserve"> weakening with non-propositional discourse particles, further supporting </w:t>
      </w:r>
      <w:r w:rsidRPr="00A67EA5">
        <w:rPr>
          <w:rFonts w:ascii="Times New Roman" w:hAnsi="Times New Roman" w:cs="Times New Roman"/>
          <w:lang w:val="en-US"/>
        </w:rPr>
        <w:lastRenderedPageBreak/>
        <w:t xml:space="preserve">our pragmatic account: the relatively weak interpretation of </w:t>
      </w:r>
      <w:r w:rsidRPr="00A67EA5">
        <w:rPr>
          <w:rFonts w:ascii="Times New Roman" w:hAnsi="Times New Roman" w:cs="Times New Roman"/>
          <w:i/>
          <w:iCs/>
          <w:lang w:val="en-US"/>
        </w:rPr>
        <w:t xml:space="preserve">must </w:t>
      </w:r>
      <w:r w:rsidRPr="00A67EA5">
        <w:rPr>
          <w:rFonts w:ascii="Times New Roman" w:hAnsi="Times New Roman" w:cs="Times New Roman"/>
          <w:lang w:val="en-US"/>
        </w:rPr>
        <w:t xml:space="preserve">does not require encoding weakness or indirectness into the semantics of modals. </w:t>
      </w:r>
      <w:commentRangeStart w:id="81"/>
      <w:r w:rsidRPr="00A67EA5">
        <w:rPr>
          <w:rFonts w:ascii="Times New Roman" w:hAnsi="Times New Roman" w:cs="Times New Roman"/>
          <w:lang w:val="en-US"/>
        </w:rPr>
        <w:t xml:space="preserve">When the cost of uttering </w:t>
      </w:r>
      <w:r w:rsidRPr="00A67EA5">
        <w:rPr>
          <w:rFonts w:ascii="Times New Roman" w:hAnsi="Times New Roman" w:cs="Times New Roman"/>
          <w:i/>
          <w:iCs/>
          <w:lang w:val="en-US"/>
        </w:rPr>
        <w:t xml:space="preserve">must q </w:t>
      </w:r>
      <w:r w:rsidRPr="00A67EA5">
        <w:rPr>
          <w:rFonts w:ascii="Times New Roman" w:hAnsi="Times New Roman" w:cs="Times New Roman"/>
          <w:lang w:val="en-US"/>
        </w:rPr>
        <w:t>is grea</w:t>
      </w:r>
      <w:r w:rsidRPr="00A67EA5">
        <w:rPr>
          <w:rFonts w:ascii="Times New Roman" w:hAnsi="Times New Roman" w:cs="Times New Roman"/>
          <w:lang w:val="en-US"/>
        </w:rPr>
        <w:t>t</w:t>
      </w:r>
      <w:r w:rsidRPr="00A67EA5">
        <w:rPr>
          <w:rFonts w:ascii="Times New Roman" w:hAnsi="Times New Roman" w:cs="Times New Roman"/>
          <w:lang w:val="en-US"/>
        </w:rPr>
        <w:t xml:space="preserve">er than the bare form, a pragmatic listener jointly infers that </w:t>
      </w:r>
      <w:proofErr w:type="gramStart"/>
      <w:r w:rsidRPr="00A67EA5">
        <w:rPr>
          <w:rFonts w:ascii="Times New Roman" w:hAnsi="Times New Roman" w:cs="Times New Roman"/>
          <w:lang w:val="en-US"/>
        </w:rPr>
        <w:t>p(</w:t>
      </w:r>
      <w:proofErr w:type="gramEnd"/>
      <w:r w:rsidRPr="00A67EA5">
        <w:rPr>
          <w:rFonts w:ascii="Times New Roman" w:hAnsi="Times New Roman" w:cs="Times New Roman"/>
          <w:i/>
          <w:iCs/>
          <w:lang w:val="en-US"/>
        </w:rPr>
        <w:t>q</w:t>
      </w:r>
      <w:r w:rsidRPr="00A67EA5">
        <w:rPr>
          <w:rFonts w:ascii="Times New Roman" w:hAnsi="Times New Roman" w:cs="Times New Roman"/>
          <w:lang w:val="en-US"/>
        </w:rPr>
        <w:t>) is smaller than when the utte</w:t>
      </w:r>
      <w:r w:rsidRPr="00A67EA5">
        <w:rPr>
          <w:rFonts w:ascii="Times New Roman" w:hAnsi="Times New Roman" w:cs="Times New Roman"/>
          <w:lang w:val="en-US"/>
        </w:rPr>
        <w:t>r</w:t>
      </w:r>
      <w:r w:rsidRPr="00A67EA5">
        <w:rPr>
          <w:rFonts w:ascii="Times New Roman" w:hAnsi="Times New Roman" w:cs="Times New Roman"/>
          <w:lang w:val="en-US"/>
        </w:rPr>
        <w:t>ance is the less costly bare</w:t>
      </w:r>
      <w:commentRangeEnd w:id="81"/>
      <w:r w:rsidR="00D61EB7">
        <w:rPr>
          <w:rStyle w:val="CommentReference"/>
        </w:rPr>
        <w:commentReference w:id="81"/>
      </w:r>
      <w:r w:rsidRPr="00A67EA5">
        <w:rPr>
          <w:rFonts w:ascii="Times New Roman" w:hAnsi="Times New Roman" w:cs="Times New Roman"/>
          <w:lang w:val="en-US"/>
        </w:rPr>
        <w:t xml:space="preserve"> </w:t>
      </w:r>
      <w:r w:rsidRPr="00A67EA5">
        <w:rPr>
          <w:rFonts w:ascii="Times New Roman" w:hAnsi="Times New Roman" w:cs="Times New Roman"/>
          <w:i/>
          <w:iCs/>
          <w:lang w:val="en-US"/>
        </w:rPr>
        <w:t>q</w:t>
      </w:r>
      <w:r w:rsidRPr="00A67EA5">
        <w:rPr>
          <w:rFonts w:ascii="Times New Roman" w:hAnsi="Times New Roman" w:cs="Times New Roman"/>
          <w:lang w:val="en-US"/>
        </w:rPr>
        <w:t xml:space="preserve"> and that the speaker has weak or impe</w:t>
      </w:r>
      <w:r w:rsidRPr="00A67EA5">
        <w:rPr>
          <w:rFonts w:ascii="Times New Roman" w:hAnsi="Times New Roman" w:cs="Times New Roman"/>
          <w:lang w:val="en-US"/>
        </w:rPr>
        <w:t>r</w:t>
      </w:r>
      <w:r w:rsidRPr="00A67EA5">
        <w:rPr>
          <w:rFonts w:ascii="Times New Roman" w:hAnsi="Times New Roman" w:cs="Times New Roman"/>
          <w:lang w:val="en-US"/>
        </w:rPr>
        <w:t xml:space="preserve">fect evidence of </w:t>
      </w:r>
      <w:r w:rsidRPr="00A67EA5">
        <w:rPr>
          <w:rFonts w:ascii="Times New Roman" w:hAnsi="Times New Roman" w:cs="Times New Roman"/>
          <w:i/>
          <w:iCs/>
          <w:lang w:val="en-US"/>
        </w:rPr>
        <w:t>q</w:t>
      </w:r>
      <w:r w:rsidRPr="00A67EA5">
        <w:rPr>
          <w:rFonts w:ascii="Times New Roman" w:hAnsi="Times New Roman" w:cs="Times New Roman"/>
          <w:lang w:val="en-US"/>
        </w:rPr>
        <w:t>.</w:t>
      </w:r>
    </w:p>
    <w:p w14:paraId="486662A1" w14:textId="755729DC" w:rsidR="00A67EA5" w:rsidRPr="00A67EA5" w:rsidRDefault="00A67EA5" w:rsidP="00D61EB7">
      <w:pPr>
        <w:rPr>
          <w:rFonts w:ascii="Times New Roman" w:hAnsi="Times New Roman" w:cs="Times New Roman"/>
          <w:lang w:val="en-US"/>
        </w:rPr>
      </w:pPr>
    </w:p>
    <w:p w14:paraId="5F096712" w14:textId="77777777" w:rsidR="00244F2C" w:rsidRDefault="00A67EA5" w:rsidP="00A67EA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A67EA5">
        <w:rPr>
          <w:rFonts w:ascii="Times New Roman" w:hAnsi="Times New Roman" w:cs="Times New Roman"/>
          <w:lang w:val="en-US"/>
        </w:rPr>
        <w:t>(1)</w:t>
      </w:r>
      <w:r w:rsidRPr="00A67EA5">
        <w:rPr>
          <w:rFonts w:ascii="Times New Roman" w:hAnsi="Times New Roman" w:cs="Times New Roman"/>
          <w:lang w:val="en-US"/>
        </w:rPr>
        <w:tab/>
      </w:r>
      <w:r w:rsidRPr="00A67EA5">
        <w:rPr>
          <w:rFonts w:ascii="Times New Roman" w:hAnsi="Times New Roman" w:cs="Times New Roman"/>
          <w:lang w:val="en-US"/>
        </w:rPr>
        <w:tab/>
      </w:r>
      <w:proofErr w:type="gramStart"/>
      <w:r w:rsidRPr="00A67EA5">
        <w:rPr>
          <w:rFonts w:ascii="Times New Roman" w:hAnsi="Times New Roman" w:cs="Times New Roman"/>
          <w:lang w:val="en-US"/>
        </w:rPr>
        <w:t>a</w:t>
      </w:r>
      <w:proofErr w:type="gramEnd"/>
      <w:r w:rsidRPr="00A67EA5">
        <w:rPr>
          <w:rFonts w:ascii="Times New Roman" w:hAnsi="Times New Roman" w:cs="Times New Roman"/>
          <w:lang w:val="en-US"/>
        </w:rPr>
        <w:t>.</w:t>
      </w:r>
      <w:r w:rsidRPr="00A67EA5">
        <w:rPr>
          <w:rFonts w:ascii="Times New Roman" w:hAnsi="Times New Roman" w:cs="Times New Roman"/>
          <w:lang w:val="en-US"/>
        </w:rPr>
        <w:tab/>
        <w:t>It’s raining.</w:t>
      </w:r>
      <w:r w:rsidRPr="00A67EA5">
        <w:rPr>
          <w:rFonts w:ascii="Times New Roman" w:hAnsi="Times New Roman" w:cs="Times New Roman"/>
          <w:lang w:val="en-US"/>
        </w:rPr>
        <w:tab/>
      </w:r>
      <w:r w:rsidRPr="00A67EA5">
        <w:rPr>
          <w:rFonts w:ascii="Times New Roman" w:hAnsi="Times New Roman" w:cs="Times New Roman"/>
          <w:lang w:val="en-US"/>
        </w:rPr>
        <w:tab/>
      </w:r>
      <w:r w:rsidRPr="00A67EA5">
        <w:rPr>
          <w:rFonts w:ascii="Times New Roman" w:hAnsi="Times New Roman" w:cs="Times New Roman"/>
          <w:lang w:val="en-US"/>
        </w:rPr>
        <w:tab/>
      </w:r>
      <w:r w:rsidRPr="00A67EA5">
        <w:rPr>
          <w:rFonts w:ascii="Times New Roman" w:hAnsi="Times New Roman" w:cs="Times New Roman"/>
          <w:lang w:val="en-US"/>
        </w:rPr>
        <w:tab/>
      </w:r>
    </w:p>
    <w:p w14:paraId="2379A3E7" w14:textId="2C14DAF0" w:rsidR="00A67EA5" w:rsidRDefault="00244F2C" w:rsidP="00A67EA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A67EA5" w:rsidRPr="00A67EA5">
        <w:rPr>
          <w:rFonts w:ascii="Times New Roman" w:hAnsi="Times New Roman" w:cs="Times New Roman"/>
          <w:lang w:val="en-US"/>
        </w:rPr>
        <w:t>b.</w:t>
      </w:r>
      <w:r w:rsidR="00A67EA5" w:rsidRPr="00A67EA5">
        <w:rPr>
          <w:rFonts w:ascii="Times New Roman" w:hAnsi="Times New Roman" w:cs="Times New Roman"/>
          <w:lang w:val="en-US"/>
        </w:rPr>
        <w:tab/>
        <w:t>It must be raining.</w:t>
      </w:r>
    </w:p>
    <w:p w14:paraId="3720032D" w14:textId="1C504728" w:rsidR="00244F2C" w:rsidRDefault="00244F2C" w:rsidP="00244F2C">
      <w:pPr>
        <w:widowControl w:val="0"/>
        <w:tabs>
          <w:tab w:val="left" w:pos="45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c. It probably is raining.</w:t>
      </w:r>
    </w:p>
    <w:p w14:paraId="45886324" w14:textId="4EC6834D" w:rsidR="00244F2C" w:rsidRDefault="00244F2C" w:rsidP="00244F2C">
      <w:pPr>
        <w:widowControl w:val="0"/>
        <w:tabs>
          <w:tab w:val="left" w:pos="45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d. It might be raining.</w:t>
      </w:r>
    </w:p>
    <w:p w14:paraId="7527A08D" w14:textId="33E5DEC5" w:rsidR="005024B8" w:rsidRPr="005024B8" w:rsidRDefault="00244F2C" w:rsidP="005024B8">
      <w:pPr>
        <w:widowControl w:val="0"/>
        <w:tabs>
          <w:tab w:val="left" w:pos="450"/>
        </w:tabs>
        <w:autoSpaceDE w:val="0"/>
        <w:autoSpaceDN w:val="0"/>
        <w:adjustRightInd w:val="0"/>
        <w:jc w:val="both"/>
        <w:rPr>
          <w:ins w:id="82" w:author="Eva Wittenberg" w:date="2015-10-06T14:54:00Z"/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(2)</w:t>
      </w:r>
      <w:r>
        <w:rPr>
          <w:rFonts w:ascii="Times New Roman" w:hAnsi="Times New Roman" w:cs="Times New Roman"/>
          <w:lang w:val="en-US"/>
        </w:rPr>
        <w:tab/>
      </w:r>
      <w:proofErr w:type="gramStart"/>
      <w:ins w:id="83" w:author="Eva Wittenberg" w:date="2015-10-06T14:54:00Z">
        <w:r w:rsidR="005024B8">
          <w:rPr>
            <w:rFonts w:ascii="Times New Roman" w:hAnsi="Times New Roman" w:cs="Times New Roman"/>
            <w:lang w:val="en-US"/>
          </w:rPr>
          <w:t>a</w:t>
        </w:r>
        <w:proofErr w:type="gramEnd"/>
        <w:r w:rsidR="005024B8">
          <w:rPr>
            <w:rFonts w:ascii="Times New Roman" w:hAnsi="Times New Roman" w:cs="Times New Roman"/>
            <w:lang w:val="en-US"/>
          </w:rPr>
          <w:t xml:space="preserve">. </w:t>
        </w:r>
        <w:r w:rsidR="005024B8" w:rsidRPr="005024B8">
          <w:rPr>
            <w:rFonts w:ascii="Times New Roman" w:hAnsi="Times New Roman" w:cs="Times New Roman"/>
            <w:lang w:val="en-US"/>
          </w:rPr>
          <w:tab/>
        </w:r>
        <w:proofErr w:type="spellStart"/>
        <w:r w:rsidR="005024B8" w:rsidRPr="005024B8">
          <w:rPr>
            <w:rFonts w:ascii="Times New Roman" w:hAnsi="Times New Roman" w:cs="Times New Roman"/>
            <w:lang w:val="en-US"/>
          </w:rPr>
          <w:t>Es</w:t>
        </w:r>
        <w:proofErr w:type="spellEnd"/>
        <w:r w:rsidR="005024B8" w:rsidRPr="005024B8">
          <w:rPr>
            <w:rFonts w:ascii="Times New Roman" w:hAnsi="Times New Roman" w:cs="Times New Roman"/>
            <w:lang w:val="en-US"/>
          </w:rPr>
          <w:t xml:space="preserve"> </w:t>
        </w:r>
        <w:proofErr w:type="spellStart"/>
        <w:r w:rsidR="005024B8" w:rsidRPr="005024B8">
          <w:rPr>
            <w:rFonts w:ascii="Times New Roman" w:hAnsi="Times New Roman" w:cs="Times New Roman"/>
            <w:lang w:val="en-US"/>
          </w:rPr>
          <w:t>regnet</w:t>
        </w:r>
        <w:proofErr w:type="spellEnd"/>
        <w:r w:rsidR="005024B8" w:rsidRPr="005024B8">
          <w:rPr>
            <w:rFonts w:ascii="Times New Roman" w:hAnsi="Times New Roman" w:cs="Times New Roman"/>
            <w:lang w:val="en-US"/>
          </w:rPr>
          <w:t>.</w:t>
        </w:r>
      </w:ins>
    </w:p>
    <w:p w14:paraId="24EE0AEA" w14:textId="77777777" w:rsidR="005024B8" w:rsidRDefault="005024B8" w:rsidP="005024B8">
      <w:pPr>
        <w:widowControl w:val="0"/>
        <w:tabs>
          <w:tab w:val="left" w:pos="450"/>
        </w:tabs>
        <w:autoSpaceDE w:val="0"/>
        <w:autoSpaceDN w:val="0"/>
        <w:adjustRightInd w:val="0"/>
        <w:jc w:val="both"/>
        <w:rPr>
          <w:ins w:id="84" w:author="Eva Wittenberg" w:date="2015-10-06T14:54:00Z"/>
          <w:rFonts w:ascii="Times New Roman" w:hAnsi="Times New Roman" w:cs="Times New Roman"/>
          <w:lang w:val="en-US"/>
        </w:rPr>
      </w:pPr>
      <w:ins w:id="85" w:author="Eva Wittenberg" w:date="2015-10-06T14:54:00Z">
        <w:r>
          <w:rPr>
            <w:rFonts w:ascii="Times New Roman" w:hAnsi="Times New Roman" w:cs="Times New Roman"/>
            <w:lang w:val="en-US"/>
          </w:rPr>
          <w:tab/>
          <w:t xml:space="preserve">b. </w:t>
        </w:r>
        <w:proofErr w:type="spellStart"/>
        <w:r>
          <w:rPr>
            <w:rFonts w:ascii="Times New Roman" w:hAnsi="Times New Roman" w:cs="Times New Roman"/>
            <w:lang w:val="en-US"/>
          </w:rPr>
          <w:t>Es</w:t>
        </w:r>
        <w:proofErr w:type="spellEnd"/>
        <w:r>
          <w:rPr>
            <w:rFonts w:ascii="Times New Roman" w:hAnsi="Times New Roman" w:cs="Times New Roman"/>
            <w:lang w:val="en-US"/>
          </w:rPr>
          <w:t xml:space="preserve"> muss </w:t>
        </w:r>
        <w:proofErr w:type="spellStart"/>
        <w:r>
          <w:rPr>
            <w:rFonts w:ascii="Times New Roman" w:hAnsi="Times New Roman" w:cs="Times New Roman"/>
            <w:lang w:val="en-US"/>
          </w:rPr>
          <w:t>regnen</w:t>
        </w:r>
        <w:proofErr w:type="spellEnd"/>
        <w:r>
          <w:rPr>
            <w:rFonts w:ascii="Times New Roman" w:hAnsi="Times New Roman" w:cs="Times New Roman"/>
            <w:lang w:val="en-US"/>
          </w:rPr>
          <w:t>.</w:t>
        </w:r>
      </w:ins>
    </w:p>
    <w:p w14:paraId="78DBCDAA" w14:textId="0EB5F94D" w:rsidR="005024B8" w:rsidRPr="005024B8" w:rsidRDefault="005024B8" w:rsidP="005024B8">
      <w:pPr>
        <w:widowControl w:val="0"/>
        <w:tabs>
          <w:tab w:val="left" w:pos="450"/>
        </w:tabs>
        <w:autoSpaceDE w:val="0"/>
        <w:autoSpaceDN w:val="0"/>
        <w:adjustRightInd w:val="0"/>
        <w:jc w:val="both"/>
        <w:rPr>
          <w:ins w:id="86" w:author="Eva Wittenberg" w:date="2015-10-06T14:54:00Z"/>
          <w:rFonts w:ascii="Times New Roman" w:hAnsi="Times New Roman" w:cs="Times New Roman"/>
          <w:lang w:val="en-US"/>
        </w:rPr>
      </w:pPr>
      <w:ins w:id="87" w:author="Eva Wittenberg" w:date="2015-10-06T14:54:00Z">
        <w:r>
          <w:rPr>
            <w:rFonts w:ascii="Times New Roman" w:hAnsi="Times New Roman" w:cs="Times New Roman"/>
            <w:lang w:val="en-US"/>
          </w:rPr>
          <w:tab/>
          <w:t xml:space="preserve">c. </w:t>
        </w:r>
        <w:r w:rsidRPr="005024B8">
          <w:rPr>
            <w:rFonts w:ascii="Times New Roman" w:hAnsi="Times New Roman" w:cs="Times New Roman"/>
            <w:lang w:val="en-US"/>
          </w:rPr>
          <w:tab/>
        </w:r>
        <w:proofErr w:type="spellStart"/>
        <w:r w:rsidRPr="005024B8">
          <w:rPr>
            <w:rFonts w:ascii="Times New Roman" w:hAnsi="Times New Roman" w:cs="Times New Roman"/>
            <w:lang w:val="en-US"/>
          </w:rPr>
          <w:t>Es</w:t>
        </w:r>
        <w:proofErr w:type="spellEnd"/>
        <w:r w:rsidRPr="005024B8">
          <w:rPr>
            <w:rFonts w:ascii="Times New Roman" w:hAnsi="Times New Roman" w:cs="Times New Roman"/>
            <w:lang w:val="en-US"/>
          </w:rPr>
          <w:t xml:space="preserve"> </w:t>
        </w:r>
        <w:proofErr w:type="spellStart"/>
        <w:r w:rsidRPr="005024B8">
          <w:rPr>
            <w:rFonts w:ascii="Times New Roman" w:hAnsi="Times New Roman" w:cs="Times New Roman"/>
            <w:lang w:val="en-US"/>
          </w:rPr>
          <w:t>regnet</w:t>
        </w:r>
        <w:proofErr w:type="spellEnd"/>
        <w:r w:rsidRPr="005024B8">
          <w:rPr>
            <w:rFonts w:ascii="Times New Roman" w:hAnsi="Times New Roman" w:cs="Times New Roman"/>
            <w:lang w:val="en-US"/>
          </w:rPr>
          <w:t xml:space="preserve"> </w:t>
        </w:r>
        <w:proofErr w:type="spellStart"/>
        <w:r w:rsidRPr="005024B8">
          <w:rPr>
            <w:rFonts w:ascii="Times New Roman" w:hAnsi="Times New Roman" w:cs="Times New Roman"/>
            <w:lang w:val="en-US"/>
          </w:rPr>
          <w:t>wohl</w:t>
        </w:r>
        <w:proofErr w:type="spellEnd"/>
        <w:r w:rsidRPr="005024B8">
          <w:rPr>
            <w:rFonts w:ascii="Times New Roman" w:hAnsi="Times New Roman" w:cs="Times New Roman"/>
            <w:lang w:val="en-US"/>
          </w:rPr>
          <w:t>.</w:t>
        </w:r>
      </w:ins>
    </w:p>
    <w:p w14:paraId="236DDBE2" w14:textId="502584F0" w:rsidR="005024B8" w:rsidRPr="005024B8" w:rsidRDefault="005024B8" w:rsidP="005024B8">
      <w:pPr>
        <w:widowControl w:val="0"/>
        <w:tabs>
          <w:tab w:val="left" w:pos="450"/>
        </w:tabs>
        <w:autoSpaceDE w:val="0"/>
        <w:autoSpaceDN w:val="0"/>
        <w:adjustRightInd w:val="0"/>
        <w:jc w:val="both"/>
        <w:rPr>
          <w:ins w:id="88" w:author="Eva Wittenberg" w:date="2015-10-06T14:54:00Z"/>
          <w:rFonts w:ascii="Times New Roman" w:hAnsi="Times New Roman" w:cs="Times New Roman"/>
          <w:lang w:val="en-US"/>
        </w:rPr>
      </w:pPr>
      <w:ins w:id="89" w:author="Eva Wittenberg" w:date="2015-10-06T14:55:00Z">
        <w:r>
          <w:rPr>
            <w:rFonts w:ascii="Times New Roman" w:hAnsi="Times New Roman" w:cs="Times New Roman"/>
            <w:lang w:val="en-US"/>
          </w:rPr>
          <w:tab/>
        </w:r>
      </w:ins>
      <w:ins w:id="90" w:author="Eva Wittenberg" w:date="2015-10-06T14:54:00Z">
        <w:r>
          <w:rPr>
            <w:rFonts w:ascii="Times New Roman" w:hAnsi="Times New Roman" w:cs="Times New Roman"/>
            <w:lang w:val="en-US"/>
          </w:rPr>
          <w:t xml:space="preserve">d. </w:t>
        </w:r>
        <w:proofErr w:type="spellStart"/>
        <w:r w:rsidRPr="005024B8">
          <w:rPr>
            <w:rFonts w:ascii="Times New Roman" w:hAnsi="Times New Roman" w:cs="Times New Roman"/>
            <w:lang w:val="en-US"/>
          </w:rPr>
          <w:t>Es</w:t>
        </w:r>
        <w:proofErr w:type="spellEnd"/>
        <w:r w:rsidRPr="005024B8">
          <w:rPr>
            <w:rFonts w:ascii="Times New Roman" w:hAnsi="Times New Roman" w:cs="Times New Roman"/>
            <w:lang w:val="en-US"/>
          </w:rPr>
          <w:t xml:space="preserve"> </w:t>
        </w:r>
        <w:proofErr w:type="spellStart"/>
        <w:r w:rsidRPr="005024B8">
          <w:rPr>
            <w:rFonts w:ascii="Times New Roman" w:hAnsi="Times New Roman" w:cs="Times New Roman"/>
            <w:lang w:val="en-US"/>
          </w:rPr>
          <w:t>regnet</w:t>
        </w:r>
        <w:proofErr w:type="spellEnd"/>
        <w:r w:rsidRPr="005024B8">
          <w:rPr>
            <w:rFonts w:ascii="Times New Roman" w:hAnsi="Times New Roman" w:cs="Times New Roman"/>
            <w:lang w:val="en-US"/>
          </w:rPr>
          <w:t xml:space="preserve"> </w:t>
        </w:r>
        <w:proofErr w:type="spellStart"/>
        <w:r w:rsidRPr="005024B8">
          <w:rPr>
            <w:rFonts w:ascii="Times New Roman" w:hAnsi="Times New Roman" w:cs="Times New Roman"/>
            <w:lang w:val="en-US"/>
          </w:rPr>
          <w:t>vermutlich</w:t>
        </w:r>
        <w:proofErr w:type="spellEnd"/>
        <w:r w:rsidRPr="005024B8">
          <w:rPr>
            <w:rFonts w:ascii="Times New Roman" w:hAnsi="Times New Roman" w:cs="Times New Roman"/>
            <w:lang w:val="en-US"/>
          </w:rPr>
          <w:t>.</w:t>
        </w:r>
      </w:ins>
    </w:p>
    <w:p w14:paraId="30A7FC89" w14:textId="15306426" w:rsidR="00244F2C" w:rsidRPr="00A67EA5" w:rsidRDefault="00244F2C" w:rsidP="00244F2C">
      <w:pPr>
        <w:widowControl w:val="0"/>
        <w:tabs>
          <w:tab w:val="left" w:pos="45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1AE2856B" w14:textId="77777777" w:rsidR="00A67EA5" w:rsidRPr="00A67EA5" w:rsidRDefault="00A67EA5" w:rsidP="001614A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33609844" w14:textId="5D75EEA7" w:rsidR="00307666" w:rsidRPr="00A67EA5" w:rsidRDefault="00A67EA5" w:rsidP="001614A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A67EA5">
        <w:rPr>
          <w:rFonts w:ascii="Times New Roman" w:hAnsi="Times New Roman" w:cs="Times New Roman"/>
          <w:lang w:val="en-US"/>
        </w:rPr>
        <w:t>XXX PLOTS AND REFERENCES</w:t>
      </w:r>
    </w:p>
    <w:sectPr w:rsidR="00307666" w:rsidRPr="00A67EA5" w:rsidSect="00B43092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Eva Wittenberg" w:date="2015-10-06T14:55:00Z" w:initials="EW">
    <w:p w14:paraId="4DF18A58" w14:textId="5C37BE7B" w:rsidR="005024B8" w:rsidRDefault="005024B8">
      <w:pPr>
        <w:pStyle w:val="CommentText"/>
      </w:pPr>
      <w:r>
        <w:rPr>
          <w:rStyle w:val="CommentReference"/>
        </w:rPr>
        <w:annotationRef/>
      </w:r>
      <w:r>
        <w:t xml:space="preserve">As discussed with Andreas, we should talk at one point about whether some of the </w:t>
      </w:r>
      <w:proofErr w:type="spellStart"/>
      <w:r>
        <w:t>stims</w:t>
      </w:r>
      <w:proofErr w:type="spellEnd"/>
      <w:r>
        <w:t xml:space="preserve"> (both English and Ge</w:t>
      </w:r>
      <w:r>
        <w:t>r</w:t>
      </w:r>
      <w:r>
        <w:t>man!) might be deontic, which could be something to di</w:t>
      </w:r>
      <w:r>
        <w:t>s</w:t>
      </w:r>
      <w:r>
        <w:t>cuss in the paper (or look at with a post-test que</w:t>
      </w:r>
      <w:r>
        <w:t>s</w:t>
      </w:r>
      <w:r>
        <w:t>tionnaire!)</w:t>
      </w:r>
    </w:p>
  </w:comment>
  <w:comment w:id="2" w:author="Eva Wittenberg" w:date="2015-10-06T14:16:00Z" w:initials="EW">
    <w:p w14:paraId="29E576ED" w14:textId="14536482" w:rsidR="005024B8" w:rsidRDefault="005024B8">
      <w:pPr>
        <w:pStyle w:val="CommentText"/>
      </w:pPr>
      <w:r>
        <w:rPr>
          <w:rStyle w:val="CommentReference"/>
        </w:rPr>
        <w:annotationRef/>
      </w:r>
      <w:r>
        <w:t>I love how swiftly and clearly this goes</w:t>
      </w:r>
    </w:p>
  </w:comment>
  <w:comment w:id="44" w:author="Eva Wittenberg" w:date="2015-10-06T14:38:00Z" w:initials="EW">
    <w:p w14:paraId="56C284E8" w14:textId="2F206753" w:rsidR="005024B8" w:rsidRDefault="005024B8">
      <w:pPr>
        <w:pStyle w:val="CommentText"/>
      </w:pPr>
      <w:ins w:id="46" w:author="Eva Wittenberg" w:date="2015-10-06T14:38:00Z">
        <w:r>
          <w:rPr>
            <w:rStyle w:val="CommentReference"/>
          </w:rPr>
          <w:annotationRef/>
        </w:r>
      </w:ins>
      <w:proofErr w:type="gramStart"/>
      <w:r>
        <w:t>sorry</w:t>
      </w:r>
      <w:proofErr w:type="gramEnd"/>
      <w:r>
        <w:t xml:space="preserve"> in my world N=participants and n=items</w:t>
      </w:r>
    </w:p>
  </w:comment>
  <w:comment w:id="81" w:author="Eva Wittenberg" w:date="2015-10-06T14:47:00Z" w:initials="EW">
    <w:p w14:paraId="4B3BE292" w14:textId="508FC679" w:rsidR="005024B8" w:rsidRDefault="005024B8">
      <w:pPr>
        <w:pStyle w:val="CommentText"/>
      </w:pPr>
      <w:r>
        <w:rPr>
          <w:rStyle w:val="CommentReference"/>
        </w:rPr>
        <w:annotationRef/>
      </w:r>
      <w:r>
        <w:t>I understand the motiv</w:t>
      </w:r>
      <w:r>
        <w:t>a</w:t>
      </w:r>
      <w:r>
        <w:t xml:space="preserve">tion to bring in cost (in the pragmatic sense), but it’s opening up another debate… I wonder whether we can just state this theory-neutral as a marked </w:t>
      </w:r>
      <w:proofErr w:type="spellStart"/>
      <w:r>
        <w:t>vs</w:t>
      </w:r>
      <w:proofErr w:type="spellEnd"/>
      <w:r>
        <w:t xml:space="preserve"> unmarked choice (which is why I switched it above, not because I disagree but because there’s only so many things you can cover in two pages).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E921A2" w14:textId="77777777" w:rsidR="005024B8" w:rsidRDefault="005024B8" w:rsidP="00BA3B6E">
      <w:r>
        <w:separator/>
      </w:r>
    </w:p>
  </w:endnote>
  <w:endnote w:type="continuationSeparator" w:id="0">
    <w:p w14:paraId="08B02754" w14:textId="77777777" w:rsidR="005024B8" w:rsidRDefault="005024B8" w:rsidP="00BA3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rinda">
    <w:panose1 w:val="00000000000000000000"/>
    <w:charset w:val="01"/>
    <w:family w:val="roman"/>
    <w:notTrueType/>
    <w:pitch w:val="variable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Linux Libertine">
    <w:altName w:val="Courier New"/>
    <w:charset w:val="00"/>
    <w:family w:val="auto"/>
    <w:pitch w:val="variable"/>
    <w:sig w:usb0="E0001AFF" w:usb1="5000E5FB" w:usb2="0000002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C4A9C1" w14:textId="77777777" w:rsidR="005024B8" w:rsidRDefault="005024B8" w:rsidP="00BA3B6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B11A78" w14:textId="77777777" w:rsidR="005024B8" w:rsidRDefault="005024B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2E6A82" w14:textId="77777777" w:rsidR="005024B8" w:rsidRPr="00BA3B6E" w:rsidRDefault="005024B8" w:rsidP="00BA3B6E">
    <w:pPr>
      <w:pStyle w:val="Footer"/>
      <w:framePr w:wrap="around" w:vAnchor="text" w:hAnchor="margin" w:xAlign="center" w:y="1"/>
      <w:rPr>
        <w:rStyle w:val="PageNumber"/>
        <w:rFonts w:ascii="Times New Roman" w:hAnsi="Times New Roman" w:cs="Times New Roman"/>
        <w:sz w:val="22"/>
        <w:szCs w:val="22"/>
      </w:rPr>
    </w:pPr>
    <w:r w:rsidRPr="00BA3B6E">
      <w:rPr>
        <w:rStyle w:val="PageNumber"/>
        <w:rFonts w:ascii="Times New Roman" w:hAnsi="Times New Roman" w:cs="Times New Roman"/>
        <w:sz w:val="22"/>
        <w:szCs w:val="22"/>
      </w:rPr>
      <w:fldChar w:fldCharType="begin"/>
    </w:r>
    <w:r w:rsidRPr="00BA3B6E">
      <w:rPr>
        <w:rStyle w:val="PageNumber"/>
        <w:rFonts w:ascii="Times New Roman" w:hAnsi="Times New Roman" w:cs="Times New Roman"/>
        <w:sz w:val="22"/>
        <w:szCs w:val="22"/>
      </w:rPr>
      <w:instrText xml:space="preserve">PAGE  </w:instrText>
    </w:r>
    <w:r w:rsidRPr="00BA3B6E">
      <w:rPr>
        <w:rStyle w:val="PageNumber"/>
        <w:rFonts w:ascii="Times New Roman" w:hAnsi="Times New Roman" w:cs="Times New Roman"/>
        <w:sz w:val="22"/>
        <w:szCs w:val="22"/>
      </w:rPr>
      <w:fldChar w:fldCharType="separate"/>
    </w:r>
    <w:r w:rsidR="00E82453">
      <w:rPr>
        <w:rStyle w:val="PageNumber"/>
        <w:rFonts w:ascii="Times New Roman" w:hAnsi="Times New Roman" w:cs="Times New Roman"/>
        <w:noProof/>
        <w:sz w:val="22"/>
        <w:szCs w:val="22"/>
      </w:rPr>
      <w:t>1</w:t>
    </w:r>
    <w:r w:rsidRPr="00BA3B6E">
      <w:rPr>
        <w:rStyle w:val="PageNumber"/>
        <w:rFonts w:ascii="Times New Roman" w:hAnsi="Times New Roman" w:cs="Times New Roman"/>
        <w:sz w:val="22"/>
        <w:szCs w:val="22"/>
      </w:rPr>
      <w:fldChar w:fldCharType="end"/>
    </w:r>
  </w:p>
  <w:p w14:paraId="31B8C5C2" w14:textId="77777777" w:rsidR="005024B8" w:rsidRDefault="005024B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D02800" w14:textId="77777777" w:rsidR="005024B8" w:rsidRDefault="005024B8" w:rsidP="00BA3B6E">
      <w:r>
        <w:separator/>
      </w:r>
    </w:p>
  </w:footnote>
  <w:footnote w:type="continuationSeparator" w:id="0">
    <w:p w14:paraId="5084181B" w14:textId="77777777" w:rsidR="005024B8" w:rsidRDefault="005024B8" w:rsidP="00BA3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4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trackRevisions/>
  <w:defaultTabStop w:val="113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8A3"/>
    <w:rsid w:val="000064D1"/>
    <w:rsid w:val="0001560F"/>
    <w:rsid w:val="00016E1C"/>
    <w:rsid w:val="000201CD"/>
    <w:rsid w:val="000225B1"/>
    <w:rsid w:val="000226E6"/>
    <w:rsid w:val="000248A5"/>
    <w:rsid w:val="000256BA"/>
    <w:rsid w:val="0002713D"/>
    <w:rsid w:val="00034ECB"/>
    <w:rsid w:val="000409F9"/>
    <w:rsid w:val="000473EE"/>
    <w:rsid w:val="00061895"/>
    <w:rsid w:val="00061948"/>
    <w:rsid w:val="00072D1B"/>
    <w:rsid w:val="00083895"/>
    <w:rsid w:val="00083E12"/>
    <w:rsid w:val="00083E81"/>
    <w:rsid w:val="00091AF0"/>
    <w:rsid w:val="0009316D"/>
    <w:rsid w:val="00097F7C"/>
    <w:rsid w:val="000A1004"/>
    <w:rsid w:val="000A5D34"/>
    <w:rsid w:val="000B3934"/>
    <w:rsid w:val="000B5F02"/>
    <w:rsid w:val="000C1BA9"/>
    <w:rsid w:val="000C2E94"/>
    <w:rsid w:val="000C6E6F"/>
    <w:rsid w:val="000E317E"/>
    <w:rsid w:val="000E3A53"/>
    <w:rsid w:val="000E7600"/>
    <w:rsid w:val="000F2DCF"/>
    <w:rsid w:val="000F2ED7"/>
    <w:rsid w:val="000F4866"/>
    <w:rsid w:val="000F5F08"/>
    <w:rsid w:val="000F6807"/>
    <w:rsid w:val="00114492"/>
    <w:rsid w:val="00115DD2"/>
    <w:rsid w:val="00124B6F"/>
    <w:rsid w:val="00141AEC"/>
    <w:rsid w:val="0014357C"/>
    <w:rsid w:val="00160A9E"/>
    <w:rsid w:val="001614A4"/>
    <w:rsid w:val="00163470"/>
    <w:rsid w:val="00167780"/>
    <w:rsid w:val="00170792"/>
    <w:rsid w:val="00173FD3"/>
    <w:rsid w:val="001777E7"/>
    <w:rsid w:val="001949CC"/>
    <w:rsid w:val="001A6CF9"/>
    <w:rsid w:val="001C622F"/>
    <w:rsid w:val="001F1256"/>
    <w:rsid w:val="001F32EB"/>
    <w:rsid w:val="001F4422"/>
    <w:rsid w:val="00212957"/>
    <w:rsid w:val="00231AB0"/>
    <w:rsid w:val="00236596"/>
    <w:rsid w:val="00244F2C"/>
    <w:rsid w:val="002575BD"/>
    <w:rsid w:val="0026380A"/>
    <w:rsid w:val="00266EA4"/>
    <w:rsid w:val="002700FC"/>
    <w:rsid w:val="00272CD1"/>
    <w:rsid w:val="002944BD"/>
    <w:rsid w:val="002A6F5A"/>
    <w:rsid w:val="002B18A4"/>
    <w:rsid w:val="002B7E7F"/>
    <w:rsid w:val="002E0956"/>
    <w:rsid w:val="002F64E4"/>
    <w:rsid w:val="00306EA8"/>
    <w:rsid w:val="00307666"/>
    <w:rsid w:val="00324995"/>
    <w:rsid w:val="00331921"/>
    <w:rsid w:val="00343221"/>
    <w:rsid w:val="003732E9"/>
    <w:rsid w:val="00373984"/>
    <w:rsid w:val="00397A86"/>
    <w:rsid w:val="003A431E"/>
    <w:rsid w:val="003A43E4"/>
    <w:rsid w:val="003D4137"/>
    <w:rsid w:val="0041000D"/>
    <w:rsid w:val="004234CD"/>
    <w:rsid w:val="0045268F"/>
    <w:rsid w:val="004526FF"/>
    <w:rsid w:val="0046239C"/>
    <w:rsid w:val="0046255C"/>
    <w:rsid w:val="00470CED"/>
    <w:rsid w:val="00471093"/>
    <w:rsid w:val="00473645"/>
    <w:rsid w:val="00477C0D"/>
    <w:rsid w:val="004871BB"/>
    <w:rsid w:val="00492781"/>
    <w:rsid w:val="00496BA6"/>
    <w:rsid w:val="004A19CA"/>
    <w:rsid w:val="004A1E51"/>
    <w:rsid w:val="004A2809"/>
    <w:rsid w:val="004C1C39"/>
    <w:rsid w:val="004D16BA"/>
    <w:rsid w:val="004D2DCC"/>
    <w:rsid w:val="004E0197"/>
    <w:rsid w:val="005024B8"/>
    <w:rsid w:val="00511503"/>
    <w:rsid w:val="00516FAF"/>
    <w:rsid w:val="00525522"/>
    <w:rsid w:val="00540590"/>
    <w:rsid w:val="00544EF6"/>
    <w:rsid w:val="005509F3"/>
    <w:rsid w:val="00565E0E"/>
    <w:rsid w:val="00571EF3"/>
    <w:rsid w:val="0057382E"/>
    <w:rsid w:val="00583FE3"/>
    <w:rsid w:val="005A222F"/>
    <w:rsid w:val="005B3BCB"/>
    <w:rsid w:val="005B41B4"/>
    <w:rsid w:val="005D04C0"/>
    <w:rsid w:val="005D2952"/>
    <w:rsid w:val="005D69A7"/>
    <w:rsid w:val="005E02E3"/>
    <w:rsid w:val="005E3A29"/>
    <w:rsid w:val="005F0CC7"/>
    <w:rsid w:val="005F0E3C"/>
    <w:rsid w:val="005F2D38"/>
    <w:rsid w:val="00604605"/>
    <w:rsid w:val="00615A0F"/>
    <w:rsid w:val="0062169D"/>
    <w:rsid w:val="006261A4"/>
    <w:rsid w:val="00627AB0"/>
    <w:rsid w:val="00636D9A"/>
    <w:rsid w:val="00646C8D"/>
    <w:rsid w:val="006622AC"/>
    <w:rsid w:val="00663495"/>
    <w:rsid w:val="00665643"/>
    <w:rsid w:val="00667BF5"/>
    <w:rsid w:val="00694F3E"/>
    <w:rsid w:val="006A6F59"/>
    <w:rsid w:val="006A7EFB"/>
    <w:rsid w:val="006B081E"/>
    <w:rsid w:val="006D2FF0"/>
    <w:rsid w:val="00702D4D"/>
    <w:rsid w:val="0070724B"/>
    <w:rsid w:val="00712E55"/>
    <w:rsid w:val="00726302"/>
    <w:rsid w:val="00731653"/>
    <w:rsid w:val="007404E9"/>
    <w:rsid w:val="007528F7"/>
    <w:rsid w:val="00752D36"/>
    <w:rsid w:val="00760A43"/>
    <w:rsid w:val="00760D1B"/>
    <w:rsid w:val="00764D8C"/>
    <w:rsid w:val="00771F29"/>
    <w:rsid w:val="00776286"/>
    <w:rsid w:val="00782B5F"/>
    <w:rsid w:val="00783AAA"/>
    <w:rsid w:val="00785EED"/>
    <w:rsid w:val="007C08A3"/>
    <w:rsid w:val="007D50CC"/>
    <w:rsid w:val="007D5B6C"/>
    <w:rsid w:val="007E6AC3"/>
    <w:rsid w:val="007F01FB"/>
    <w:rsid w:val="007F18FE"/>
    <w:rsid w:val="007F279D"/>
    <w:rsid w:val="0080707C"/>
    <w:rsid w:val="00814E9A"/>
    <w:rsid w:val="008212EA"/>
    <w:rsid w:val="00823447"/>
    <w:rsid w:val="008258F1"/>
    <w:rsid w:val="00836899"/>
    <w:rsid w:val="008428BF"/>
    <w:rsid w:val="0084367F"/>
    <w:rsid w:val="00850D4A"/>
    <w:rsid w:val="0085440F"/>
    <w:rsid w:val="008633E9"/>
    <w:rsid w:val="00865A19"/>
    <w:rsid w:val="00866A26"/>
    <w:rsid w:val="00867967"/>
    <w:rsid w:val="00892A40"/>
    <w:rsid w:val="008B0E47"/>
    <w:rsid w:val="008B526F"/>
    <w:rsid w:val="008C04A7"/>
    <w:rsid w:val="008F45C9"/>
    <w:rsid w:val="00904BD2"/>
    <w:rsid w:val="009075D5"/>
    <w:rsid w:val="009107C6"/>
    <w:rsid w:val="00912480"/>
    <w:rsid w:val="00915F18"/>
    <w:rsid w:val="00941BFB"/>
    <w:rsid w:val="0094327E"/>
    <w:rsid w:val="009442D0"/>
    <w:rsid w:val="00954B3C"/>
    <w:rsid w:val="0095728E"/>
    <w:rsid w:val="0097024E"/>
    <w:rsid w:val="00971783"/>
    <w:rsid w:val="00974170"/>
    <w:rsid w:val="009827A1"/>
    <w:rsid w:val="00986A0D"/>
    <w:rsid w:val="00987B14"/>
    <w:rsid w:val="00994128"/>
    <w:rsid w:val="009A4781"/>
    <w:rsid w:val="009A47D8"/>
    <w:rsid w:val="009B3ADD"/>
    <w:rsid w:val="009C7961"/>
    <w:rsid w:val="009E3E4C"/>
    <w:rsid w:val="009E4F67"/>
    <w:rsid w:val="009E609C"/>
    <w:rsid w:val="009F5A05"/>
    <w:rsid w:val="00A119E4"/>
    <w:rsid w:val="00A12410"/>
    <w:rsid w:val="00A175F1"/>
    <w:rsid w:val="00A24755"/>
    <w:rsid w:val="00A253FD"/>
    <w:rsid w:val="00A25B07"/>
    <w:rsid w:val="00A406E4"/>
    <w:rsid w:val="00A41444"/>
    <w:rsid w:val="00A562B6"/>
    <w:rsid w:val="00A67EA5"/>
    <w:rsid w:val="00A7025E"/>
    <w:rsid w:val="00A7209D"/>
    <w:rsid w:val="00A85E0E"/>
    <w:rsid w:val="00A872E2"/>
    <w:rsid w:val="00AA1379"/>
    <w:rsid w:val="00AA3C63"/>
    <w:rsid w:val="00AB20E6"/>
    <w:rsid w:val="00AC4C7C"/>
    <w:rsid w:val="00AF3C17"/>
    <w:rsid w:val="00AF65F2"/>
    <w:rsid w:val="00B03187"/>
    <w:rsid w:val="00B057F3"/>
    <w:rsid w:val="00B06E89"/>
    <w:rsid w:val="00B07888"/>
    <w:rsid w:val="00B346C0"/>
    <w:rsid w:val="00B34F5E"/>
    <w:rsid w:val="00B35556"/>
    <w:rsid w:val="00B43092"/>
    <w:rsid w:val="00B440C5"/>
    <w:rsid w:val="00B45E41"/>
    <w:rsid w:val="00B55615"/>
    <w:rsid w:val="00B73CC1"/>
    <w:rsid w:val="00B73CE8"/>
    <w:rsid w:val="00B76D43"/>
    <w:rsid w:val="00B832F6"/>
    <w:rsid w:val="00B968B1"/>
    <w:rsid w:val="00BA1B60"/>
    <w:rsid w:val="00BA3B6E"/>
    <w:rsid w:val="00BB3869"/>
    <w:rsid w:val="00BB461E"/>
    <w:rsid w:val="00BC4DEA"/>
    <w:rsid w:val="00BC6E7C"/>
    <w:rsid w:val="00C005DB"/>
    <w:rsid w:val="00C01117"/>
    <w:rsid w:val="00C10180"/>
    <w:rsid w:val="00C120C6"/>
    <w:rsid w:val="00C411C6"/>
    <w:rsid w:val="00C41E6B"/>
    <w:rsid w:val="00C5046E"/>
    <w:rsid w:val="00C830B6"/>
    <w:rsid w:val="00C96398"/>
    <w:rsid w:val="00CA7F40"/>
    <w:rsid w:val="00CD3269"/>
    <w:rsid w:val="00CE64AC"/>
    <w:rsid w:val="00CF6F35"/>
    <w:rsid w:val="00D107B5"/>
    <w:rsid w:val="00D200D6"/>
    <w:rsid w:val="00D2073F"/>
    <w:rsid w:val="00D31FA6"/>
    <w:rsid w:val="00D34547"/>
    <w:rsid w:val="00D40930"/>
    <w:rsid w:val="00D40F9F"/>
    <w:rsid w:val="00D56188"/>
    <w:rsid w:val="00D61EB7"/>
    <w:rsid w:val="00D64A96"/>
    <w:rsid w:val="00D67A5E"/>
    <w:rsid w:val="00D809FC"/>
    <w:rsid w:val="00D83420"/>
    <w:rsid w:val="00DA23D2"/>
    <w:rsid w:val="00DB668A"/>
    <w:rsid w:val="00DB7637"/>
    <w:rsid w:val="00DF145F"/>
    <w:rsid w:val="00E164FA"/>
    <w:rsid w:val="00E408A0"/>
    <w:rsid w:val="00E40DFB"/>
    <w:rsid w:val="00E4612B"/>
    <w:rsid w:val="00E47268"/>
    <w:rsid w:val="00E4768F"/>
    <w:rsid w:val="00E52124"/>
    <w:rsid w:val="00E56BF9"/>
    <w:rsid w:val="00E70ABE"/>
    <w:rsid w:val="00E70E09"/>
    <w:rsid w:val="00E71AAD"/>
    <w:rsid w:val="00E82453"/>
    <w:rsid w:val="00E959D0"/>
    <w:rsid w:val="00E9669E"/>
    <w:rsid w:val="00E975F4"/>
    <w:rsid w:val="00EA0D73"/>
    <w:rsid w:val="00EB51E8"/>
    <w:rsid w:val="00EC3027"/>
    <w:rsid w:val="00ED1676"/>
    <w:rsid w:val="00ED6D8A"/>
    <w:rsid w:val="00EF1C52"/>
    <w:rsid w:val="00F33BF5"/>
    <w:rsid w:val="00F5715E"/>
    <w:rsid w:val="00F57C3B"/>
    <w:rsid w:val="00F6472C"/>
    <w:rsid w:val="00F6663D"/>
    <w:rsid w:val="00F72C9F"/>
    <w:rsid w:val="00F80117"/>
    <w:rsid w:val="00F870C3"/>
    <w:rsid w:val="00F94E08"/>
    <w:rsid w:val="00FA022B"/>
    <w:rsid w:val="00FA0916"/>
    <w:rsid w:val="00FA7CFA"/>
    <w:rsid w:val="00FB4C01"/>
    <w:rsid w:val="00FB4DCA"/>
    <w:rsid w:val="00FB5C62"/>
    <w:rsid w:val="00FD72C9"/>
    <w:rsid w:val="00FE2B01"/>
    <w:rsid w:val="00FE49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4164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8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869"/>
    <w:rPr>
      <w:rFonts w:ascii="Lucida Grande" w:hAnsi="Lucida Grande" w:cs="Lucida Grand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E70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A3B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B6E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BA3B6E"/>
  </w:style>
  <w:style w:type="paragraph" w:styleId="Header">
    <w:name w:val="header"/>
    <w:basedOn w:val="Normal"/>
    <w:link w:val="HeaderChar"/>
    <w:uiPriority w:val="99"/>
    <w:unhideWhenUsed/>
    <w:rsid w:val="00BA3B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B6E"/>
    <w:rPr>
      <w:lang w:val="en-GB"/>
    </w:rPr>
  </w:style>
  <w:style w:type="paragraph" w:styleId="NormalWeb">
    <w:name w:val="Normal (Web)"/>
    <w:basedOn w:val="Normal"/>
    <w:uiPriority w:val="99"/>
    <w:rsid w:val="00DA23D2"/>
    <w:pPr>
      <w:spacing w:beforeLines="1" w:afterLines="1"/>
    </w:pPr>
    <w:rPr>
      <w:rFonts w:ascii="Times" w:eastAsia="Cambria" w:hAnsi="Times" w:cs="Times New Roman"/>
      <w:sz w:val="20"/>
      <w:szCs w:val="20"/>
      <w:lang w:val="de-DE"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0F2DC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2DC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2DCF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DC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DCF"/>
    <w:rPr>
      <w:b/>
      <w:bCs/>
      <w:sz w:val="20"/>
      <w:szCs w:val="20"/>
      <w:lang w:val="en-GB"/>
    </w:rPr>
  </w:style>
  <w:style w:type="paragraph" w:customStyle="1" w:styleId="HellesRaster-Akzent31">
    <w:name w:val="Helles Raster - Akzent 31"/>
    <w:basedOn w:val="Normal"/>
    <w:uiPriority w:val="34"/>
    <w:qFormat/>
    <w:rsid w:val="00A25B07"/>
    <w:pPr>
      <w:spacing w:after="200" w:line="276" w:lineRule="auto"/>
      <w:ind w:left="720"/>
      <w:contextualSpacing/>
    </w:pPr>
    <w:rPr>
      <w:rFonts w:ascii="Calibri" w:eastAsia="Calibri" w:hAnsi="Calibri" w:cs="Geneva"/>
      <w:sz w:val="22"/>
      <w:szCs w:val="22"/>
      <w:lang w:val="de-DE"/>
    </w:rPr>
  </w:style>
  <w:style w:type="character" w:styleId="Hyperlink">
    <w:name w:val="Hyperlink"/>
    <w:basedOn w:val="DefaultParagraphFont"/>
    <w:uiPriority w:val="99"/>
    <w:unhideWhenUsed/>
    <w:rsid w:val="00E4768F"/>
    <w:rPr>
      <w:color w:val="0000FF" w:themeColor="hyperlink"/>
      <w:u w:val="single"/>
    </w:rPr>
  </w:style>
  <w:style w:type="paragraph" w:customStyle="1" w:styleId="EndNoteBibliography">
    <w:name w:val="EndNote Bibliography"/>
    <w:basedOn w:val="Normal"/>
    <w:rsid w:val="009B3ADD"/>
    <w:pPr>
      <w:jc w:val="both"/>
    </w:pPr>
    <w:rPr>
      <w:rFonts w:ascii="Cambria" w:hAnsi="Cambria"/>
      <w:lang w:val="de-DE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212957"/>
    <w:rPr>
      <w:rFonts w:ascii="Calibri" w:eastAsia="Calibri" w:hAnsi="Calibri" w:cs="Times New Roman"/>
      <w:sz w:val="20"/>
      <w:szCs w:val="20"/>
      <w:lang w:val="de-D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2957"/>
    <w:rPr>
      <w:rFonts w:ascii="Calibri" w:eastAsia="Calibri" w:hAnsi="Calibri" w:cs="Times New Roman"/>
      <w:sz w:val="20"/>
      <w:szCs w:val="20"/>
      <w:lang w:val="de-DE"/>
    </w:rPr>
  </w:style>
  <w:style w:type="character" w:styleId="FootnoteReference">
    <w:name w:val="footnote reference"/>
    <w:basedOn w:val="DefaultParagraphFont"/>
    <w:uiPriority w:val="99"/>
    <w:unhideWhenUsed/>
    <w:rsid w:val="007E6AC3"/>
    <w:rPr>
      <w:vertAlign w:val="superscript"/>
    </w:rPr>
  </w:style>
  <w:style w:type="paragraph" w:styleId="ListParagraph">
    <w:name w:val="List Paragraph"/>
    <w:basedOn w:val="Normal"/>
    <w:uiPriority w:val="34"/>
    <w:qFormat/>
    <w:rsid w:val="00511503"/>
    <w:pPr>
      <w:ind w:left="720"/>
      <w:contextualSpacing/>
    </w:pPr>
  </w:style>
  <w:style w:type="paragraph" w:customStyle="1" w:styleId="halfline">
    <w:name w:val="halfline"/>
    <w:basedOn w:val="Normal"/>
    <w:rsid w:val="00A41444"/>
    <w:pPr>
      <w:spacing w:line="120" w:lineRule="exact"/>
    </w:pPr>
    <w:rPr>
      <w:rFonts w:ascii="Linux Libertine" w:eastAsia="Times New Roman" w:hAnsi="Linux Libertine" w:cs="Times New Roman"/>
      <w:sz w:val="20"/>
      <w:lang w:val="en-US"/>
    </w:rPr>
  </w:style>
  <w:style w:type="paragraph" w:styleId="Revision">
    <w:name w:val="Revision"/>
    <w:hidden/>
    <w:uiPriority w:val="99"/>
    <w:semiHidden/>
    <w:rsid w:val="00B43092"/>
    <w:rPr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8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869"/>
    <w:rPr>
      <w:rFonts w:ascii="Lucida Grande" w:hAnsi="Lucida Grande" w:cs="Lucida Grand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E70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A3B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B6E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BA3B6E"/>
  </w:style>
  <w:style w:type="paragraph" w:styleId="Header">
    <w:name w:val="header"/>
    <w:basedOn w:val="Normal"/>
    <w:link w:val="HeaderChar"/>
    <w:uiPriority w:val="99"/>
    <w:unhideWhenUsed/>
    <w:rsid w:val="00BA3B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B6E"/>
    <w:rPr>
      <w:lang w:val="en-GB"/>
    </w:rPr>
  </w:style>
  <w:style w:type="paragraph" w:styleId="NormalWeb">
    <w:name w:val="Normal (Web)"/>
    <w:basedOn w:val="Normal"/>
    <w:uiPriority w:val="99"/>
    <w:rsid w:val="00DA23D2"/>
    <w:pPr>
      <w:spacing w:beforeLines="1" w:afterLines="1"/>
    </w:pPr>
    <w:rPr>
      <w:rFonts w:ascii="Times" w:eastAsia="Cambria" w:hAnsi="Times" w:cs="Times New Roman"/>
      <w:sz w:val="20"/>
      <w:szCs w:val="20"/>
      <w:lang w:val="de-DE"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0F2DC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2DC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2DCF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DC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DCF"/>
    <w:rPr>
      <w:b/>
      <w:bCs/>
      <w:sz w:val="20"/>
      <w:szCs w:val="20"/>
      <w:lang w:val="en-GB"/>
    </w:rPr>
  </w:style>
  <w:style w:type="paragraph" w:customStyle="1" w:styleId="HellesRaster-Akzent31">
    <w:name w:val="Helles Raster - Akzent 31"/>
    <w:basedOn w:val="Normal"/>
    <w:uiPriority w:val="34"/>
    <w:qFormat/>
    <w:rsid w:val="00A25B07"/>
    <w:pPr>
      <w:spacing w:after="200" w:line="276" w:lineRule="auto"/>
      <w:ind w:left="720"/>
      <w:contextualSpacing/>
    </w:pPr>
    <w:rPr>
      <w:rFonts w:ascii="Calibri" w:eastAsia="Calibri" w:hAnsi="Calibri" w:cs="Geneva"/>
      <w:sz w:val="22"/>
      <w:szCs w:val="22"/>
      <w:lang w:val="de-DE"/>
    </w:rPr>
  </w:style>
  <w:style w:type="character" w:styleId="Hyperlink">
    <w:name w:val="Hyperlink"/>
    <w:basedOn w:val="DefaultParagraphFont"/>
    <w:uiPriority w:val="99"/>
    <w:unhideWhenUsed/>
    <w:rsid w:val="00E4768F"/>
    <w:rPr>
      <w:color w:val="0000FF" w:themeColor="hyperlink"/>
      <w:u w:val="single"/>
    </w:rPr>
  </w:style>
  <w:style w:type="paragraph" w:customStyle="1" w:styleId="EndNoteBibliography">
    <w:name w:val="EndNote Bibliography"/>
    <w:basedOn w:val="Normal"/>
    <w:rsid w:val="009B3ADD"/>
    <w:pPr>
      <w:jc w:val="both"/>
    </w:pPr>
    <w:rPr>
      <w:rFonts w:ascii="Cambria" w:hAnsi="Cambria"/>
      <w:lang w:val="de-DE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212957"/>
    <w:rPr>
      <w:rFonts w:ascii="Calibri" w:eastAsia="Calibri" w:hAnsi="Calibri" w:cs="Times New Roman"/>
      <w:sz w:val="20"/>
      <w:szCs w:val="20"/>
      <w:lang w:val="de-D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2957"/>
    <w:rPr>
      <w:rFonts w:ascii="Calibri" w:eastAsia="Calibri" w:hAnsi="Calibri" w:cs="Times New Roman"/>
      <w:sz w:val="20"/>
      <w:szCs w:val="20"/>
      <w:lang w:val="de-DE"/>
    </w:rPr>
  </w:style>
  <w:style w:type="character" w:styleId="FootnoteReference">
    <w:name w:val="footnote reference"/>
    <w:basedOn w:val="DefaultParagraphFont"/>
    <w:uiPriority w:val="99"/>
    <w:unhideWhenUsed/>
    <w:rsid w:val="007E6AC3"/>
    <w:rPr>
      <w:vertAlign w:val="superscript"/>
    </w:rPr>
  </w:style>
  <w:style w:type="paragraph" w:styleId="ListParagraph">
    <w:name w:val="List Paragraph"/>
    <w:basedOn w:val="Normal"/>
    <w:uiPriority w:val="34"/>
    <w:qFormat/>
    <w:rsid w:val="00511503"/>
    <w:pPr>
      <w:ind w:left="720"/>
      <w:contextualSpacing/>
    </w:pPr>
  </w:style>
  <w:style w:type="paragraph" w:customStyle="1" w:styleId="halfline">
    <w:name w:val="halfline"/>
    <w:basedOn w:val="Normal"/>
    <w:rsid w:val="00A41444"/>
    <w:pPr>
      <w:spacing w:line="120" w:lineRule="exact"/>
    </w:pPr>
    <w:rPr>
      <w:rFonts w:ascii="Linux Libertine" w:eastAsia="Times New Roman" w:hAnsi="Linux Libertine" w:cs="Times New Roman"/>
      <w:sz w:val="20"/>
      <w:lang w:val="en-US"/>
    </w:rPr>
  </w:style>
  <w:style w:type="paragraph" w:styleId="Revision">
    <w:name w:val="Revision"/>
    <w:hidden/>
    <w:uiPriority w:val="99"/>
    <w:semiHidden/>
    <w:rsid w:val="00B4309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804</Words>
  <Characters>4586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5380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</dc:creator>
  <cp:keywords/>
  <dc:description/>
  <cp:lastModifiedBy>Eva Wittenberg</cp:lastModifiedBy>
  <cp:revision>2</cp:revision>
  <cp:lastPrinted>2015-08-31T18:09:00Z</cp:lastPrinted>
  <dcterms:created xsi:type="dcterms:W3CDTF">2015-10-06T22:02:00Z</dcterms:created>
  <dcterms:modified xsi:type="dcterms:W3CDTF">2015-10-06T22:02:00Z</dcterms:modified>
  <cp:category/>
</cp:coreProperties>
</file>