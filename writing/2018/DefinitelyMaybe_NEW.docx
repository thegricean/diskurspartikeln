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CEFB4" w14:textId="77777777" w:rsidR="00030BA8" w:rsidRPr="00937991" w:rsidRDefault="00030BA8" w:rsidP="0096363D">
      <w:pPr>
        <w:jc w:val="both"/>
        <w:rPr>
          <w:color w:val="000000" w:themeColor="text1"/>
        </w:rPr>
      </w:pPr>
    </w:p>
    <w:p w14:paraId="27A4A376" w14:textId="77777777" w:rsidR="00E9143E" w:rsidRPr="00644167" w:rsidRDefault="00E9143E" w:rsidP="0096363D">
      <w:pPr>
        <w:jc w:val="center"/>
        <w:rPr>
          <w:b/>
          <w:color w:val="000000" w:themeColor="text1"/>
          <w:sz w:val="36"/>
          <w:szCs w:val="36"/>
          <w:lang w:val="en-US"/>
        </w:rPr>
      </w:pPr>
      <w:r w:rsidRPr="00644167">
        <w:rPr>
          <w:b/>
          <w:color w:val="000000" w:themeColor="text1"/>
          <w:sz w:val="36"/>
          <w:szCs w:val="36"/>
          <w:lang w:val="en-US"/>
        </w:rPr>
        <w:t>Definitely, maybe:</w:t>
      </w:r>
    </w:p>
    <w:p w14:paraId="721F9BE3" w14:textId="77777777"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r w:rsidR="007F786A">
        <w:rPr>
          <w:b/>
          <w:color w:val="000000" w:themeColor="text1"/>
          <w:sz w:val="36"/>
          <w:szCs w:val="36"/>
          <w:lang w:val="en-US"/>
        </w:rPr>
        <w:t xml:space="preserve">lexical </w:t>
      </w:r>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41AC523E" w14:textId="77777777" w:rsidR="00030BA8" w:rsidRPr="00937991" w:rsidRDefault="00030BA8" w:rsidP="00466BA9">
      <w:pPr>
        <w:jc w:val="both"/>
        <w:rPr>
          <w:color w:val="000000" w:themeColor="text1"/>
          <w:lang w:val="en-US"/>
        </w:rPr>
      </w:pPr>
    </w:p>
    <w:p w14:paraId="0ADBFB41" w14:textId="77777777" w:rsidR="002E0A21" w:rsidRPr="00937991" w:rsidRDefault="002E0A21" w:rsidP="00466BA9">
      <w:pPr>
        <w:autoSpaceDE w:val="0"/>
        <w:autoSpaceDN w:val="0"/>
        <w:adjustRightInd w:val="0"/>
        <w:jc w:val="both"/>
        <w:rPr>
          <w:rFonts w:eastAsia="Arial"/>
          <w:color w:val="000000" w:themeColor="text1"/>
          <w:lang w:val="en-US"/>
        </w:rPr>
      </w:pPr>
    </w:p>
    <w:p w14:paraId="3442A137" w14:textId="77777777"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ins w:id="0" w:author="Gregory Scontras" w:date="2018-02-16T09:34:00Z">
        <w:r w:rsidR="00492EF9">
          <w:rPr>
            <w:color w:val="000000" w:themeColor="text1"/>
            <w:lang w:val="en-US"/>
          </w:rPr>
          <w:t xml:space="preserve"> </w:t>
        </w:r>
      </w:ins>
      <w:del w:id="1" w:author="Gregory Scontras" w:date="2018-02-16T09:34:00Z">
        <w:r w:rsidRPr="00937991" w:rsidDel="00492EF9">
          <w:rPr>
            <w:color w:val="000000" w:themeColor="text1"/>
            <w:lang w:val="en-US"/>
          </w:rPr>
          <w:delText xml:space="preserve"> </w:delText>
        </w:r>
      </w:del>
      <w:ins w:id="2" w:author="Gregory Scontras" w:date="2018-02-16T09:34:00Z">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ins>
      <w:ins w:id="3" w:author="Gregory Scontras" w:date="2018-02-16T09:35:00Z">
        <w:r w:rsidR="00492EF9">
          <w:rPr>
            <w:color w:val="000000" w:themeColor="text1"/>
            <w:lang w:val="en-US"/>
          </w:rPr>
          <w:t>,</w:t>
        </w:r>
      </w:ins>
      <w:ins w:id="4" w:author="Gregory Scontras" w:date="2018-02-16T09:34:00Z">
        <w:r w:rsidR="00492EF9" w:rsidRPr="00937991">
          <w:rPr>
            <w:color w:val="000000" w:themeColor="text1"/>
            <w:lang w:val="en-US"/>
          </w:rPr>
          <w:t xml:space="preserve"> </w:t>
        </w:r>
      </w:ins>
      <w:r w:rsidRPr="00937991">
        <w:rPr>
          <w:color w:val="000000" w:themeColor="text1"/>
          <w:lang w:val="en-US"/>
        </w:rPr>
        <w:t>examin</w:t>
      </w:r>
      <w:ins w:id="5" w:author="Gregory Scontras" w:date="2018-02-16T09:35:00Z">
        <w:r w:rsidR="00492EF9">
          <w:rPr>
            <w:color w:val="000000" w:themeColor="text1"/>
            <w:lang w:val="en-US"/>
          </w:rPr>
          <w:t>ing</w:t>
        </w:r>
      </w:ins>
      <w:del w:id="6" w:author="Gregory Scontras" w:date="2018-02-16T09:35:00Z">
        <w:r w:rsidRPr="00937991" w:rsidDel="00492EF9">
          <w:rPr>
            <w:color w:val="000000" w:themeColor="text1"/>
            <w:lang w:val="en-US"/>
          </w:rPr>
          <w:delText>e</w:delText>
        </w:r>
      </w:del>
      <w:r w:rsidRPr="00937991">
        <w:rPr>
          <w:color w:val="000000" w:themeColor="text1"/>
          <w:lang w:val="en-US"/>
        </w:rPr>
        <w:t xml:space="preserve"> the extent to which listeners’ interpretation</w:t>
      </w:r>
      <w:ins w:id="7" w:author="Gregory Scontras" w:date="2018-02-16T09:34:00Z">
        <w:r w:rsidR="00492EF9">
          <w:rPr>
            <w:color w:val="000000" w:themeColor="text1"/>
            <w:lang w:val="en-US"/>
          </w:rPr>
          <w:t>s</w:t>
        </w:r>
      </w:ins>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del w:id="8" w:author="Gregory Scontras" w:date="2018-02-16T09:35:00Z">
        <w:r w:rsidR="00F447E9" w:rsidDel="00492EF9">
          <w:rPr>
            <w:color w:val="000000" w:themeColor="text1"/>
            <w:lang w:val="en-US"/>
          </w:rPr>
          <w:delText xml:space="preserve"> by</w:delText>
        </w:r>
      </w:del>
      <w:del w:id="9" w:author="Gregory Scontras" w:date="2018-02-16T09:34:00Z">
        <w:r w:rsidR="00F447E9" w:rsidDel="00492EF9">
          <w:rPr>
            <w:color w:val="000000" w:themeColor="text1"/>
            <w:lang w:val="en-US"/>
          </w:rPr>
          <w:delText xml:space="preserve"> </w:delText>
        </w:r>
        <w:r w:rsidRPr="00937991" w:rsidDel="00492EF9">
          <w:rPr>
            <w:color w:val="000000" w:themeColor="text1"/>
            <w:lang w:val="en-US"/>
          </w:rPr>
          <w:delText xml:space="preserve">comparing </w:delText>
        </w:r>
        <w:r w:rsidR="00F447E9" w:rsidDel="00492EF9">
          <w:rPr>
            <w:color w:val="000000" w:themeColor="text1"/>
            <w:lang w:val="en-US"/>
          </w:rPr>
          <w:delText xml:space="preserve">different evidential </w:delText>
        </w:r>
        <w:r w:rsidR="003C6E10" w:rsidDel="00492EF9">
          <w:rPr>
            <w:color w:val="000000" w:themeColor="text1"/>
            <w:lang w:val="en-US"/>
          </w:rPr>
          <w:delText xml:space="preserve">contexts </w:delText>
        </w:r>
        <w:r w:rsidR="00F447E9" w:rsidDel="00492EF9">
          <w:rPr>
            <w:color w:val="000000" w:themeColor="text1"/>
            <w:lang w:val="en-US"/>
          </w:rPr>
          <w:delText xml:space="preserve">for using modal devices, epistemic </w:delText>
        </w:r>
        <w:r w:rsidDel="00492EF9">
          <w:rPr>
            <w:color w:val="000000" w:themeColor="text1"/>
            <w:lang w:val="en-US"/>
          </w:rPr>
          <w:delText xml:space="preserve">discourse particles, </w:delText>
        </w:r>
        <w:r w:rsidR="00F447E9" w:rsidDel="00492EF9">
          <w:rPr>
            <w:color w:val="000000" w:themeColor="text1"/>
            <w:lang w:val="en-US"/>
          </w:rPr>
          <w:delText xml:space="preserve">and </w:delText>
        </w:r>
        <w:r w:rsidRPr="00937991" w:rsidDel="00492EF9">
          <w:rPr>
            <w:color w:val="000000" w:themeColor="text1"/>
            <w:lang w:val="en-US"/>
          </w:rPr>
          <w:delText>statements with no evidential markers</w:delText>
        </w:r>
        <w:r w:rsidR="00F447E9" w:rsidDel="00492EF9">
          <w:rPr>
            <w:color w:val="000000" w:themeColor="text1"/>
            <w:lang w:val="en-US"/>
          </w:rPr>
          <w:delText xml:space="preserve"> at all</w:delText>
        </w:r>
      </w:del>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ins w:id="10" w:author="Gregory Scontras" w:date="2018-02-16T09:36:00Z">
        <w:r w:rsidR="00492EF9">
          <w:rPr>
            <w:color w:val="000000" w:themeColor="text1"/>
            <w:lang w:val="en-US"/>
          </w:rPr>
          <w:t xml:space="preserve">key </w:t>
        </w:r>
      </w:ins>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ins w:id="11" w:author="Gregory Scontras" w:date="2018-02-16T09:35:00Z">
        <w:r w:rsidR="00492EF9">
          <w:rPr>
            <w:color w:val="000000" w:themeColor="text1"/>
            <w:lang w:val="en-US"/>
          </w:rPr>
          <w:t xml:space="preserve"> on the semantics of modals and discourse particles</w:t>
        </w:r>
      </w:ins>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ins w:id="12" w:author="Gregory Scontras" w:date="2018-02-16T09:36:00Z">
        <w:r w:rsidR="00492EF9">
          <w:rPr>
            <w:color w:val="000000" w:themeColor="text1"/>
            <w:lang w:val="en-US"/>
          </w:rPr>
          <w:t>s</w:t>
        </w:r>
      </w:ins>
      <w:r w:rsidR="0020496E" w:rsidRPr="00937991">
        <w:rPr>
          <w:color w:val="000000" w:themeColor="text1"/>
          <w:lang w:val="en-US"/>
        </w:rPr>
        <w:t xml:space="preserve"> of theoretical semantics/pragmatics and psycholinguistics</w:t>
      </w:r>
      <w:ins w:id="13" w:author="Gregory Scontras" w:date="2018-02-16T09:36:00Z">
        <w:r w:rsidR="00492EF9">
          <w:rPr>
            <w:color w:val="000000" w:themeColor="text1"/>
            <w:lang w:val="en-US"/>
          </w:rPr>
          <w:t>;</w:t>
        </w:r>
      </w:ins>
      <w:del w:id="14" w:author="Gregory Scontras" w:date="2018-02-16T09:36:00Z">
        <w:r w:rsidR="0020496E" w:rsidRPr="00937991" w:rsidDel="00492EF9">
          <w:rPr>
            <w:color w:val="000000" w:themeColor="text1"/>
            <w:lang w:val="en-US"/>
          </w:rPr>
          <w:delText>, and</w:delText>
        </w:r>
      </w:del>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starting point for approaching theoretical debates on the nature of evid</w:t>
      </w:r>
      <w:r w:rsidR="0020496E">
        <w:rPr>
          <w:color w:val="000000" w:themeColor="text1"/>
          <w:lang w:val="en-US"/>
        </w:rPr>
        <w:t xml:space="preserve">ential expressions </w:t>
      </w:r>
      <w:r w:rsidR="00F447E9">
        <w:rPr>
          <w:color w:val="000000" w:themeColor="text1"/>
          <w:lang w:val="en-US"/>
        </w:rPr>
        <w:t>from an experimental perspective.</w:t>
      </w:r>
    </w:p>
    <w:p w14:paraId="7B2F8216" w14:textId="77777777" w:rsidR="00644167" w:rsidRPr="00937991" w:rsidRDefault="00644167" w:rsidP="00644167">
      <w:pPr>
        <w:rPr>
          <w:color w:val="000000" w:themeColor="text1"/>
          <w:sz w:val="19"/>
          <w:szCs w:val="19"/>
          <w:lang w:val="en-US"/>
        </w:rPr>
      </w:pPr>
    </w:p>
    <w:p w14:paraId="689E6E4A" w14:textId="77777777" w:rsidR="00644167" w:rsidRPr="00937991" w:rsidRDefault="00644167" w:rsidP="00644167">
      <w:pPr>
        <w:jc w:val="both"/>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r w:rsidR="00C035A2" w:rsidRPr="00937991">
        <w:rPr>
          <w:color w:val="000000" w:themeColor="text1"/>
          <w:lang w:val="en-US"/>
        </w:rPr>
        <w:t xml:space="preserve">evidentials; </w:t>
      </w:r>
      <w:r w:rsidRPr="00937991">
        <w:rPr>
          <w:color w:val="000000" w:themeColor="text1"/>
          <w:lang w:val="en-US"/>
        </w:rPr>
        <w:t>German; modals; psycholinguistics</w:t>
      </w:r>
    </w:p>
    <w:p w14:paraId="20FA0718" w14:textId="77777777" w:rsidR="00644167" w:rsidRDefault="00644167" w:rsidP="00644167">
      <w:pPr>
        <w:jc w:val="both"/>
        <w:rPr>
          <w:color w:val="000000" w:themeColor="text1"/>
          <w:shd w:val="clear" w:color="auto" w:fill="FFFFFF"/>
          <w:lang w:val="en-US"/>
        </w:rPr>
      </w:pPr>
    </w:p>
    <w:p w14:paraId="32EEE103" w14:textId="77777777" w:rsidR="00644167" w:rsidRPr="00644167" w:rsidRDefault="00644167" w:rsidP="00644167">
      <w:pPr>
        <w:pStyle w:val="ListParagraph"/>
        <w:ind w:left="0"/>
        <w:rPr>
          <w:color w:val="000000" w:themeColor="text1"/>
          <w:sz w:val="28"/>
          <w:szCs w:val="28"/>
          <w:lang w:val="en-US"/>
        </w:rPr>
      </w:pPr>
    </w:p>
    <w:p w14:paraId="113AF9E6" w14:textId="77777777" w:rsidR="00644167" w:rsidRPr="00644167" w:rsidRDefault="00644167" w:rsidP="00644167">
      <w:pPr>
        <w:pStyle w:val="ListParagraph"/>
        <w:ind w:left="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1E919CD0" w14:textId="77777777" w:rsidR="00356E5C" w:rsidRDefault="00356E5C" w:rsidP="000B6317">
      <w:pPr>
        <w:autoSpaceDE w:val="0"/>
        <w:autoSpaceDN w:val="0"/>
        <w:adjustRightInd w:val="0"/>
        <w:jc w:val="both"/>
        <w:rPr>
          <w:rFonts w:eastAsia="Arial"/>
          <w:color w:val="000000" w:themeColor="text1"/>
          <w:lang w:val="en-US"/>
        </w:rPr>
      </w:pPr>
    </w:p>
    <w:p w14:paraId="53398A23" w14:textId="18ACBE72"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r w:rsidR="0021520C">
        <w:rPr>
          <w:rFonts w:eastAsia="Arial"/>
          <w:color w:val="000000" w:themeColor="text1"/>
          <w:lang w:val="en-US"/>
        </w:rPr>
        <w:t xml:space="preserve">Korotkova 2016; Matthewson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w:t>
      </w:r>
      <w:r w:rsidR="006F3185">
        <w:rPr>
          <w:rFonts w:eastAsia="Arial"/>
          <w:color w:val="000000" w:themeColor="text1"/>
          <w:lang w:val="en-US"/>
        </w:rPr>
        <w:t xml:space="preserve">recent </w:t>
      </w:r>
      <w:r w:rsidR="0021520C">
        <w:rPr>
          <w:rFonts w:eastAsia="Arial"/>
          <w:color w:val="000000" w:themeColor="text1"/>
          <w:lang w:val="en-US"/>
        </w:rPr>
        <w:t xml:space="preserve">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r w:rsidR="00D7041C">
        <w:rPr>
          <w:color w:val="000000" w:themeColor="text1"/>
          <w:lang w:val="en-US"/>
        </w:rPr>
        <w:t>Knobe &amp;</w:t>
      </w:r>
      <w:r w:rsidR="006F3185">
        <w:rPr>
          <w:color w:val="000000" w:themeColor="text1"/>
          <w:lang w:val="en-US"/>
        </w:rPr>
        <w:t xml:space="preserve"> Yalcin 2014; Lassiter</w:t>
      </w:r>
      <w:r w:rsidR="00D7041C">
        <w:rPr>
          <w:color w:val="000000" w:themeColor="text1"/>
          <w:lang w:val="en-US"/>
        </w:rPr>
        <w:t xml:space="preserve"> 2016; Ünal &amp; Papafragou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In particular, we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evidentials,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ins w:id="15" w:author="Gregory Scontras" w:date="2018-02-16T09:38:00Z">
        <w:r w:rsidR="00055335">
          <w:rPr>
            <w:color w:val="000000" w:themeColor="text1"/>
            <w:lang w:val="en-US"/>
          </w:rPr>
          <w:t>.</w:t>
        </w:r>
      </w:ins>
      <w:del w:id="16" w:author="Gregory Scontras" w:date="2018-02-16T09:38:00Z">
        <w:r w:rsidR="006F3185" w:rsidDel="00055335">
          <w:rPr>
            <w:color w:val="000000" w:themeColor="text1"/>
            <w:lang w:val="en-US"/>
          </w:rPr>
          <w:delText>,</w:delText>
        </w:r>
      </w:del>
      <w:r w:rsidR="006F3185">
        <w:rPr>
          <w:color w:val="000000" w:themeColor="text1"/>
          <w:lang w:val="en-US"/>
        </w:rPr>
        <w:t xml:space="preserve"> </w:t>
      </w:r>
      <w:del w:id="17" w:author="Gregory Scontras" w:date="2018-02-16T09:39:00Z">
        <w:r w:rsidR="006F3185" w:rsidDel="001E399A">
          <w:rPr>
            <w:color w:val="000000" w:themeColor="text1"/>
            <w:lang w:val="en-US"/>
          </w:rPr>
          <w:delText xml:space="preserve">and </w:delText>
        </w:r>
      </w:del>
      <w:ins w:id="18" w:author="Gregory Scontras" w:date="2018-02-16T09:39:00Z">
        <w:r w:rsidR="001E399A">
          <w:rPr>
            <w:color w:val="000000" w:themeColor="text1"/>
            <w:lang w:val="en-US"/>
          </w:rPr>
          <w:t xml:space="preserve">In the process, </w:t>
        </w:r>
      </w:ins>
      <w:r w:rsidR="006F3185">
        <w:rPr>
          <w:color w:val="000000" w:themeColor="text1"/>
          <w:lang w:val="en-US"/>
        </w:rPr>
        <w:t xml:space="preserve">we indicate how these case studies can profitably be linked to issues and controversies </w:t>
      </w:r>
      <w:del w:id="19" w:author="Gregory Scontras" w:date="2018-02-16T09:39:00Z">
        <w:r w:rsidR="006F3185" w:rsidDel="001E399A">
          <w:rPr>
            <w:color w:val="000000" w:themeColor="text1"/>
            <w:lang w:val="en-US"/>
          </w:rPr>
          <w:delText xml:space="preserve">that </w:delText>
        </w:r>
        <w:r w:rsidR="00BF0A3A" w:rsidDel="001E399A">
          <w:rPr>
            <w:color w:val="000000" w:themeColor="text1"/>
            <w:lang w:val="en-US"/>
          </w:rPr>
          <w:delText xml:space="preserve">can be </w:delText>
        </w:r>
      </w:del>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617551DB"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6CD22309" w14:textId="77777777" w:rsidR="00644167" w:rsidRPr="00937991" w:rsidRDefault="00644167" w:rsidP="00644167">
      <w:pPr>
        <w:jc w:val="both"/>
        <w:rPr>
          <w:color w:val="000000" w:themeColor="text1"/>
          <w:lang w:val="en-US"/>
        </w:rPr>
      </w:pPr>
    </w:p>
    <w:p w14:paraId="5497005C" w14:textId="77777777" w:rsidR="00644167" w:rsidRPr="00937991" w:rsidRDefault="00644167" w:rsidP="00644167">
      <w:pPr>
        <w:jc w:val="both"/>
        <w:rPr>
          <w:color w:val="000000" w:themeColor="text1"/>
          <w:lang w:val="en-US"/>
        </w:rPr>
      </w:pPr>
      <w:r w:rsidRPr="00937991">
        <w:rPr>
          <w:color w:val="000000" w:themeColor="text1"/>
          <w:lang w:val="en-US"/>
        </w:rPr>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3FF5BF6F"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51BDE262"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CA2BA5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09D49027" w14:textId="77777777" w:rsidR="00644167" w:rsidRPr="00937991" w:rsidRDefault="00644167" w:rsidP="00644167">
      <w:pPr>
        <w:jc w:val="both"/>
        <w:rPr>
          <w:color w:val="000000" w:themeColor="text1"/>
          <w:lang w:val="en-US"/>
        </w:rPr>
      </w:pPr>
    </w:p>
    <w:p w14:paraId="3AAAE024" w14:textId="76C3DFAA" w:rsidR="00644167" w:rsidRDefault="00644167" w:rsidP="00425784">
      <w:pPr>
        <w:jc w:val="both"/>
        <w:rPr>
          <w:color w:val="000000" w:themeColor="text1"/>
          <w:lang w:val="en-US"/>
        </w:rPr>
      </w:pPr>
      <w:r w:rsidRPr="00937991">
        <w:rPr>
          <w:color w:val="000000" w:themeColor="text1"/>
          <w:lang w:val="en-US"/>
        </w:rPr>
        <w:t xml:space="preserve">Other languages have </w:t>
      </w:r>
      <w:del w:id="20" w:author="Gregory Scontras" w:date="2018-02-16T09:41:00Z">
        <w:r w:rsidRPr="00937991" w:rsidDel="00F8369D">
          <w:rPr>
            <w:color w:val="000000" w:themeColor="text1"/>
            <w:lang w:val="en-US"/>
          </w:rPr>
          <w:delText xml:space="preserve">many </w:delText>
        </w:r>
      </w:del>
      <w:r w:rsidRPr="00937991">
        <w:rPr>
          <w:color w:val="000000" w:themeColor="text1"/>
          <w:lang w:val="en-US"/>
        </w:rPr>
        <w:t xml:space="preserve">more </w:t>
      </w:r>
      <w:ins w:id="21" w:author="Gregory Scontras" w:date="2018-02-16T09:41:00Z">
        <w:r w:rsidR="00F8369D">
          <w:rPr>
            <w:color w:val="000000" w:themeColor="text1"/>
            <w:lang w:val="en-US"/>
          </w:rPr>
          <w:t xml:space="preserve">varied </w:t>
        </w:r>
      </w:ins>
      <w:r w:rsidRPr="00937991">
        <w:rPr>
          <w:color w:val="000000" w:themeColor="text1"/>
          <w:lang w:val="en-US"/>
        </w:rPr>
        <w:t xml:space="preserve">ways </w:t>
      </w:r>
      <w:ins w:id="22" w:author="Gregory Scontras" w:date="2018-02-16T09:41:00Z">
        <w:r w:rsidR="00F8369D">
          <w:rPr>
            <w:color w:val="000000" w:themeColor="text1"/>
            <w:lang w:val="en-US"/>
          </w:rPr>
          <w:t>of</w:t>
        </w:r>
      </w:ins>
      <w:del w:id="23" w:author="Gregory Scontras" w:date="2018-02-16T09:41:00Z">
        <w:r w:rsidRPr="00937991" w:rsidDel="00F8369D">
          <w:rPr>
            <w:color w:val="000000" w:themeColor="text1"/>
            <w:lang w:val="en-US"/>
          </w:rPr>
          <w:delText>to</w:delText>
        </w:r>
      </w:del>
      <w:r w:rsidRPr="00937991">
        <w:rPr>
          <w:color w:val="000000" w:themeColor="text1"/>
          <w:lang w:val="en-US"/>
        </w:rPr>
        <w:t xml:space="preserve"> convey</w:t>
      </w:r>
      <w:ins w:id="24" w:author="Gregory Scontras" w:date="2018-02-16T09:41:00Z">
        <w:r w:rsidR="00F8369D">
          <w:rPr>
            <w:color w:val="000000" w:themeColor="text1"/>
            <w:lang w:val="en-US"/>
          </w:rPr>
          <w:t>ing</w:t>
        </w:r>
      </w:ins>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Aikhenvald</w:t>
      </w:r>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ins w:id="25" w:author="Gregory Scontras" w:date="2018-02-16T09:42:00Z">
        <w:r w:rsidR="00F8369D">
          <w:rPr>
            <w:color w:val="000000" w:themeColor="text1"/>
            <w:lang w:val="en-US"/>
          </w:rPr>
          <w:t>---</w:t>
        </w:r>
      </w:ins>
      <w:del w:id="26" w:author="Gregory Scontras" w:date="2018-02-16T09:42:00Z">
        <w:r w:rsidRPr="00937991" w:rsidDel="00F8369D">
          <w:rPr>
            <w:color w:val="000000" w:themeColor="text1"/>
            <w:lang w:val="en-US"/>
          </w:rPr>
          <w:delText xml:space="preserve"> (</w:delText>
        </w:r>
      </w:del>
      <w:r w:rsidRPr="00937991">
        <w:rPr>
          <w:color w:val="000000" w:themeColor="text1"/>
          <w:lang w:val="en-US"/>
        </w:rPr>
        <w:t xml:space="preserve">examples </w:t>
      </w:r>
      <w:ins w:id="27" w:author="Gregory Scontras" w:date="2018-02-16T09:42:00Z">
        <w:r w:rsidR="00F8369D">
          <w:rPr>
            <w:color w:val="000000" w:themeColor="text1"/>
            <w:lang w:val="en-US"/>
          </w:rPr>
          <w:t>(</w:t>
        </w:r>
      </w:ins>
      <w:del w:id="28" w:author="Gregory Scontras" w:date="2018-02-16T09:42:00Z">
        <w:r w:rsidR="00F96F84" w:rsidDel="00F8369D">
          <w:rPr>
            <w:color w:val="000000" w:themeColor="text1"/>
            <w:lang w:val="en-US"/>
          </w:rPr>
          <w:delText>[</w:delText>
        </w:r>
      </w:del>
      <w:r w:rsidRPr="00937991">
        <w:rPr>
          <w:color w:val="000000" w:themeColor="text1"/>
          <w:lang w:val="en-US"/>
        </w:rPr>
        <w:t>2a</w:t>
      </w:r>
      <w:ins w:id="29" w:author="Gregory Scontras" w:date="2018-02-16T09:42:00Z">
        <w:r w:rsidR="00F8369D">
          <w:rPr>
            <w:color w:val="000000" w:themeColor="text1"/>
            <w:lang w:val="en-US"/>
          </w:rPr>
          <w:t>)</w:t>
        </w:r>
      </w:ins>
      <w:del w:id="30" w:author="Gregory Scontras" w:date="2018-02-16T09:42:00Z">
        <w:r w:rsidR="00F96F84" w:rsidDel="00F8369D">
          <w:rPr>
            <w:color w:val="000000" w:themeColor="text1"/>
            <w:lang w:val="en-US"/>
          </w:rPr>
          <w:delText>]</w:delText>
        </w:r>
      </w:del>
      <w:r w:rsidRPr="00937991">
        <w:rPr>
          <w:color w:val="000000" w:themeColor="text1"/>
          <w:lang w:val="en-US"/>
        </w:rPr>
        <w:t>-</w:t>
      </w:r>
      <w:ins w:id="31" w:author="Gregory Scontras" w:date="2018-02-16T09:42:00Z">
        <w:r w:rsidR="00F8369D">
          <w:rPr>
            <w:color w:val="000000" w:themeColor="text1"/>
            <w:lang w:val="en-US"/>
          </w:rPr>
          <w:t>(</w:t>
        </w:r>
      </w:ins>
      <w:del w:id="32" w:author="Gregory Scontras" w:date="2018-02-16T09:42:00Z">
        <w:r w:rsidR="00F96F84" w:rsidDel="00F8369D">
          <w:rPr>
            <w:color w:val="000000" w:themeColor="text1"/>
            <w:lang w:val="en-US"/>
          </w:rPr>
          <w:delText>[</w:delText>
        </w:r>
      </w:del>
      <w:r w:rsidRPr="00937991">
        <w:rPr>
          <w:color w:val="000000" w:themeColor="text1"/>
          <w:lang w:val="en-US"/>
        </w:rPr>
        <w:t>2c</w:t>
      </w:r>
      <w:ins w:id="33" w:author="Gregory Scontras" w:date="2018-02-16T09:42:00Z">
        <w:r w:rsidR="00F8369D">
          <w:rPr>
            <w:color w:val="000000" w:themeColor="text1"/>
            <w:lang w:val="en-US"/>
          </w:rPr>
          <w:t>)</w:t>
        </w:r>
      </w:ins>
      <w:del w:id="34" w:author="Gregory Scontras" w:date="2018-02-16T09:42:00Z">
        <w:r w:rsidR="00F96F84" w:rsidDel="00F8369D">
          <w:rPr>
            <w:color w:val="000000" w:themeColor="text1"/>
            <w:lang w:val="en-US"/>
          </w:rPr>
          <w:delText>]</w:delText>
        </w:r>
      </w:del>
      <w:r w:rsidRPr="00937991">
        <w:rPr>
          <w:color w:val="000000" w:themeColor="text1"/>
          <w:lang w:val="en-US"/>
        </w:rPr>
        <w:t xml:space="preserve"> are the German equivalents </w:t>
      </w:r>
      <w:ins w:id="35" w:author="Gregory Scontras" w:date="2018-02-16T09:43:00Z">
        <w:r w:rsidR="00F8369D">
          <w:rPr>
            <w:color w:val="000000" w:themeColor="text1"/>
            <w:lang w:val="en-US"/>
          </w:rPr>
          <w:t>of</w:t>
        </w:r>
      </w:ins>
      <w:del w:id="36" w:author="Gregory Scontras" w:date="2018-02-16T09:43:00Z">
        <w:r w:rsidRPr="00937991" w:rsidDel="00F8369D">
          <w:rPr>
            <w:color w:val="000000" w:themeColor="text1"/>
            <w:lang w:val="en-US"/>
          </w:rPr>
          <w:delText>to</w:delText>
        </w:r>
      </w:del>
      <w:r w:rsidRPr="00937991">
        <w:rPr>
          <w:color w:val="000000" w:themeColor="text1"/>
          <w:lang w:val="en-US"/>
        </w:rPr>
        <w:t xml:space="preserve"> </w:t>
      </w:r>
      <w:ins w:id="37" w:author="Gregory Scontras" w:date="2018-02-16T09:42:00Z">
        <w:r w:rsidR="00F8369D">
          <w:rPr>
            <w:color w:val="000000" w:themeColor="text1"/>
            <w:lang w:val="en-US"/>
          </w:rPr>
          <w:t>(</w:t>
        </w:r>
      </w:ins>
      <w:del w:id="38" w:author="Gregory Scontras" w:date="2018-02-16T09:42:00Z">
        <w:r w:rsidR="00F96F84" w:rsidDel="00F8369D">
          <w:rPr>
            <w:color w:val="000000" w:themeColor="text1"/>
            <w:lang w:val="en-US"/>
          </w:rPr>
          <w:delText>[</w:delText>
        </w:r>
      </w:del>
      <w:r w:rsidRPr="00937991">
        <w:rPr>
          <w:color w:val="000000" w:themeColor="text1"/>
          <w:lang w:val="en-US"/>
        </w:rPr>
        <w:t>1a</w:t>
      </w:r>
      <w:ins w:id="39" w:author="Gregory Scontras" w:date="2018-02-16T09:42:00Z">
        <w:r w:rsidR="00F8369D">
          <w:rPr>
            <w:color w:val="000000" w:themeColor="text1"/>
            <w:lang w:val="en-US"/>
          </w:rPr>
          <w:t>)</w:t>
        </w:r>
      </w:ins>
      <w:del w:id="40" w:author="Gregory Scontras" w:date="2018-02-16T09:42:00Z">
        <w:r w:rsidR="00F96F84" w:rsidDel="00F8369D">
          <w:rPr>
            <w:color w:val="000000" w:themeColor="text1"/>
            <w:lang w:val="en-US"/>
          </w:rPr>
          <w:delText>]</w:delText>
        </w:r>
      </w:del>
      <w:r w:rsidRPr="00937991">
        <w:rPr>
          <w:color w:val="000000" w:themeColor="text1"/>
          <w:lang w:val="en-US"/>
        </w:rPr>
        <w:t xml:space="preserve">, </w:t>
      </w:r>
      <w:ins w:id="41" w:author="Gregory Scontras" w:date="2018-02-16T09:42:00Z">
        <w:r w:rsidR="00F8369D">
          <w:rPr>
            <w:color w:val="000000" w:themeColor="text1"/>
            <w:lang w:val="en-US"/>
          </w:rPr>
          <w:t>(</w:t>
        </w:r>
      </w:ins>
      <w:del w:id="42" w:author="Gregory Scontras" w:date="2018-02-16T09:42:00Z">
        <w:r w:rsidR="00F96F84" w:rsidDel="00F8369D">
          <w:rPr>
            <w:color w:val="000000" w:themeColor="text1"/>
            <w:lang w:val="en-US"/>
          </w:rPr>
          <w:delText>[</w:delText>
        </w:r>
      </w:del>
      <w:r w:rsidRPr="00937991">
        <w:rPr>
          <w:color w:val="000000" w:themeColor="text1"/>
          <w:lang w:val="en-US"/>
        </w:rPr>
        <w:t>1b</w:t>
      </w:r>
      <w:ins w:id="43" w:author="Gregory Scontras" w:date="2018-02-16T09:42:00Z">
        <w:r w:rsidR="00F8369D">
          <w:rPr>
            <w:color w:val="000000" w:themeColor="text1"/>
            <w:lang w:val="en-US"/>
          </w:rPr>
          <w:t>)</w:t>
        </w:r>
      </w:ins>
      <w:del w:id="44" w:author="Gregory Scontras" w:date="2018-02-16T09:42:00Z">
        <w:r w:rsidR="00F96F84" w:rsidDel="00F8369D">
          <w:rPr>
            <w:color w:val="000000" w:themeColor="text1"/>
            <w:lang w:val="en-US"/>
          </w:rPr>
          <w:delText>]</w:delText>
        </w:r>
      </w:del>
      <w:r w:rsidRPr="00937991">
        <w:rPr>
          <w:color w:val="000000" w:themeColor="text1"/>
          <w:lang w:val="en-US"/>
        </w:rPr>
        <w:t xml:space="preserve">, and </w:t>
      </w:r>
      <w:ins w:id="45" w:author="Gregory Scontras" w:date="2018-02-16T09:42:00Z">
        <w:r w:rsidR="00F8369D">
          <w:rPr>
            <w:color w:val="000000" w:themeColor="text1"/>
            <w:lang w:val="en-US"/>
          </w:rPr>
          <w:t>(</w:t>
        </w:r>
      </w:ins>
      <w:del w:id="46" w:author="Gregory Scontras" w:date="2018-02-16T09:42:00Z">
        <w:r w:rsidR="00F96F84" w:rsidDel="00F8369D">
          <w:rPr>
            <w:color w:val="000000" w:themeColor="text1"/>
            <w:lang w:val="en-US"/>
          </w:rPr>
          <w:delText>[</w:delText>
        </w:r>
      </w:del>
      <w:r w:rsidRPr="00937991">
        <w:rPr>
          <w:color w:val="000000" w:themeColor="text1"/>
          <w:lang w:val="en-US"/>
        </w:rPr>
        <w:t>1d</w:t>
      </w:r>
      <w:ins w:id="47" w:author="Gregory Scontras" w:date="2018-02-16T09:42:00Z">
        <w:r w:rsidR="00F8369D">
          <w:rPr>
            <w:color w:val="000000" w:themeColor="text1"/>
            <w:lang w:val="en-US"/>
          </w:rPr>
          <w:t>)</w:t>
        </w:r>
      </w:ins>
      <w:del w:id="48" w:author="Gregory Scontras" w:date="2018-02-16T09:42:00Z">
        <w:r w:rsidR="00F96F84" w:rsidDel="00F8369D">
          <w:rPr>
            <w:color w:val="000000" w:themeColor="text1"/>
            <w:lang w:val="en-US"/>
          </w:rPr>
          <w:delText>]</w:delText>
        </w:r>
      </w:del>
      <w:ins w:id="49" w:author="Gregory Scontras" w:date="2018-02-16T09:42:00Z">
        <w:r w:rsidR="00F8369D">
          <w:rPr>
            <w:color w:val="000000" w:themeColor="text1"/>
            <w:lang w:val="en-US"/>
          </w:rPr>
          <w:t>---</w:t>
        </w:r>
      </w:ins>
      <w:del w:id="50" w:author="Gregory Scontras" w:date="2018-02-16T09:42:00Z">
        <w:r w:rsidRPr="00937991" w:rsidDel="00F8369D">
          <w:rPr>
            <w:color w:val="000000" w:themeColor="text1"/>
            <w:lang w:val="en-US"/>
          </w:rPr>
          <w:delText xml:space="preserve">), </w:delText>
        </w:r>
      </w:del>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w:t>
      </w:r>
      <w:del w:id="51" w:author="Gregory Scontras" w:date="2018-02-16T09:43:00Z">
        <w:r w:rsidR="00F96F84" w:rsidDel="00F8369D">
          <w:rPr>
            <w:color w:val="000000" w:themeColor="text1"/>
            <w:lang w:val="en-US"/>
          </w:rPr>
          <w:delText xml:space="preserve">the </w:delText>
        </w:r>
      </w:del>
      <w:r w:rsidRPr="00937991">
        <w:rPr>
          <w:color w:val="000000" w:themeColor="text1"/>
          <w:lang w:val="en-US"/>
        </w:rPr>
        <w:t xml:space="preserve">English </w:t>
      </w:r>
      <w:del w:id="52" w:author="Gregory Scontras" w:date="2018-02-16T09:43:00Z">
        <w:r w:rsidR="00F96F84" w:rsidDel="00F8369D">
          <w:rPr>
            <w:color w:val="000000" w:themeColor="text1"/>
            <w:lang w:val="en-US"/>
          </w:rPr>
          <w:delText xml:space="preserve">language is </w:delText>
        </w:r>
      </w:del>
      <w:r w:rsidR="00F96F84">
        <w:rPr>
          <w:color w:val="000000" w:themeColor="text1"/>
          <w:lang w:val="en-US"/>
        </w:rPr>
        <w:t>lack</w:t>
      </w:r>
      <w:ins w:id="53" w:author="Gregory Scontras" w:date="2018-02-16T09:43:00Z">
        <w:r w:rsidR="00F8369D">
          <w:rPr>
            <w:color w:val="000000" w:themeColor="text1"/>
            <w:lang w:val="en-US"/>
          </w:rPr>
          <w:t>s</w:t>
        </w:r>
      </w:ins>
      <w:del w:id="54" w:author="Gregory Scontras" w:date="2018-02-16T09:43:00Z">
        <w:r w:rsidR="00F96F84" w:rsidDel="00F8369D">
          <w:rPr>
            <w:color w:val="000000" w:themeColor="text1"/>
            <w:lang w:val="en-US"/>
          </w:rPr>
          <w:delText>ing</w:delText>
        </w:r>
      </w:del>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r w:rsidRPr="00937991">
        <w:rPr>
          <w:i/>
          <w:color w:val="000000" w:themeColor="text1"/>
          <w:lang w:val="en-US"/>
        </w:rPr>
        <w:t>wohl</w:t>
      </w:r>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486592DA" w14:textId="77777777" w:rsidR="00F96F84" w:rsidRPr="00937991" w:rsidRDefault="00F96F84" w:rsidP="00425784">
      <w:pPr>
        <w:jc w:val="both"/>
        <w:rPr>
          <w:color w:val="000000" w:themeColor="text1"/>
          <w:lang w:val="en-US"/>
        </w:rPr>
      </w:pPr>
    </w:p>
    <w:p w14:paraId="7BBFA3DC"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t>Es</w:t>
      </w:r>
      <w:r w:rsidRPr="00F21C18">
        <w:rPr>
          <w:color w:val="000000" w:themeColor="text1"/>
          <w:lang w:val="en-US"/>
        </w:rPr>
        <w:tab/>
      </w:r>
      <w:r w:rsidRPr="00F21C18">
        <w:rPr>
          <w:color w:val="000000" w:themeColor="text1"/>
          <w:lang w:val="en-US"/>
        </w:rPr>
        <w:tab/>
      </w:r>
      <w:r w:rsidR="00425784" w:rsidRPr="00F21C18">
        <w:rPr>
          <w:color w:val="000000" w:themeColor="text1"/>
          <w:lang w:val="en-US"/>
        </w:rPr>
        <w:t>regnet.</w:t>
      </w:r>
    </w:p>
    <w:p w14:paraId="01FE39FE"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t>is.raining</w:t>
      </w:r>
    </w:p>
    <w:p w14:paraId="11037D8C"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4DF4272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r w:rsidR="00425784" w:rsidRPr="00425784">
        <w:rPr>
          <w:color w:val="000000" w:themeColor="text1"/>
          <w:lang w:val="en-US"/>
        </w:rPr>
        <w:t>Es</w:t>
      </w:r>
      <w:r w:rsidR="00425784" w:rsidRPr="00425784">
        <w:rPr>
          <w:color w:val="000000" w:themeColor="text1"/>
          <w:lang w:val="en-US"/>
        </w:rPr>
        <w:tab/>
      </w:r>
      <w:r w:rsidR="00425784">
        <w:rPr>
          <w:color w:val="000000" w:themeColor="text1"/>
          <w:lang w:val="en-US"/>
        </w:rPr>
        <w:tab/>
        <w:t>regnet</w:t>
      </w:r>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t>vermutlich.</w:t>
      </w:r>
    </w:p>
    <w:p w14:paraId="2A8EABA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t>is.raining</w:t>
      </w:r>
      <w:r>
        <w:rPr>
          <w:color w:val="000000" w:themeColor="text1"/>
          <w:lang w:val="en-US"/>
        </w:rPr>
        <w:tab/>
      </w:r>
      <w:r>
        <w:rPr>
          <w:color w:val="000000" w:themeColor="text1"/>
          <w:lang w:val="en-US"/>
        </w:rPr>
        <w:tab/>
        <w:t>probably</w:t>
      </w:r>
    </w:p>
    <w:p w14:paraId="3E5B1CA0"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4865F77F"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r w:rsidR="00425784" w:rsidRPr="00425784">
        <w:rPr>
          <w:color w:val="000000" w:themeColor="text1"/>
          <w:lang w:val="en-US"/>
        </w:rPr>
        <w:t>Es</w:t>
      </w:r>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t>regnen.</w:t>
      </w:r>
    </w:p>
    <w:p w14:paraId="0AD4A705"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t>be.raining</w:t>
      </w:r>
    </w:p>
    <w:p w14:paraId="1B18232A"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809CC84"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r w:rsidR="00B22207" w:rsidRPr="00F21C18">
        <w:rPr>
          <w:color w:val="000000" w:themeColor="text1"/>
          <w:lang w:val="en-US"/>
        </w:rPr>
        <w:t>Es</w:t>
      </w:r>
      <w:r w:rsidR="00B22207" w:rsidRPr="00F21C18">
        <w:rPr>
          <w:color w:val="000000" w:themeColor="text1"/>
          <w:lang w:val="en-US"/>
        </w:rPr>
        <w:tab/>
        <w:t>regnet</w:t>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t>wohl.</w:t>
      </w:r>
      <w:r w:rsidR="00B22207" w:rsidRPr="00F21C18">
        <w:rPr>
          <w:color w:val="000000" w:themeColor="text1"/>
          <w:lang w:val="en-US"/>
        </w:rPr>
        <w:tab/>
      </w:r>
    </w:p>
    <w:p w14:paraId="7AF797A6"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is.raining</w:t>
      </w:r>
      <w:r>
        <w:rPr>
          <w:color w:val="000000" w:themeColor="text1"/>
          <w:lang w:val="en-US"/>
        </w:rPr>
        <w:tab/>
      </w:r>
      <w:r>
        <w:rPr>
          <w:color w:val="000000" w:themeColor="text1"/>
          <w:lang w:val="en-US"/>
        </w:rPr>
        <w:tab/>
        <w:t>PRT</w:t>
      </w:r>
    </w:p>
    <w:p w14:paraId="0781C840"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18EBE5FE" w14:textId="77777777" w:rsidR="00644167" w:rsidRPr="00937991" w:rsidRDefault="00644167" w:rsidP="00644167">
      <w:pPr>
        <w:jc w:val="both"/>
        <w:rPr>
          <w:color w:val="000000" w:themeColor="text1"/>
          <w:lang w:val="en-US"/>
        </w:rPr>
      </w:pPr>
    </w:p>
    <w:p w14:paraId="2CE2F13B" w14:textId="7D12D896" w:rsidR="001C329F" w:rsidRDefault="00644167" w:rsidP="00356E5C">
      <w:pPr>
        <w:jc w:val="both"/>
        <w:rPr>
          <w:color w:val="000000" w:themeColor="text1"/>
          <w:lang w:val="en-US"/>
        </w:rPr>
      </w:pPr>
      <w:r w:rsidRPr="00937991">
        <w:rPr>
          <w:color w:val="000000" w:themeColor="text1"/>
          <w:lang w:val="en-US"/>
        </w:rPr>
        <w:t xml:space="preserve">Discourse particles like </w:t>
      </w:r>
      <w:r w:rsidRPr="00937991">
        <w:rPr>
          <w:i/>
          <w:color w:val="000000" w:themeColor="text1"/>
          <w:lang w:val="en-US"/>
        </w:rPr>
        <w:t>wohl</w:t>
      </w:r>
      <w:r w:rsidRPr="00937991">
        <w:rPr>
          <w:color w:val="000000" w:themeColor="text1"/>
          <w:lang w:val="en-US"/>
        </w:rPr>
        <w:t xml:space="preserve"> organize the discourse by conveying the epistemic states of both the speaker and the </w:t>
      </w:r>
      <w:del w:id="55" w:author="Gregory Scontras" w:date="2018-02-16T09:44:00Z">
        <w:r w:rsidRPr="00937991" w:rsidDel="00F8369D">
          <w:rPr>
            <w:color w:val="000000" w:themeColor="text1"/>
            <w:lang w:val="en-US"/>
          </w:rPr>
          <w:delText>hearer</w:delText>
        </w:r>
      </w:del>
      <w:ins w:id="56" w:author="Gregory Scontras" w:date="2018-02-16T09:44:00Z">
        <w:r w:rsidR="00F8369D">
          <w:rPr>
            <w:color w:val="000000" w:themeColor="text1"/>
            <w:lang w:val="en-US"/>
          </w:rPr>
          <w:t>listener</w:t>
        </w:r>
      </w:ins>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r w:rsidR="00E9663D" w:rsidRPr="00E9663D">
        <w:rPr>
          <w:i/>
          <w:color w:val="000000" w:themeColor="text1"/>
          <w:lang w:val="en-US"/>
        </w:rPr>
        <w:t>wohl</w:t>
      </w:r>
      <w:r w:rsidR="00E9663D">
        <w:rPr>
          <w:color w:val="000000" w:themeColor="text1"/>
          <w:lang w:val="en-US"/>
        </w:rPr>
        <w:t xml:space="preserve"> </w:t>
      </w:r>
      <w:del w:id="57" w:author="Gregory Scontras" w:date="2018-02-16T09:45:00Z">
        <w:r w:rsidR="00E9663D" w:rsidDel="00F8369D">
          <w:rPr>
            <w:color w:val="000000" w:themeColor="text1"/>
            <w:lang w:val="en-US"/>
          </w:rPr>
          <w:delText xml:space="preserve">articulates </w:delText>
        </w:r>
      </w:del>
      <w:ins w:id="58" w:author="Gregory Scontras" w:date="2018-02-16T09:45:00Z">
        <w:r w:rsidR="00F8369D">
          <w:rPr>
            <w:color w:val="000000" w:themeColor="text1"/>
            <w:lang w:val="en-US"/>
          </w:rPr>
          <w:t xml:space="preserve">communicates </w:t>
        </w:r>
      </w:ins>
      <w:r w:rsidR="00E9663D">
        <w:rPr>
          <w:color w:val="000000" w:themeColor="text1"/>
          <w:lang w:val="en-US"/>
        </w:rPr>
        <w:t xml:space="preserve">that the speaker merely assumes that the propositional content is true, and thus </w:t>
      </w:r>
      <w:r w:rsidRPr="00937991">
        <w:rPr>
          <w:i/>
          <w:color w:val="000000" w:themeColor="text1"/>
          <w:lang w:val="en-US"/>
        </w:rPr>
        <w:t>wohl</w:t>
      </w:r>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194D2181" w14:textId="0BAE7DBE" w:rsidR="00C7378D" w:rsidRDefault="00C7378D" w:rsidP="00C7378D">
      <w:pPr>
        <w:ind w:firstLine="567"/>
        <w:jc w:val="both"/>
        <w:rPr>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del w:id="59" w:author="Gregory Scontras" w:date="2018-02-16T09:46:00Z">
        <w:r w:rsidDel="00F8369D">
          <w:rPr>
            <w:color w:val="000000" w:themeColor="text1"/>
            <w:lang w:val="en-US"/>
          </w:rPr>
          <w:delText>Thereby</w:delText>
        </w:r>
      </w:del>
      <w:ins w:id="60" w:author="Gregory Scontras" w:date="2018-02-16T09:46:00Z">
        <w:r w:rsidR="00F8369D">
          <w:rPr>
            <w:color w:val="000000" w:themeColor="text1"/>
            <w:lang w:val="en-US"/>
          </w:rPr>
          <w:t>In doing so</w:t>
        </w:r>
      </w:ins>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can be seen as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ins w:id="61" w:author="Gregory Scontras" w:date="2018-02-16T09:46:00Z">
        <w:r w:rsidR="00F8369D">
          <w:rPr>
            <w:color w:val="000000" w:themeColor="text1"/>
            <w:lang w:val="en-US"/>
          </w:rPr>
          <w:t xml:space="preserve">future </w:t>
        </w:r>
      </w:ins>
      <w:r w:rsidR="004D7093">
        <w:rPr>
          <w:color w:val="000000" w:themeColor="text1"/>
          <w:lang w:val="en-US"/>
        </w:rPr>
        <w:t>experimental work in this domain</w:t>
      </w:r>
      <w:ins w:id="62" w:author="Gregory Scontras" w:date="2018-02-16T09:46:00Z">
        <w:r w:rsidR="00F8369D">
          <w:rPr>
            <w:color w:val="000000" w:themeColor="text1"/>
            <w:lang w:val="en-US"/>
          </w:rPr>
          <w:t xml:space="preserve">. </w:t>
        </w:r>
      </w:ins>
      <w:del w:id="63" w:author="Gregory Scontras" w:date="2018-02-16T09:46:00Z">
        <w:r w:rsidR="004D7093" w:rsidDel="00F8369D">
          <w:rPr>
            <w:color w:val="000000" w:themeColor="text1"/>
            <w:lang w:val="en-US"/>
          </w:rPr>
          <w:delText xml:space="preserve"> </w:delText>
        </w:r>
        <w:r w:rsidDel="00F8369D">
          <w:rPr>
            <w:color w:val="000000" w:themeColor="text1"/>
            <w:lang w:val="en-US"/>
          </w:rPr>
          <w:delText xml:space="preserve">and on more evidential devices in the future. </w:delText>
        </w:r>
      </w:del>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 xml:space="preserve">is </w:t>
      </w:r>
      <w:r>
        <w:rPr>
          <w:color w:val="000000" w:themeColor="text1"/>
          <w:lang w:val="en-US"/>
        </w:rPr>
        <w:t xml:space="preserve">to some extent </w:t>
      </w:r>
      <w:r w:rsidR="00AB3173">
        <w:rPr>
          <w:color w:val="000000" w:themeColor="text1"/>
          <w:lang w:val="en-US"/>
        </w:rPr>
        <w:t>arbitrary and 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ins w:id="64" w:author="Gregory Scontras" w:date="2018-02-16T09:46:00Z">
        <w:r w:rsidR="00F8369D">
          <w:rPr>
            <w:color w:val="000000" w:themeColor="text1"/>
            <w:lang w:val="en-US"/>
          </w:rPr>
          <w:t>,</w:t>
        </w:r>
      </w:ins>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particular devices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these particular devices 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p>
    <w:p w14:paraId="3F0B06C3" w14:textId="77777777" w:rsidR="004D7093" w:rsidRDefault="004D7093" w:rsidP="004D7093">
      <w:pPr>
        <w:jc w:val="both"/>
        <w:rPr>
          <w:color w:val="000000" w:themeColor="text1"/>
          <w:lang w:val="en-US"/>
        </w:rPr>
      </w:pPr>
    </w:p>
    <w:p w14:paraId="250F49D2" w14:textId="77777777" w:rsidR="00356E5C" w:rsidRPr="00937991" w:rsidRDefault="00356E5C" w:rsidP="00466BA9">
      <w:pPr>
        <w:autoSpaceDE w:val="0"/>
        <w:autoSpaceDN w:val="0"/>
        <w:adjustRightInd w:val="0"/>
        <w:jc w:val="both"/>
        <w:rPr>
          <w:rFonts w:eastAsia="Arial"/>
          <w:color w:val="000000" w:themeColor="text1"/>
          <w:lang w:val="en-US"/>
        </w:rPr>
      </w:pPr>
    </w:p>
    <w:p w14:paraId="568FD51B" w14:textId="77777777" w:rsidR="00356E5C" w:rsidRPr="00937991" w:rsidRDefault="00356E5C" w:rsidP="00356E5C">
      <w:pPr>
        <w:autoSpaceDE w:val="0"/>
        <w:autoSpaceDN w:val="0"/>
        <w:adjustRightInd w:val="0"/>
        <w:jc w:val="both"/>
        <w:rPr>
          <w:b/>
          <w:color w:val="000000" w:themeColor="text1"/>
          <w:lang w:val="en-US"/>
        </w:rPr>
      </w:pPr>
      <w:r>
        <w:rPr>
          <w:b/>
          <w:color w:val="000000" w:themeColor="text1"/>
          <w:lang w:val="en-US"/>
        </w:rPr>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66EF4226" w14:textId="77777777" w:rsidR="00356E5C" w:rsidRPr="00937991" w:rsidRDefault="00356E5C" w:rsidP="00356E5C">
      <w:pPr>
        <w:autoSpaceDE w:val="0"/>
        <w:autoSpaceDN w:val="0"/>
        <w:adjustRightInd w:val="0"/>
        <w:jc w:val="both"/>
        <w:rPr>
          <w:color w:val="000000" w:themeColor="text1"/>
          <w:lang w:val="en-US"/>
        </w:rPr>
      </w:pPr>
    </w:p>
    <w:p w14:paraId="03C9A7BD" w14:textId="243F0B00"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ins w:id="65" w:author="Gregory Scontras" w:date="2018-02-16T09:48:00Z">
        <w:r w:rsidR="00143324">
          <w:rPr>
            <w:color w:val="000000" w:themeColor="text1"/>
            <w:lang w:val="en-US"/>
          </w:rPr>
          <w:t xml:space="preserve">weak </w:t>
        </w:r>
      </w:ins>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ins w:id="66" w:author="Gregory Scontras" w:date="2018-02-16T09:48:00Z">
        <w:r w:rsidR="00143324">
          <w:rPr>
            <w:color w:val="000000" w:themeColor="text1"/>
            <w:lang w:val="en-US"/>
          </w:rPr>
          <w:t>.</w:t>
        </w:r>
      </w:ins>
      <w:r w:rsidR="00A764E8">
        <w:rPr>
          <w:color w:val="000000" w:themeColor="text1"/>
          <w:lang w:val="en-US"/>
        </w:rPr>
        <w:t xml:space="preserve"> </w:t>
      </w:r>
      <w:ins w:id="67" w:author="Gregory Scontras" w:date="2018-02-16T09:48:00Z">
        <w:r w:rsidR="00143324">
          <w:rPr>
            <w:i/>
            <w:color w:val="000000" w:themeColor="text1"/>
            <w:lang w:val="en-US"/>
          </w:rPr>
          <w:t>M</w:t>
        </w:r>
      </w:ins>
      <w:del w:id="68" w:author="Gregory Scontras" w:date="2018-02-16T09:48:00Z">
        <w:r w:rsidDel="00143324">
          <w:rPr>
            <w:color w:val="000000" w:themeColor="text1"/>
            <w:lang w:val="en-US"/>
          </w:rPr>
          <w:delText xml:space="preserve">because </w:delText>
        </w:r>
        <w:r w:rsidR="00356E5C" w:rsidRPr="00937991" w:rsidDel="00143324">
          <w:rPr>
            <w:i/>
            <w:color w:val="000000" w:themeColor="text1"/>
            <w:lang w:val="en-US"/>
          </w:rPr>
          <w:delText>m</w:delText>
        </w:r>
      </w:del>
      <w:r w:rsidR="00356E5C" w:rsidRPr="00937991">
        <w:rPr>
          <w:i/>
          <w:color w:val="000000" w:themeColor="text1"/>
          <w:lang w:val="en-US"/>
        </w:rPr>
        <w:t>ust</w:t>
      </w:r>
      <w:r w:rsidR="00356E5C" w:rsidRPr="00937991">
        <w:rPr>
          <w:color w:val="000000" w:themeColor="text1"/>
          <w:lang w:val="en-US"/>
        </w:rPr>
        <w:t xml:space="preserve"> serves as a strong modal of necessity</w:t>
      </w:r>
      <w:ins w:id="69" w:author="Gregory Scontras" w:date="2018-02-16T09:48:00Z">
        <w:r w:rsidR="00143324">
          <w:rPr>
            <w:color w:val="000000" w:themeColor="text1"/>
            <w:lang w:val="en-US"/>
          </w:rPr>
          <w:t xml:space="preserve">, so </w:t>
        </w:r>
      </w:ins>
      <w:del w:id="70" w:author="Gregory Scontras" w:date="2018-02-16T09:48:00Z">
        <w:r w:rsidDel="00143324">
          <w:rPr>
            <w:color w:val="000000" w:themeColor="text1"/>
            <w:lang w:val="en-US"/>
          </w:rPr>
          <w:delText xml:space="preserve"> and </w:delText>
        </w:r>
      </w:del>
      <w:r w:rsidR="00A764E8">
        <w:rPr>
          <w:color w:val="000000" w:themeColor="text1"/>
          <w:lang w:val="en-US"/>
        </w:rPr>
        <w:t xml:space="preserve">its interpretation </w:t>
      </w:r>
      <w:del w:id="71" w:author="Gregory Scontras" w:date="2018-02-16T09:48:00Z">
        <w:r w:rsidR="00A764E8" w:rsidDel="00143324">
          <w:rPr>
            <w:color w:val="000000" w:themeColor="text1"/>
            <w:lang w:val="en-US"/>
          </w:rPr>
          <w:delText>in terms of</w:delText>
        </w:r>
      </w:del>
      <w:ins w:id="72" w:author="Gregory Scontras" w:date="2018-02-16T09:48:00Z">
        <w:r w:rsidR="00143324">
          <w:rPr>
            <w:color w:val="000000" w:themeColor="text1"/>
            <w:lang w:val="en-US"/>
          </w:rPr>
          <w:t>regarding</w:t>
        </w:r>
      </w:ins>
      <w:r w:rsidR="00A764E8">
        <w:rPr>
          <w:color w:val="000000" w:themeColor="text1"/>
          <w:lang w:val="en-US"/>
        </w:rPr>
        <w:t xml:space="preserve"> speaker commitment </w:t>
      </w:r>
      <w:r>
        <w:rPr>
          <w:color w:val="000000" w:themeColor="text1"/>
          <w:lang w:val="en-US"/>
        </w:rPr>
        <w:t xml:space="preserve">should </w:t>
      </w:r>
      <w:del w:id="73" w:author="Gregory Scontras" w:date="2018-02-16T09:49:00Z">
        <w:r w:rsidDel="00143324">
          <w:rPr>
            <w:color w:val="000000" w:themeColor="text1"/>
            <w:lang w:val="en-US"/>
          </w:rPr>
          <w:delText xml:space="preserve">thus </w:delText>
        </w:r>
      </w:del>
      <w:r>
        <w:rPr>
          <w:color w:val="000000" w:themeColor="text1"/>
          <w:lang w:val="en-US"/>
        </w:rPr>
        <w:t xml:space="preserve">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del w:id="74" w:author="Gregory Scontras" w:date="2018-02-16T09:49:00Z">
        <w:r w:rsidDel="00143324">
          <w:rPr>
            <w:color w:val="000000" w:themeColor="text1"/>
            <w:lang w:val="en-US"/>
          </w:rPr>
          <w:delText xml:space="preserve">given </w:delText>
        </w:r>
      </w:del>
      <w:r>
        <w:rPr>
          <w:color w:val="000000" w:themeColor="text1"/>
          <w:lang w:val="en-US"/>
        </w:rPr>
        <w:t>in (1a); see Karttunen</w:t>
      </w:r>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Kratzer</w:t>
      </w:r>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 xml:space="preserve">should assert </w:t>
      </w:r>
      <w:r w:rsidR="00356E5C" w:rsidRPr="00937991">
        <w:rPr>
          <w:color w:val="000000" w:themeColor="text1"/>
          <w:lang w:val="en-US"/>
        </w:rPr>
        <w:lastRenderedPageBreak/>
        <w:t>that in every world compatible w</w:t>
      </w:r>
      <w:r>
        <w:rPr>
          <w:color w:val="000000" w:themeColor="text1"/>
          <w:lang w:val="en-US"/>
        </w:rPr>
        <w:t>ith the speaker’s knowledge, it is raining.</w:t>
      </w:r>
      <w:r w:rsidR="00356E5C" w:rsidRPr="00937991">
        <w:rPr>
          <w:color w:val="000000" w:themeColor="text1"/>
          <w:lang w:val="en-US"/>
        </w:rPr>
        <w:t xml:space="preserve"> Given that 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r w:rsidR="00356E5C" w:rsidRPr="00937991">
        <w:rPr>
          <w:i/>
          <w:color w:val="000000" w:themeColor="text1"/>
          <w:lang w:val="en-US"/>
        </w:rPr>
        <w:t>actually</w:t>
      </w:r>
      <w:r w:rsidR="00A764E8">
        <w:rPr>
          <w:color w:val="000000" w:themeColor="text1"/>
          <w:lang w:val="en-US"/>
        </w:rPr>
        <w:t xml:space="preserve"> the case.</w:t>
      </w:r>
    </w:p>
    <w:p w14:paraId="6A34C1C5" w14:textId="04BE07E1"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ins w:id="75" w:author="Gregory Scontras" w:date="2018-02-16T09:51:00Z">
        <w:r w:rsidR="000739BF">
          <w:rPr>
            <w:color w:val="000000" w:themeColor="text1"/>
            <w:lang w:val="en-US"/>
          </w:rPr>
          <w:t xml:space="preserve">two-part theory of </w:t>
        </w:r>
      </w:ins>
      <w:del w:id="76" w:author="Gregory Scontras" w:date="2018-02-16T09:51:00Z">
        <w:r w:rsidR="0012173D" w:rsidDel="000739BF">
          <w:rPr>
            <w:color w:val="000000" w:themeColor="text1"/>
            <w:lang w:val="en-US"/>
          </w:rPr>
          <w:delText xml:space="preserve">work on </w:delText>
        </w:r>
      </w:del>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ins w:id="77" w:author="Gregory Scontras" w:date="2018-02-16T09:51:00Z">
        <w:r w:rsidR="000739BF">
          <w:rPr>
            <w:color w:val="000000" w:themeColor="text1"/>
            <w:lang w:val="en-US"/>
          </w:rPr>
          <w:t>from</w:t>
        </w:r>
      </w:ins>
      <w:del w:id="78" w:author="Gregory Scontras" w:date="2018-02-16T09:51:00Z">
        <w:r w:rsidR="0012173D" w:rsidDel="000739BF">
          <w:rPr>
            <w:color w:val="000000" w:themeColor="text1"/>
            <w:lang w:val="en-US"/>
          </w:rPr>
          <w:delText>by</w:delText>
        </w:r>
      </w:del>
      <w:r w:rsidR="0012173D">
        <w:rPr>
          <w:color w:val="000000" w:themeColor="text1"/>
          <w:lang w:val="en-US"/>
        </w:rPr>
        <w:t xml:space="preserve"> </w:t>
      </w:r>
      <w:r w:rsidR="00857969">
        <w:rPr>
          <w:color w:val="000000" w:themeColor="text1"/>
          <w:lang w:val="en-US"/>
        </w:rPr>
        <w:t>von Fintel &amp; Gillies (2010</w:t>
      </w:r>
      <w:r w:rsidR="0012173D">
        <w:rPr>
          <w:color w:val="000000" w:themeColor="text1"/>
          <w:lang w:val="en-US"/>
        </w:rPr>
        <w:t>, 2016</w:t>
      </w:r>
      <w:r w:rsidR="00857969">
        <w:rPr>
          <w:color w:val="000000" w:themeColor="text1"/>
          <w:lang w:val="en-US"/>
        </w:rPr>
        <w:t>). The</w:t>
      </w:r>
      <w:ins w:id="79" w:author="Gregory Scontras" w:date="2018-02-16T09:50:00Z">
        <w:r w:rsidR="000739BF">
          <w:rPr>
            <w:color w:val="000000" w:themeColor="text1"/>
            <w:lang w:val="en-US"/>
          </w:rPr>
          <w:t xml:space="preserve"> authors</w:t>
        </w:r>
      </w:ins>
      <w:del w:id="80" w:author="Gregory Scontras" w:date="2018-02-16T09:50:00Z">
        <w:r w:rsidR="00857969" w:rsidDel="000739BF">
          <w:rPr>
            <w:color w:val="000000" w:themeColor="text1"/>
            <w:lang w:val="en-US"/>
          </w:rPr>
          <w:delText>y</w:delText>
        </w:r>
      </w:del>
      <w:r w:rsidR="00857969">
        <w:rPr>
          <w:color w:val="000000" w:themeColor="text1"/>
          <w:lang w:val="en-US"/>
        </w:rPr>
        <w:t xml:space="preserve"> propose </w:t>
      </w:r>
      <w:del w:id="81" w:author="Gregory Scontras" w:date="2018-02-16T09:51:00Z">
        <w:r w:rsidR="00857969" w:rsidDel="000739BF">
          <w:rPr>
            <w:color w:val="000000" w:themeColor="text1"/>
            <w:lang w:val="en-US"/>
          </w:rPr>
          <w:delText xml:space="preserve">a two-part </w:delText>
        </w:r>
        <w:r w:rsidR="0074629D" w:rsidDel="000739BF">
          <w:rPr>
            <w:color w:val="000000" w:themeColor="text1"/>
            <w:lang w:val="en-US"/>
          </w:rPr>
          <w:delText xml:space="preserve">theory </w:delText>
        </w:r>
        <w:r w:rsidR="00857969" w:rsidDel="000739BF">
          <w:rPr>
            <w:color w:val="000000" w:themeColor="text1"/>
            <w:lang w:val="en-US"/>
          </w:rPr>
          <w:delText xml:space="preserve">by arguing </w:delText>
        </w:r>
      </w:del>
      <w:r w:rsidR="00857969">
        <w:rPr>
          <w:color w:val="000000" w:themeColor="text1"/>
          <w:lang w:val="en-US"/>
        </w:rPr>
        <w:t xml:space="preserve">that the necessity modal </w:t>
      </w:r>
      <w:r w:rsidR="00857969" w:rsidRPr="00857969">
        <w:rPr>
          <w:i/>
          <w:color w:val="000000" w:themeColor="text1"/>
          <w:lang w:val="en-US"/>
        </w:rPr>
        <w:t>must</w:t>
      </w:r>
      <w:r w:rsidR="00857969">
        <w:rPr>
          <w:color w:val="000000" w:themeColor="text1"/>
          <w:lang w:val="en-US"/>
        </w:rPr>
        <w:t xml:space="preserve"> </w:t>
      </w:r>
      <w:ins w:id="82" w:author="Gregory Scontras" w:date="2018-02-16T09:51:00Z">
        <w:r w:rsidR="000739BF">
          <w:rPr>
            <w:color w:val="000000" w:themeColor="text1"/>
            <w:lang w:val="en-US"/>
          </w:rPr>
          <w:t xml:space="preserve">indeed </w:t>
        </w:r>
      </w:ins>
      <w:r w:rsidR="00857969">
        <w:rPr>
          <w:color w:val="000000" w:themeColor="text1"/>
          <w:lang w:val="en-US"/>
        </w:rPr>
        <w:t>stays ‘strong’</w:t>
      </w:r>
      <w:ins w:id="83" w:author="Gregory Scontras" w:date="2018-02-16T09:52:00Z">
        <w:r w:rsidR="000739BF">
          <w:rPr>
            <w:color w:val="000000" w:themeColor="text1"/>
            <w:lang w:val="en-US"/>
          </w:rPr>
          <w:t>,</w:t>
        </w:r>
      </w:ins>
      <w:r w:rsidR="00857969">
        <w:rPr>
          <w:color w:val="000000" w:themeColor="text1"/>
          <w:lang w:val="en-US"/>
        </w:rPr>
        <w:t xml:space="preserve"> </w:t>
      </w:r>
      <w:del w:id="84" w:author="Gregory Scontras" w:date="2018-02-16T09:52:00Z">
        <w:r w:rsidR="00857969" w:rsidDel="000739BF">
          <w:rPr>
            <w:color w:val="000000" w:themeColor="text1"/>
            <w:lang w:val="en-US"/>
          </w:rPr>
          <w:delText>in that</w:delText>
        </w:r>
      </w:del>
      <w:ins w:id="85" w:author="Gregory Scontras" w:date="2018-02-16T09:52:00Z">
        <w:r w:rsidR="000739BF">
          <w:rPr>
            <w:color w:val="000000" w:themeColor="text1"/>
            <w:lang w:val="en-US"/>
          </w:rPr>
          <w:t>with</w:t>
        </w:r>
      </w:ins>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del w:id="86" w:author="Gregory Scontras" w:date="2018-02-16T09:52:00Z">
        <w:r w:rsidR="00857969" w:rsidDel="000739BF">
          <w:rPr>
            <w:color w:val="000000" w:themeColor="text1"/>
            <w:lang w:val="en-US"/>
          </w:rPr>
          <w:delText>still entails</w:delText>
        </w:r>
      </w:del>
      <w:ins w:id="87" w:author="Gregory Scontras" w:date="2018-02-16T09:52:00Z">
        <w:r w:rsidR="000739BF">
          <w:rPr>
            <w:color w:val="000000" w:themeColor="text1"/>
            <w:lang w:val="en-US"/>
          </w:rPr>
          <w:t>entailing</w:t>
        </w:r>
      </w:ins>
      <w:r w:rsidR="00857969">
        <w:rPr>
          <w:color w:val="000000" w:themeColor="text1"/>
          <w:lang w:val="en-US"/>
        </w:rPr>
        <w:t xml:space="preserve"> </w:t>
      </w:r>
      <w:r w:rsidR="00857969" w:rsidRPr="00857969">
        <w:rPr>
          <w:i/>
          <w:color w:val="000000" w:themeColor="text1"/>
          <w:lang w:val="en-US"/>
        </w:rPr>
        <w:t>p</w:t>
      </w:r>
      <w:ins w:id="88" w:author="Gregory Scontras" w:date="2018-02-16T09:52:00Z">
        <w:r w:rsidR="000739BF">
          <w:rPr>
            <w:color w:val="000000" w:themeColor="text1"/>
            <w:lang w:val="en-US"/>
          </w:rPr>
          <w:t>.</w:t>
        </w:r>
      </w:ins>
      <w:del w:id="89" w:author="Gregory Scontras" w:date="2018-02-16T09:52:00Z">
        <w:r w:rsidR="00857969" w:rsidDel="000739BF">
          <w:rPr>
            <w:color w:val="000000" w:themeColor="text1"/>
            <w:lang w:val="en-US"/>
          </w:rPr>
          <w:delText>,</w:delText>
        </w:r>
      </w:del>
      <w:r w:rsidR="00857969">
        <w:rPr>
          <w:color w:val="000000" w:themeColor="text1"/>
          <w:lang w:val="en-US"/>
        </w:rPr>
        <w:t xml:space="preserve"> </w:t>
      </w:r>
      <w:del w:id="90" w:author="Gregory Scontras" w:date="2018-02-16T09:52:00Z">
        <w:r w:rsidR="00857969" w:rsidDel="000739BF">
          <w:rPr>
            <w:color w:val="000000" w:themeColor="text1"/>
            <w:lang w:val="en-US"/>
          </w:rPr>
          <w:delText>while, a</w:delText>
        </w:r>
      </w:del>
      <w:ins w:id="91" w:author="Gregory Scontras" w:date="2018-02-16T09:52:00Z">
        <w:r w:rsidR="000739BF">
          <w:rPr>
            <w:color w:val="000000" w:themeColor="text1"/>
            <w:lang w:val="en-US"/>
          </w:rPr>
          <w:t>A</w:t>
        </w:r>
      </w:ins>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del w:id="92" w:author="Gregory Scontras" w:date="2018-02-16T09:52:00Z">
        <w:r w:rsidR="00857969" w:rsidDel="000739BF">
          <w:rPr>
            <w:color w:val="000000" w:themeColor="text1"/>
            <w:lang w:val="en-US"/>
          </w:rPr>
          <w:delText xml:space="preserve">includes </w:delText>
        </w:r>
      </w:del>
      <w:ins w:id="93" w:author="Gregory Scontras" w:date="2018-02-16T09:52:00Z">
        <w:r w:rsidR="000739BF">
          <w:rPr>
            <w:color w:val="000000" w:themeColor="text1"/>
            <w:lang w:val="en-US"/>
          </w:rPr>
          <w:t xml:space="preserve">introduces </w:t>
        </w:r>
      </w:ins>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as a result of </w:t>
      </w:r>
      <w:del w:id="94" w:author="Gregory Scontras" w:date="2018-02-16T09:53:00Z">
        <w:r w:rsidR="00857969" w:rsidDel="000739BF">
          <w:rPr>
            <w:color w:val="000000" w:themeColor="text1"/>
            <w:lang w:val="en-US"/>
          </w:rPr>
          <w:delText xml:space="preserve">an </w:delText>
        </w:r>
      </w:del>
      <w:r w:rsidR="00857969">
        <w:rPr>
          <w:color w:val="000000" w:themeColor="text1"/>
          <w:lang w:val="en-US"/>
        </w:rPr>
        <w:t>indirect inference.</w:t>
      </w:r>
      <w:r w:rsidR="00372013">
        <w:rPr>
          <w:color w:val="000000" w:themeColor="text1"/>
          <w:lang w:val="en-US"/>
        </w:rPr>
        <w:t xml:space="preserve"> Let </w:t>
      </w:r>
      <w:r w:rsidR="0074629D">
        <w:rPr>
          <w:color w:val="000000" w:themeColor="text1"/>
          <w:lang w:val="en-US"/>
        </w:rPr>
        <w:t xml:space="preserve">us briefly illustrate this </w:t>
      </w:r>
      <w:del w:id="95" w:author="Gregory Scontras" w:date="2018-02-16T09:51:00Z">
        <w:r w:rsidR="0074629D" w:rsidDel="000739BF">
          <w:rPr>
            <w:color w:val="000000" w:themeColor="text1"/>
            <w:lang w:val="en-US"/>
          </w:rPr>
          <w:delText>conception</w:delText>
        </w:r>
      </w:del>
      <w:ins w:id="96" w:author="Gregory Scontras" w:date="2018-02-16T09:51:00Z">
        <w:r w:rsidR="000739BF">
          <w:rPr>
            <w:color w:val="000000" w:themeColor="text1"/>
            <w:lang w:val="en-US"/>
          </w:rPr>
          <w:t>idea</w:t>
        </w:r>
      </w:ins>
      <w:r w:rsidR="00372013">
        <w:rPr>
          <w:color w:val="000000" w:themeColor="text1"/>
          <w:lang w:val="en-US"/>
        </w:rPr>
        <w:t>.</w:t>
      </w:r>
    </w:p>
    <w:p w14:paraId="04FA80AE" w14:textId="3ECDCB1D" w:rsidR="00372013" w:rsidRPr="00937991" w:rsidRDefault="00656218" w:rsidP="00372013">
      <w:pPr>
        <w:autoSpaceDE w:val="0"/>
        <w:autoSpaceDN w:val="0"/>
        <w:adjustRightInd w:val="0"/>
        <w:ind w:firstLine="567"/>
        <w:jc w:val="both"/>
        <w:rPr>
          <w:color w:val="000000" w:themeColor="text1"/>
          <w:lang w:val="en-US"/>
        </w:rPr>
      </w:pPr>
      <w:del w:id="97" w:author="Gregory Scontras" w:date="2018-02-16T09:53:00Z">
        <w:r w:rsidDel="00AD1339">
          <w:rPr>
            <w:color w:val="000000" w:themeColor="text1"/>
            <w:lang w:val="en-US"/>
          </w:rPr>
          <w:delText xml:space="preserve">In their approach, </w:delText>
        </w:r>
      </w:del>
      <w:ins w:id="98" w:author="Gregory Scontras" w:date="2018-02-16T09:54:00Z">
        <w:r w:rsidR="006F6AE0">
          <w:rPr>
            <w:color w:val="000000" w:themeColor="text1"/>
            <w:lang w:val="en-US"/>
          </w:rPr>
          <w:t>V</w:t>
        </w:r>
      </w:ins>
      <w:del w:id="99" w:author="Gregory Scontras" w:date="2018-02-16T09:54:00Z">
        <w:r w:rsidDel="006F6AE0">
          <w:rPr>
            <w:color w:val="000000" w:themeColor="text1"/>
            <w:lang w:val="en-US"/>
          </w:rPr>
          <w:delText>v</w:delText>
        </w:r>
      </w:del>
      <w:r>
        <w:rPr>
          <w:color w:val="000000" w:themeColor="text1"/>
          <w:lang w:val="en-US"/>
        </w:rPr>
        <w:t xml:space="preserve">on Fintel &amp; Gillies (2010) object to the claim that </w:t>
      </w:r>
      <w:r w:rsidRPr="00656218">
        <w:rPr>
          <w:i/>
          <w:color w:val="000000" w:themeColor="text1"/>
          <w:lang w:val="en-US"/>
        </w:rPr>
        <w:t xml:space="preserve">must </w:t>
      </w:r>
      <w:r>
        <w:rPr>
          <w:color w:val="000000" w:themeColor="text1"/>
          <w:lang w:val="en-US"/>
        </w:rPr>
        <w:t xml:space="preserve">statements like (3a) </w:t>
      </w:r>
      <w:r w:rsidR="00372013" w:rsidRPr="00937991">
        <w:rPr>
          <w:color w:val="000000" w:themeColor="text1"/>
          <w:lang w:val="en-US"/>
        </w:rPr>
        <w:t xml:space="preserve">are </w:t>
      </w:r>
      <w:r>
        <w:rPr>
          <w:color w:val="000000" w:themeColor="text1"/>
          <w:lang w:val="en-US"/>
        </w:rPr>
        <w:t>‘</w:t>
      </w:r>
      <w:r w:rsidR="00372013" w:rsidRPr="00937991">
        <w:rPr>
          <w:color w:val="000000" w:themeColor="text1"/>
          <w:lang w:val="en-US"/>
        </w:rPr>
        <w:t>weaker</w:t>
      </w:r>
      <w:r>
        <w:rPr>
          <w:color w:val="000000" w:themeColor="text1"/>
          <w:lang w:val="en-US"/>
        </w:rPr>
        <w:t>’</w:t>
      </w:r>
      <w:r w:rsidR="00372013" w:rsidRPr="00937991">
        <w:rPr>
          <w:color w:val="000000" w:themeColor="text1"/>
          <w:lang w:val="en-US"/>
        </w:rPr>
        <w:t xml:space="preserve"> than those made by the prejacent</w:t>
      </w:r>
      <w:ins w:id="100" w:author="Gregory Scontras" w:date="2018-02-16T09:55:00Z">
        <w:r w:rsidR="006F6AE0">
          <w:rPr>
            <w:color w:val="000000" w:themeColor="text1"/>
            <w:lang w:val="en-US"/>
          </w:rPr>
          <w:t xml:space="preserve"> alone,</w:t>
        </w:r>
      </w:ins>
      <w:r>
        <w:rPr>
          <w:color w:val="000000" w:themeColor="text1"/>
          <w:lang w:val="en-US"/>
        </w:rPr>
        <w:t xml:space="preserve"> (3b):</w:t>
      </w:r>
    </w:p>
    <w:p w14:paraId="19274C16" w14:textId="77777777" w:rsidR="00372013" w:rsidRPr="00937991" w:rsidRDefault="00372013" w:rsidP="00372013">
      <w:pPr>
        <w:autoSpaceDE w:val="0"/>
        <w:autoSpaceDN w:val="0"/>
        <w:adjustRightInd w:val="0"/>
        <w:jc w:val="both"/>
        <w:rPr>
          <w:color w:val="000000" w:themeColor="text1"/>
          <w:lang w:val="en-US"/>
        </w:rPr>
      </w:pPr>
    </w:p>
    <w:p w14:paraId="139E964D"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45F8C530"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73B1ABA2" w14:textId="77777777" w:rsidR="00372013" w:rsidRPr="00937991" w:rsidRDefault="00372013" w:rsidP="00372013">
      <w:pPr>
        <w:autoSpaceDE w:val="0"/>
        <w:autoSpaceDN w:val="0"/>
        <w:adjustRightInd w:val="0"/>
        <w:jc w:val="both"/>
        <w:rPr>
          <w:color w:val="000000" w:themeColor="text1"/>
          <w:lang w:val="en-US"/>
        </w:rPr>
      </w:pPr>
    </w:p>
    <w:p w14:paraId="021266F5" w14:textId="166BAC60"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ins w:id="101" w:author="Gregory Scontras" w:date="2018-02-16T09:56:00Z">
        <w:r w:rsidR="006F6AE0">
          <w:rPr>
            <w:color w:val="000000" w:themeColor="text1"/>
            <w:lang w:val="en-US"/>
          </w:rPr>
          <w:t xml:space="preserve">In support of this distinction, </w:t>
        </w:r>
      </w:ins>
      <w:del w:id="102" w:author="Gregory Scontras" w:date="2018-02-16T09:56:00Z">
        <w:r w:rsidDel="006F6AE0">
          <w:rPr>
            <w:color w:val="000000" w:themeColor="text1"/>
            <w:lang w:val="en-US"/>
          </w:rPr>
          <w:delText xml:space="preserve">According to </w:delText>
        </w:r>
      </w:del>
      <w:r>
        <w:rPr>
          <w:color w:val="000000" w:themeColor="text1"/>
          <w:lang w:val="en-US"/>
        </w:rPr>
        <w:t xml:space="preserve">von Fintel &amp; Gillies </w:t>
      </w:r>
      <w:del w:id="103" w:author="Gregory Scontras" w:date="2018-02-16T09:56:00Z">
        <w:r w:rsidDel="006F6AE0">
          <w:rPr>
            <w:color w:val="000000" w:themeColor="text1"/>
            <w:lang w:val="en-US"/>
          </w:rPr>
          <w:delText xml:space="preserve">(2010), this is an important distinction, and they </w:delText>
        </w:r>
      </w:del>
      <w:r w:rsidR="0074629D">
        <w:rPr>
          <w:color w:val="000000" w:themeColor="text1"/>
          <w:lang w:val="en-US"/>
        </w:rPr>
        <w:t>provide</w:t>
      </w:r>
      <w:ins w:id="104" w:author="Gregory Scontras" w:date="2018-02-16T09:56:00Z">
        <w:r w:rsidR="006F6AE0">
          <w:rPr>
            <w:color w:val="000000" w:themeColor="text1"/>
            <w:lang w:val="en-US"/>
          </w:rPr>
          <w:t xml:space="preserve"> </w:t>
        </w:r>
      </w:ins>
      <w:del w:id="105" w:author="Gregory Scontras" w:date="2018-02-16T09:56:00Z">
        <w:r w:rsidR="0074629D" w:rsidDel="006F6AE0">
          <w:rPr>
            <w:color w:val="000000" w:themeColor="text1"/>
            <w:lang w:val="en-US"/>
          </w:rPr>
          <w:delText xml:space="preserve"> </w:delText>
        </w:r>
        <w:r w:rsidDel="006F6AE0">
          <w:rPr>
            <w:color w:val="000000" w:themeColor="text1"/>
            <w:lang w:val="en-US"/>
          </w:rPr>
          <w:delText xml:space="preserve">many </w:delText>
        </w:r>
      </w:del>
      <w:r>
        <w:rPr>
          <w:color w:val="000000" w:themeColor="text1"/>
          <w:lang w:val="en-US"/>
        </w:rPr>
        <w:t xml:space="preserve">examples </w:t>
      </w:r>
      <w:del w:id="106" w:author="Gregory Scontras" w:date="2018-02-16T09:57:00Z">
        <w:r w:rsidDel="006F6AE0">
          <w:rPr>
            <w:color w:val="000000" w:themeColor="text1"/>
            <w:lang w:val="en-US"/>
          </w:rPr>
          <w:delText>to support it. Let us look at one of their examples</w:delText>
        </w:r>
      </w:del>
      <w:ins w:id="107" w:author="Gregory Scontras" w:date="2018-02-16T09:57:00Z">
        <w:r w:rsidR="006F6AE0">
          <w:rPr>
            <w:color w:val="000000" w:themeColor="text1"/>
            <w:lang w:val="en-US"/>
          </w:rPr>
          <w:t>such as the following</w:t>
        </w:r>
      </w:ins>
      <w:r>
        <w:rPr>
          <w:color w:val="000000" w:themeColor="text1"/>
          <w:lang w:val="en-US"/>
        </w:rPr>
        <w:t xml:space="preserve"> (von Fintel &amp; Gillies 2010: 362):</w:t>
      </w:r>
    </w:p>
    <w:p w14:paraId="17047749" w14:textId="77777777" w:rsidR="00372013" w:rsidRPr="00937991" w:rsidRDefault="00372013" w:rsidP="00372013">
      <w:pPr>
        <w:autoSpaceDE w:val="0"/>
        <w:autoSpaceDN w:val="0"/>
        <w:adjustRightInd w:val="0"/>
        <w:jc w:val="both"/>
        <w:rPr>
          <w:color w:val="000000" w:themeColor="text1"/>
          <w:position w:val="10"/>
          <w:lang w:val="en-US"/>
        </w:rPr>
      </w:pPr>
    </w:p>
    <w:p w14:paraId="2160DA6E" w14:textId="77777777" w:rsidR="00372013" w:rsidRPr="00937991" w:rsidRDefault="00656218" w:rsidP="00372013">
      <w:pPr>
        <w:autoSpaceDE w:val="0"/>
        <w:autoSpaceDN w:val="0"/>
        <w:adjustRightInd w:val="0"/>
        <w:ind w:left="560" w:hanging="560"/>
        <w:jc w:val="both"/>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1BA86D34"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2772230F"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60B7AEA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1B3D2A0" w14:textId="77777777" w:rsidR="00372013" w:rsidRPr="00937991" w:rsidRDefault="00372013" w:rsidP="00372013">
      <w:pPr>
        <w:autoSpaceDE w:val="0"/>
        <w:autoSpaceDN w:val="0"/>
        <w:adjustRightInd w:val="0"/>
        <w:jc w:val="both"/>
        <w:rPr>
          <w:color w:val="000000" w:themeColor="text1"/>
          <w:lang w:val="en-US"/>
        </w:rPr>
      </w:pPr>
    </w:p>
    <w:p w14:paraId="6AA40011"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30A37202" w14:textId="30BB7469"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del w:id="108" w:author="Gregory Scontras" w:date="2018-02-16T09:58:00Z">
        <w:r w:rsidDel="006F6AE0">
          <w:rPr>
            <w:color w:val="000000" w:themeColor="text1"/>
            <w:lang w:val="en-US"/>
          </w:rPr>
          <w:delText>can now</w:delText>
        </w:r>
      </w:del>
      <w:ins w:id="109" w:author="Gregory Scontras" w:date="2018-02-16T09:58:00Z">
        <w:r w:rsidR="006F6AE0">
          <w:rPr>
            <w:color w:val="000000" w:themeColor="text1"/>
            <w:lang w:val="en-US"/>
          </w:rPr>
          <w:t>should</w:t>
        </w:r>
      </w:ins>
      <w:r>
        <w:rPr>
          <w:color w:val="000000" w:themeColor="text1"/>
          <w:lang w:val="en-US"/>
        </w:rPr>
        <w:t xml:space="preserve"> reconsider </w:t>
      </w:r>
      <w:ins w:id="110" w:author="Gregory Scontras" w:date="2018-02-16T09:58:00Z">
        <w:r w:rsidR="006F6AE0">
          <w:rPr>
            <w:color w:val="000000" w:themeColor="text1"/>
            <w:lang w:val="en-US"/>
          </w:rPr>
          <w:t xml:space="preserve">the </w:t>
        </w:r>
      </w:ins>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w:t>
      </w:r>
      <w:del w:id="111" w:author="Gregory Scontras" w:date="2018-02-16T09:58:00Z">
        <w:r w:rsidDel="006F6AE0">
          <w:rPr>
            <w:color w:val="000000" w:themeColor="text1"/>
            <w:lang w:val="en-US"/>
          </w:rPr>
          <w:delText xml:space="preserve">taken </w:delText>
        </w:r>
      </w:del>
      <w:r>
        <w:rPr>
          <w:color w:val="000000" w:themeColor="text1"/>
          <w:lang w:val="en-US"/>
        </w:rPr>
        <w:t>from von Fintel &amp; Gillies (2010: 353):</w:t>
      </w:r>
    </w:p>
    <w:p w14:paraId="09597B71" w14:textId="77777777" w:rsidR="00372013" w:rsidRPr="00356E5C" w:rsidRDefault="00372013" w:rsidP="00372013">
      <w:pPr>
        <w:autoSpaceDE w:val="0"/>
        <w:autoSpaceDN w:val="0"/>
        <w:adjustRightInd w:val="0"/>
        <w:jc w:val="both"/>
        <w:rPr>
          <w:color w:val="000000" w:themeColor="text1"/>
          <w:lang w:val="en-US"/>
        </w:rPr>
      </w:pPr>
    </w:p>
    <w:p w14:paraId="48E140D1" w14:textId="77777777" w:rsidR="00372013" w:rsidRPr="00937991" w:rsidRDefault="00723CB1" w:rsidP="00372013">
      <w:pPr>
        <w:autoSpaceDE w:val="0"/>
        <w:autoSpaceDN w:val="0"/>
        <w:adjustRightInd w:val="0"/>
        <w:jc w:val="both"/>
        <w:rPr>
          <w:color w:val="000000" w:themeColor="text1"/>
          <w:lang w:val="en-US"/>
        </w:rPr>
      </w:pPr>
      <w:r>
        <w:rPr>
          <w:color w:val="000000" w:themeColor="text1"/>
          <w:lang w:val="en-US"/>
        </w:rPr>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0480768F"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4F50FD40"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71106E04" w14:textId="77777777" w:rsidR="00372013" w:rsidRPr="00937991" w:rsidRDefault="00372013" w:rsidP="00372013">
      <w:pPr>
        <w:autoSpaceDE w:val="0"/>
        <w:autoSpaceDN w:val="0"/>
        <w:adjustRightInd w:val="0"/>
        <w:jc w:val="both"/>
        <w:rPr>
          <w:color w:val="000000" w:themeColor="text1"/>
          <w:lang w:val="en-US"/>
        </w:rPr>
      </w:pPr>
    </w:p>
    <w:p w14:paraId="1E5993A1" w14:textId="53A62846" w:rsidR="00372013" w:rsidRDefault="00D23D9C" w:rsidP="00372013">
      <w:pPr>
        <w:autoSpaceDE w:val="0"/>
        <w:autoSpaceDN w:val="0"/>
        <w:adjustRightInd w:val="0"/>
        <w:jc w:val="both"/>
        <w:rPr>
          <w:color w:val="000000" w:themeColor="text1"/>
          <w:lang w:val="en-US"/>
        </w:rPr>
      </w:pPr>
      <w:del w:id="112" w:author="Gregory Scontras" w:date="2018-02-16T09:58:00Z">
        <w:r w:rsidDel="006F6AE0">
          <w:rPr>
            <w:color w:val="000000" w:themeColor="text1"/>
            <w:lang w:val="en-US"/>
          </w:rPr>
          <w:delText xml:space="preserve">von </w:delText>
        </w:r>
      </w:del>
      <w:ins w:id="113" w:author="Gregory Scontras" w:date="2018-02-16T09:58:00Z">
        <w:r w:rsidR="006F6AE0">
          <w:rPr>
            <w:color w:val="000000" w:themeColor="text1"/>
            <w:lang w:val="en-US"/>
          </w:rPr>
          <w:t xml:space="preserve">Von </w:t>
        </w:r>
      </w:ins>
      <w:r>
        <w:rPr>
          <w:color w:val="000000" w:themeColor="text1"/>
          <w:lang w:val="en-US"/>
        </w:rPr>
        <w:t xml:space="preserve">Fintel &amp; Gillies (2010) argue that </w:t>
      </w:r>
      <w:r w:rsidR="00372013" w:rsidRPr="00937991">
        <w:rPr>
          <w:color w:val="000000" w:themeColor="text1"/>
          <w:lang w:val="en-US"/>
        </w:rPr>
        <w:t xml:space="preserve">sentences like </w:t>
      </w:r>
      <w:r>
        <w:rPr>
          <w:color w:val="000000" w:themeColor="text1"/>
          <w:lang w:val="en-US"/>
        </w:rPr>
        <w:t>(5</w:t>
      </w:r>
      <w:r w:rsidR="00372013" w:rsidRPr="00937991">
        <w:rPr>
          <w:color w:val="000000" w:themeColor="text1"/>
          <w:lang w:val="en-US"/>
        </w:rPr>
        <w:t xml:space="preserve">b) are </w:t>
      </w:r>
      <w:r>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due to the fact that the statement </w:t>
      </w:r>
      <w:r>
        <w:rPr>
          <w:color w:val="000000" w:themeColor="text1"/>
          <w:lang w:val="en-US"/>
        </w:rPr>
        <w:t xml:space="preserve">is marked </w:t>
      </w:r>
      <w:r w:rsidR="00372013" w:rsidRPr="00937991">
        <w:rPr>
          <w:color w:val="000000" w:themeColor="text1"/>
          <w:lang w:val="en-US"/>
        </w:rPr>
        <w:t xml:space="preserve">as being based on indirect evidence </w:t>
      </w:r>
      <w:r>
        <w:rPr>
          <w:color w:val="000000" w:themeColor="text1"/>
          <w:lang w:val="en-US"/>
        </w:rPr>
        <w:t xml:space="preserve">in a context that </w:t>
      </w:r>
      <w:r w:rsidR="00372013" w:rsidRPr="00937991">
        <w:rPr>
          <w:color w:val="000000" w:themeColor="text1"/>
          <w:lang w:val="en-US"/>
        </w:rPr>
        <w:t xml:space="preserve">clearly </w:t>
      </w:r>
      <w:r>
        <w:rPr>
          <w:color w:val="000000" w:themeColor="text1"/>
          <w:lang w:val="en-US"/>
        </w:rPr>
        <w:t xml:space="preserve">features </w:t>
      </w:r>
      <w:r w:rsidR="00372013" w:rsidRPr="00937991">
        <w:rPr>
          <w:color w:val="000000" w:themeColor="text1"/>
          <w:lang w:val="en-US"/>
        </w:rPr>
        <w:t xml:space="preserve">direct evidence. </w:t>
      </w:r>
      <w:r>
        <w:rPr>
          <w:color w:val="000000" w:themeColor="text1"/>
          <w:lang w:val="en-US"/>
        </w:rPr>
        <w:t xml:space="preserve">Accordingly, von Fintel &amp; Gillies (2010) place a premium on the </w:t>
      </w:r>
      <w:r w:rsidR="00372013" w:rsidRPr="00937991">
        <w:rPr>
          <w:color w:val="000000" w:themeColor="text1"/>
          <w:lang w:val="en-US"/>
        </w:rPr>
        <w:t xml:space="preserve">nature </w:t>
      </w:r>
      <w:r w:rsidR="0074629D">
        <w:rPr>
          <w:color w:val="000000" w:themeColor="text1"/>
          <w:lang w:val="en-US"/>
        </w:rPr>
        <w:t>(</w:t>
      </w:r>
      <w:ins w:id="114" w:author="Gregory Scontras" w:date="2018-02-16T09:58:00Z">
        <w:r w:rsidR="006F6AE0">
          <w:rPr>
            <w:color w:val="000000" w:themeColor="text1"/>
            <w:lang w:val="en-US"/>
          </w:rPr>
          <w:t xml:space="preserve">i.e., </w:t>
        </w:r>
      </w:ins>
      <w:r w:rsidR="0074629D">
        <w:rPr>
          <w:color w:val="000000" w:themeColor="text1"/>
          <w:lang w:val="en-US"/>
        </w:rPr>
        <w:t xml:space="preserve">direct vs. indirect) </w:t>
      </w:r>
      <w:r w:rsidR="00372013" w:rsidRPr="00937991">
        <w:rPr>
          <w:color w:val="000000" w:themeColor="text1"/>
          <w:lang w:val="en-US"/>
        </w:rPr>
        <w:t>of the evidence.</w:t>
      </w:r>
    </w:p>
    <w:p w14:paraId="6D814AD9" w14:textId="2BC78F72" w:rsidR="00857969" w:rsidRDefault="006F6AE0" w:rsidP="0074629D">
      <w:pPr>
        <w:autoSpaceDE w:val="0"/>
        <w:autoSpaceDN w:val="0"/>
        <w:adjustRightInd w:val="0"/>
        <w:ind w:firstLine="567"/>
        <w:jc w:val="both"/>
        <w:rPr>
          <w:color w:val="000000" w:themeColor="text1"/>
          <w:lang w:val="en-US"/>
        </w:rPr>
      </w:pPr>
      <w:ins w:id="115" w:author="Gregory Scontras" w:date="2018-02-16T09:59:00Z">
        <w:r>
          <w:rPr>
            <w:color w:val="000000" w:themeColor="text1"/>
            <w:lang w:val="en-US"/>
          </w:rPr>
          <w:t>Already</w:t>
        </w:r>
      </w:ins>
      <w:del w:id="116" w:author="Gregory Scontras" w:date="2018-02-16T09:59:00Z">
        <w:r w:rsidR="00D63ABA" w:rsidDel="006F6AE0">
          <w:rPr>
            <w:color w:val="000000" w:themeColor="text1"/>
            <w:lang w:val="en-US"/>
          </w:rPr>
          <w:delText>What</w:delText>
        </w:r>
      </w:del>
      <w:r w:rsidR="00D63ABA">
        <w:rPr>
          <w:color w:val="000000" w:themeColor="text1"/>
          <w:lang w:val="en-US"/>
        </w:rPr>
        <w:t xml:space="preserve"> we </w:t>
      </w:r>
      <w:del w:id="117" w:author="Gregory Scontras" w:date="2018-02-16T09:59:00Z">
        <w:r w:rsidR="00D63ABA" w:rsidDel="006F6AE0">
          <w:rPr>
            <w:color w:val="000000" w:themeColor="text1"/>
            <w:lang w:val="en-US"/>
          </w:rPr>
          <w:delText xml:space="preserve">can already </w:delText>
        </w:r>
      </w:del>
      <w:r w:rsidR="00D63ABA">
        <w:rPr>
          <w:color w:val="000000" w:themeColor="text1"/>
          <w:lang w:val="en-US"/>
        </w:rPr>
        <w:t xml:space="preserve">see </w:t>
      </w:r>
      <w:del w:id="118" w:author="Gregory Scontras" w:date="2018-02-16T09:59:00Z">
        <w:r w:rsidR="00D63ABA" w:rsidDel="006F6AE0">
          <w:rPr>
            <w:color w:val="000000" w:themeColor="text1"/>
            <w:lang w:val="en-US"/>
          </w:rPr>
          <w:delText xml:space="preserve">on the basis of this </w:delText>
        </w:r>
        <w:r w:rsidR="003F5271" w:rsidDel="006F6AE0">
          <w:rPr>
            <w:color w:val="000000" w:themeColor="text1"/>
            <w:lang w:val="en-US"/>
          </w:rPr>
          <w:delText xml:space="preserve">brief </w:delText>
        </w:r>
        <w:r w:rsidR="00D63ABA" w:rsidDel="006F6AE0">
          <w:rPr>
            <w:color w:val="000000" w:themeColor="text1"/>
            <w:lang w:val="en-US"/>
          </w:rPr>
          <w:delText xml:space="preserve">sketch is </w:delText>
        </w:r>
      </w:del>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Matthewson 2015). </w:t>
      </w:r>
      <w:r w:rsidR="00557DD9">
        <w:rPr>
          <w:color w:val="000000" w:themeColor="text1"/>
          <w:lang w:val="en-US"/>
        </w:rPr>
        <w:t xml:space="preserve">All existing approaches on </w:t>
      </w:r>
      <w:r w:rsidR="00557DD9">
        <w:rPr>
          <w:color w:val="000000" w:themeColor="text1"/>
          <w:lang w:val="en-US"/>
        </w:rPr>
        <w:lastRenderedPageBreak/>
        <w:t xml:space="preserve">epistemic </w:t>
      </w:r>
      <w:r w:rsidR="00557DD9" w:rsidRPr="00557DD9">
        <w:rPr>
          <w:i/>
          <w:color w:val="000000" w:themeColor="text1"/>
          <w:lang w:val="en-US"/>
        </w:rPr>
        <w:t xml:space="preserve">must </w:t>
      </w:r>
      <w:r w:rsidR="00557DD9">
        <w:rPr>
          <w:color w:val="000000" w:themeColor="text1"/>
          <w:lang w:val="en-US"/>
        </w:rPr>
        <w:t xml:space="preserve">agree on this point. </w:t>
      </w:r>
      <w:del w:id="119" w:author="Gregory Scontras" w:date="2018-02-16T10:00:00Z">
        <w:r w:rsidR="00D90B73" w:rsidDel="006F6AE0">
          <w:rPr>
            <w:color w:val="000000" w:themeColor="text1"/>
            <w:lang w:val="en-US"/>
          </w:rPr>
          <w:delText xml:space="preserve">Another </w:delText>
        </w:r>
        <w:r w:rsidR="00372013" w:rsidRPr="00937991" w:rsidDel="006F6AE0">
          <w:rPr>
            <w:color w:val="000000" w:themeColor="text1"/>
            <w:lang w:val="en-US"/>
          </w:rPr>
          <w:delText>question is</w:delText>
        </w:r>
      </w:del>
      <w:ins w:id="120" w:author="Gregory Scontras" w:date="2018-02-16T10:00:00Z">
        <w:r>
          <w:rPr>
            <w:color w:val="000000" w:themeColor="text1"/>
            <w:lang w:val="en-US"/>
          </w:rPr>
          <w:t>The question thus shifts to</w:t>
        </w:r>
      </w:ins>
      <w:r w:rsidR="00372013" w:rsidRPr="00937991">
        <w:rPr>
          <w:color w:val="000000" w:themeColor="text1"/>
          <w:lang w:val="en-US"/>
        </w:rPr>
        <w:t xml:space="preserve"> where </w:t>
      </w:r>
      <w:del w:id="121" w:author="Gregory Scontras" w:date="2018-02-16T10:00:00Z">
        <w:r w:rsidR="00372013" w:rsidRPr="00937991" w:rsidDel="006F6AE0">
          <w:rPr>
            <w:color w:val="000000" w:themeColor="text1"/>
            <w:lang w:val="en-US"/>
          </w:rPr>
          <w:delText xml:space="preserve">to </w:delText>
        </w:r>
      </w:del>
      <w:ins w:id="122" w:author="Gregory Scontras" w:date="2018-02-16T10:00:00Z">
        <w:r>
          <w:rPr>
            <w:color w:val="000000" w:themeColor="text1"/>
            <w:lang w:val="en-US"/>
          </w:rPr>
          <w:t xml:space="preserve">one ought to </w:t>
        </w:r>
      </w:ins>
      <w:del w:id="123" w:author="Gregory Scontras" w:date="2018-02-16T10:00:00Z">
        <w:r w:rsidR="00557DD9" w:rsidDel="006F6AE0">
          <w:rPr>
            <w:color w:val="000000" w:themeColor="text1"/>
            <w:lang w:val="en-US"/>
          </w:rPr>
          <w:delText xml:space="preserve">exactly </w:delText>
        </w:r>
      </w:del>
      <w:r w:rsidR="00372013" w:rsidRPr="00937991">
        <w:rPr>
          <w:color w:val="000000" w:themeColor="text1"/>
          <w:lang w:val="en-US"/>
        </w:rPr>
        <w:t xml:space="preserve">locate this </w:t>
      </w:r>
      <w:r w:rsidR="00557DD9">
        <w:rPr>
          <w:color w:val="000000" w:themeColor="text1"/>
          <w:lang w:val="en-US"/>
        </w:rPr>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presuppositional status of this evidential component</w:t>
      </w:r>
      <w:r w:rsidR="00557DD9">
        <w:rPr>
          <w:color w:val="000000" w:themeColor="text1"/>
          <w:lang w:val="en-US"/>
        </w:rPr>
        <w:t xml:space="preserve"> proposed by von Fintel &amp; Gillies (2010, 2016)</w:t>
      </w:r>
      <w:r w:rsidR="00405CB9">
        <w:rPr>
          <w:color w:val="000000" w:themeColor="text1"/>
          <w:lang w:val="en-US"/>
        </w:rPr>
        <w:t>. In particular, some argue that it</w:t>
      </w:r>
      <w:r w:rsidR="00557DD9">
        <w:rPr>
          <w:color w:val="000000" w:themeColor="text1"/>
          <w:lang w:val="en-US"/>
        </w:rPr>
        <w:t xml:space="preserve"> should rather be considered a </w:t>
      </w:r>
      <w:r w:rsidR="00405CB9">
        <w:rPr>
          <w:color w:val="000000" w:themeColor="text1"/>
          <w:lang w:val="en-US"/>
        </w:rPr>
        <w:t>conventional implicature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others claim that it can be accounted for by Gricean reasoning</w:t>
      </w:r>
      <w:del w:id="124" w:author="Gregory Scontras" w:date="2018-02-16T10:01:00Z">
        <w:r w:rsidR="00405CB9" w:rsidDel="006F6AE0">
          <w:rPr>
            <w:color w:val="000000" w:themeColor="text1"/>
            <w:lang w:val="en-US"/>
          </w:rPr>
          <w:delText xml:space="preserve"> </w:delText>
        </w:r>
        <w:r w:rsidR="00B106F3" w:rsidDel="006F6AE0">
          <w:rPr>
            <w:color w:val="000000" w:themeColor="text1"/>
            <w:lang w:val="en-US"/>
          </w:rPr>
          <w:delText>and</w:delText>
        </w:r>
      </w:del>
      <w:ins w:id="125" w:author="Gregory Scontras" w:date="2018-02-16T10:01:00Z">
        <w:r>
          <w:rPr>
            <w:color w:val="000000" w:themeColor="text1"/>
            <w:lang w:val="en-US"/>
          </w:rPr>
          <w:t xml:space="preserve">. Under this latter style of approach, </w:t>
        </w:r>
      </w:ins>
      <w:ins w:id="126" w:author="Gregory Scontras" w:date="2018-02-16T10:02:00Z">
        <w:r>
          <w:rPr>
            <w:i/>
            <w:color w:val="000000" w:themeColor="text1"/>
            <w:lang w:val="en-US"/>
          </w:rPr>
          <w:t>must</w:t>
        </w:r>
        <w:r>
          <w:rPr>
            <w:color w:val="000000" w:themeColor="text1"/>
            <w:lang w:val="en-US"/>
          </w:rPr>
          <w:t xml:space="preserve"> is yet again treated as weak, with the evidential component of its meaning</w:t>
        </w:r>
      </w:ins>
      <w:del w:id="127" w:author="Gregory Scontras" w:date="2018-02-16T10:01:00Z">
        <w:r w:rsidR="00B106F3" w:rsidDel="006F6AE0">
          <w:rPr>
            <w:color w:val="000000" w:themeColor="text1"/>
            <w:lang w:val="en-US"/>
          </w:rPr>
          <w:delText xml:space="preserve"> </w:delText>
        </w:r>
      </w:del>
      <w:del w:id="128" w:author="Gregory Scontras" w:date="2018-02-16T10:00:00Z">
        <w:r w:rsidR="00B106F3" w:rsidDel="006F6AE0">
          <w:rPr>
            <w:color w:val="000000" w:themeColor="text1"/>
            <w:lang w:val="en-US"/>
          </w:rPr>
          <w:delText>be</w:delText>
        </w:r>
      </w:del>
      <w:r w:rsidR="00B106F3">
        <w:rPr>
          <w:color w:val="000000" w:themeColor="text1"/>
          <w:lang w:val="en-US"/>
        </w:rPr>
        <w:t xml:space="preserve"> derived as a </w:t>
      </w:r>
      <w:r w:rsidR="00B106F3" w:rsidRPr="00937991">
        <w:rPr>
          <w:color w:val="000000" w:themeColor="text1"/>
          <w:lang w:val="en-US"/>
        </w:rPr>
        <w:t>conversational implicature</w:t>
      </w:r>
      <w:r w:rsidR="00B106F3">
        <w:rPr>
          <w:color w:val="000000" w:themeColor="text1"/>
          <w:lang w:val="en-US"/>
        </w:rPr>
        <w:t xml:space="preserve"> </w:t>
      </w:r>
      <w:del w:id="129" w:author="Gregory Scontras" w:date="2018-02-16T10:02:00Z">
        <w:r w:rsidR="00405CB9" w:rsidDel="006F6AE0">
          <w:rPr>
            <w:color w:val="000000" w:themeColor="text1"/>
            <w:lang w:val="en-US"/>
          </w:rPr>
          <w:delText xml:space="preserve">and </w:delText>
        </w:r>
        <w:r w:rsidR="00B106F3" w:rsidDel="006F6AE0">
          <w:rPr>
            <w:color w:val="000000" w:themeColor="text1"/>
            <w:lang w:val="en-US"/>
          </w:rPr>
          <w:delText xml:space="preserve">that </w:delText>
        </w:r>
        <w:r w:rsidR="00B106F3" w:rsidRPr="00B106F3" w:rsidDel="006F6AE0">
          <w:rPr>
            <w:i/>
            <w:color w:val="000000" w:themeColor="text1"/>
            <w:lang w:val="en-US"/>
          </w:rPr>
          <w:delText>must</w:delText>
        </w:r>
        <w:r w:rsidR="00B106F3" w:rsidDel="006F6AE0">
          <w:rPr>
            <w:color w:val="000000" w:themeColor="text1"/>
            <w:lang w:val="en-US"/>
          </w:rPr>
          <w:delText xml:space="preserve"> is indeed ‘weak’</w:delText>
        </w:r>
        <w:r w:rsidR="00131B98" w:rsidDel="006F6AE0">
          <w:rPr>
            <w:color w:val="000000" w:themeColor="text1"/>
            <w:lang w:val="en-US"/>
          </w:rPr>
          <w:delText xml:space="preserve"> </w:delText>
        </w:r>
      </w:del>
      <w:r w:rsidR="00131B98">
        <w:rPr>
          <w:color w:val="000000" w:themeColor="text1"/>
          <w:lang w:val="en-US"/>
        </w:rPr>
        <w:t>(Lassiter 2014, 2016</w:t>
      </w:r>
      <w:r w:rsidR="00214CEB">
        <w:rPr>
          <w:color w:val="000000" w:themeColor="text1"/>
          <w:lang w:val="en-US"/>
        </w:rPr>
        <w:t>; Giannakidou &amp; Mari 2016</w:t>
      </w:r>
      <w:r w:rsidR="00B106F3">
        <w:rPr>
          <w:color w:val="000000" w:themeColor="text1"/>
          <w:lang w:val="en-US"/>
        </w:rPr>
        <w:t>; Go</w:t>
      </w:r>
      <w:r w:rsidR="00214CEB">
        <w:rPr>
          <w:color w:val="000000" w:themeColor="text1"/>
          <w:lang w:val="en-US"/>
        </w:rPr>
        <w:t>o</w:t>
      </w:r>
      <w:r w:rsidR="00B106F3">
        <w:rPr>
          <w:color w:val="000000" w:themeColor="text1"/>
          <w:lang w:val="en-US"/>
        </w:rPr>
        <w:t>dhue 2016; Mandelkern 2017</w:t>
      </w:r>
      <w:r w:rsidR="00131B98">
        <w:rPr>
          <w:color w:val="000000" w:themeColor="text1"/>
          <w:lang w:val="en-US"/>
        </w:rPr>
        <w:t>)</w:t>
      </w:r>
      <w:r w:rsidR="00131B98" w:rsidRPr="00937991">
        <w:rPr>
          <w:color w:val="000000" w:themeColor="text1"/>
          <w:lang w:val="en-US"/>
        </w:rPr>
        <w:t>.</w:t>
      </w:r>
    </w:p>
    <w:p w14:paraId="14214BFD" w14:textId="54059738" w:rsidR="00356E5C" w:rsidRPr="00937991" w:rsidRDefault="006F6AE0" w:rsidP="00557DD9">
      <w:pPr>
        <w:ind w:firstLine="567"/>
        <w:jc w:val="both"/>
        <w:rPr>
          <w:color w:val="000000" w:themeColor="text1"/>
          <w:lang w:val="en-US"/>
        </w:rPr>
      </w:pPr>
      <w:ins w:id="130" w:author="Gregory Scontras" w:date="2018-02-16T10:02:00Z">
        <w:r>
          <w:rPr>
            <w:color w:val="000000" w:themeColor="text1"/>
            <w:lang w:val="en-US"/>
          </w:rPr>
          <w:t xml:space="preserve">The </w:t>
        </w:r>
      </w:ins>
      <w:del w:id="131" w:author="Gregory Scontras" w:date="2018-02-16T10:02:00Z">
        <w:r w:rsidR="00B106F3" w:rsidDel="006F6AE0">
          <w:rPr>
            <w:color w:val="000000" w:themeColor="text1"/>
            <w:lang w:val="en-US"/>
          </w:rPr>
          <w:delText xml:space="preserve">Our </w:delText>
        </w:r>
      </w:del>
      <w:r w:rsidR="00B106F3">
        <w:rPr>
          <w:color w:val="000000" w:themeColor="text1"/>
          <w:lang w:val="en-US"/>
        </w:rPr>
        <w:t xml:space="preserve">experimental data </w:t>
      </w:r>
      <w:ins w:id="132" w:author="Gregory Scontras" w:date="2018-02-16T10:02:00Z">
        <w:r>
          <w:rPr>
            <w:color w:val="000000" w:themeColor="text1"/>
            <w:lang w:val="en-US"/>
          </w:rPr>
          <w:t>we present</w:t>
        </w:r>
      </w:ins>
      <w:del w:id="133" w:author="Gregory Scontras" w:date="2018-02-16T10:02:00Z">
        <w:r w:rsidR="00B106F3" w:rsidDel="006F6AE0">
          <w:rPr>
            <w:color w:val="000000" w:themeColor="text1"/>
            <w:lang w:val="en-US"/>
          </w:rPr>
          <w:delText>given</w:delText>
        </w:r>
      </w:del>
      <w:r w:rsidR="00B106F3">
        <w:rPr>
          <w:color w:val="000000" w:themeColor="text1"/>
          <w:lang w:val="en-US"/>
        </w:rPr>
        <w:t xml:space="preserve"> below cannot decide between all </w:t>
      </w:r>
      <w:del w:id="134" w:author="Gregory Scontras" w:date="2018-02-16T10:02:00Z">
        <w:r w:rsidR="00B106F3" w:rsidDel="006F6AE0">
          <w:rPr>
            <w:color w:val="000000" w:themeColor="text1"/>
            <w:lang w:val="en-US"/>
          </w:rPr>
          <w:delText xml:space="preserve">those </w:delText>
        </w:r>
      </w:del>
      <w:ins w:id="135" w:author="Gregory Scontras" w:date="2018-02-16T10:02:00Z">
        <w:r>
          <w:rPr>
            <w:color w:val="000000" w:themeColor="text1"/>
            <w:lang w:val="en-US"/>
          </w:rPr>
          <w:t>of these</w:t>
        </w:r>
      </w:ins>
      <w:del w:id="136" w:author="Gregory Scontras" w:date="2018-02-16T10:03:00Z">
        <w:r w:rsidR="00B106F3" w:rsidDel="006F6AE0">
          <w:rPr>
            <w:color w:val="000000" w:themeColor="text1"/>
            <w:lang w:val="en-US"/>
          </w:rPr>
          <w:delText>different</w:delText>
        </w:r>
      </w:del>
      <w:r w:rsidR="00B106F3">
        <w:rPr>
          <w:color w:val="000000" w:themeColor="text1"/>
          <w:lang w:val="en-US"/>
        </w:rPr>
        <w:t xml:space="preserve"> 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 xml:space="preserve">raise the issue of what kind of evidence (let’s say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del w:id="137" w:author="Gregory Scontras" w:date="2018-02-16T10:03:00Z">
        <w:r w:rsidR="00557DD9" w:rsidDel="006F6AE0">
          <w:rPr>
            <w:color w:val="000000" w:themeColor="text1"/>
            <w:lang w:val="en-US"/>
          </w:rPr>
          <w:delText>evidence</w:delText>
        </w:r>
      </w:del>
      <w:ins w:id="138" w:author="Gregory Scontras" w:date="2018-02-16T10:03:00Z">
        <w:r>
          <w:rPr>
            <w:color w:val="000000" w:themeColor="text1"/>
            <w:lang w:val="en-US"/>
          </w:rPr>
          <w:t>inference</w:t>
        </w:r>
      </w:ins>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r w:rsidR="00F6544C">
        <w:rPr>
          <w:color w:val="000000" w:themeColor="text1"/>
          <w:lang w:val="en-US"/>
        </w:rPr>
        <w:t>As far as we know, no systematic attempt has so far been made to test for different degrees of evidence 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a second empirical blind spot in the theoretical literature on evidential devices. </w:t>
      </w:r>
      <w:del w:id="139" w:author="Gregory Scontras" w:date="2018-02-16T10:04:00Z">
        <w:r w:rsidR="00521DC0" w:rsidDel="00F67554">
          <w:rPr>
            <w:color w:val="000000" w:themeColor="text1"/>
            <w:lang w:val="en-US"/>
          </w:rPr>
          <w:delText>As we already indicated above, we think that the lexical inventory of German might be an interesting comparison case to the English means above, since German additionally features discourse particles to express different degrees of speaker commitment.</w:delText>
        </w:r>
      </w:del>
    </w:p>
    <w:p w14:paraId="5C6CE4C7" w14:textId="77777777" w:rsidR="007E4D1B" w:rsidRDefault="007E4D1B" w:rsidP="00466BA9">
      <w:pPr>
        <w:autoSpaceDE w:val="0"/>
        <w:autoSpaceDN w:val="0"/>
        <w:adjustRightInd w:val="0"/>
        <w:jc w:val="both"/>
        <w:rPr>
          <w:rFonts w:eastAsia="Arial"/>
          <w:color w:val="000000" w:themeColor="text1"/>
          <w:lang w:val="en-US"/>
        </w:rPr>
      </w:pPr>
    </w:p>
    <w:p w14:paraId="58918527" w14:textId="77777777" w:rsidR="00B106F3" w:rsidRPr="00937991" w:rsidRDefault="00B106F3" w:rsidP="00466BA9">
      <w:pPr>
        <w:autoSpaceDE w:val="0"/>
        <w:autoSpaceDN w:val="0"/>
        <w:adjustRightInd w:val="0"/>
        <w:jc w:val="both"/>
        <w:rPr>
          <w:rFonts w:eastAsia="Arial"/>
          <w:color w:val="000000" w:themeColor="text1"/>
          <w:lang w:val="en-US"/>
        </w:rPr>
      </w:pPr>
    </w:p>
    <w:p w14:paraId="61AE015B" w14:textId="77777777" w:rsidR="00466BA9" w:rsidRPr="00356E5C" w:rsidRDefault="00356E5C" w:rsidP="00466BA9">
      <w:pPr>
        <w:autoSpaceDE w:val="0"/>
        <w:autoSpaceDN w:val="0"/>
        <w:adjustRightInd w:val="0"/>
        <w:jc w:val="both"/>
        <w:rPr>
          <w:rFonts w:eastAsia="Arial"/>
          <w:b/>
          <w:color w:val="000000" w:themeColor="text1"/>
          <w:lang w:val="en-US"/>
        </w:rPr>
      </w:pPr>
      <w:r w:rsidRPr="00356E5C">
        <w:rPr>
          <w:rFonts w:eastAsia="Arial"/>
          <w:b/>
          <w:color w:val="000000" w:themeColor="text1"/>
          <w:lang w:val="en-US"/>
        </w:rPr>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6B76F83E" w14:textId="77777777" w:rsidR="000F30AE" w:rsidRPr="00937991" w:rsidRDefault="000F30AE" w:rsidP="00466BA9">
      <w:pPr>
        <w:autoSpaceDE w:val="0"/>
        <w:autoSpaceDN w:val="0"/>
        <w:adjustRightInd w:val="0"/>
        <w:jc w:val="both"/>
        <w:rPr>
          <w:rFonts w:eastAsia="Arial"/>
          <w:color w:val="000000" w:themeColor="text1"/>
          <w:lang w:val="en-US"/>
        </w:rPr>
      </w:pPr>
    </w:p>
    <w:p w14:paraId="4E1E49D9" w14:textId="3F465C46"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del w:id="140" w:author="Gregory Scontras" w:date="2018-02-16T10:04:00Z">
        <w:r w:rsidR="00521DC0" w:rsidDel="00F67554">
          <w:rPr>
            <w:color w:val="000000" w:themeColor="text1"/>
            <w:lang w:val="en-US"/>
          </w:rPr>
          <w:delText xml:space="preserve">also </w:delText>
        </w:r>
      </w:del>
      <w:ins w:id="141" w:author="Gregory Scontras" w:date="2018-02-16T10:04:00Z">
        <w:r w:rsidR="00F67554">
          <w:rPr>
            <w:color w:val="000000" w:themeColor="text1"/>
            <w:lang w:val="en-US"/>
          </w:rPr>
          <w:t xml:space="preserve">additionally </w:t>
        </w:r>
      </w:ins>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Döring &amp; Repp 2016; </w:t>
      </w:r>
      <w:r w:rsidR="007C74D9" w:rsidRPr="00937991">
        <w:rPr>
          <w:color w:val="000000" w:themeColor="text1"/>
          <w:lang w:val="en-US"/>
        </w:rPr>
        <w:t xml:space="preserve">Dörre &amp; Trotzke </w:t>
      </w:r>
      <w:r w:rsidR="00A5181D">
        <w:rPr>
          <w:color w:val="000000" w:themeColor="text1"/>
          <w:lang w:val="en-US"/>
        </w:rPr>
        <w:t>2017</w:t>
      </w:r>
      <w:r w:rsidR="007C74D9" w:rsidRPr="00937991">
        <w:rPr>
          <w:color w:val="000000" w:themeColor="text1"/>
          <w:lang w:val="en-US"/>
        </w:rPr>
        <w:t>).</w:t>
      </w:r>
    </w:p>
    <w:p w14:paraId="7B03F640" w14:textId="7949C5DE"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r w:rsidRPr="00937991">
        <w:rPr>
          <w:rFonts w:eastAsia="Arial"/>
          <w:i/>
          <w:iCs/>
          <w:color w:val="000000" w:themeColor="text1"/>
          <w:lang w:val="en-US"/>
        </w:rPr>
        <w:t>wohl</w:t>
      </w:r>
      <w:r>
        <w:rPr>
          <w:rFonts w:eastAsia="Arial"/>
          <w:color w:val="000000" w:themeColor="text1"/>
          <w:lang w:val="en-US"/>
        </w:rPr>
        <w:t xml:space="preserve"> (lit. ‘well’)</w:t>
      </w:r>
      <w:del w:id="142" w:author="Gregory Scontras" w:date="2018-02-16T10:15:00Z">
        <w:r w:rsidDel="0006532E">
          <w:rPr>
            <w:rFonts w:eastAsia="Arial"/>
            <w:color w:val="000000" w:themeColor="text1"/>
            <w:lang w:val="en-US"/>
          </w:rPr>
          <w:delText xml:space="preserve"> because, </w:delText>
        </w:r>
      </w:del>
      <w:ins w:id="143" w:author="Gregory Scontras" w:date="2018-02-16T10:15:00Z">
        <w:r w:rsidR="0006532E">
          <w:rPr>
            <w:rFonts w:eastAsia="Arial"/>
            <w:color w:val="000000" w:themeColor="text1"/>
            <w:lang w:val="en-US"/>
          </w:rPr>
          <w:t>.</w:t>
        </w:r>
        <w:r w:rsidR="0006532E">
          <w:rPr>
            <w:color w:val="000000" w:themeColor="text1"/>
            <w:lang w:val="en-US"/>
          </w:rPr>
          <w:t xml:space="preserve"> A</w:t>
        </w:r>
      </w:ins>
      <w:del w:id="144" w:author="Gregory Scontras" w:date="2018-02-16T10:15:00Z">
        <w:r w:rsidDel="0006532E">
          <w:rPr>
            <w:color w:val="000000" w:themeColor="text1"/>
            <w:lang w:val="en-US"/>
          </w:rPr>
          <w:delText>a</w:delText>
        </w:r>
      </w:del>
      <w:r w:rsidR="00696DC7">
        <w:rPr>
          <w:color w:val="000000" w:themeColor="text1"/>
          <w:lang w:val="en-US"/>
        </w:rPr>
        <w:t>cc</w:t>
      </w:r>
      <w:r w:rsidR="00521DC0">
        <w:rPr>
          <w:color w:val="000000" w:themeColor="text1"/>
          <w:lang w:val="en-US"/>
        </w:rPr>
        <w:t>ording to the literature</w:t>
      </w:r>
      <w:del w:id="145" w:author="Gregory Scontras" w:date="2018-02-16T10:05:00Z">
        <w:r w:rsidR="00521DC0" w:rsidDel="00F67554">
          <w:rPr>
            <w:color w:val="000000" w:themeColor="text1"/>
            <w:lang w:val="en-US"/>
          </w:rPr>
          <w:delText xml:space="preserve"> (</w:delText>
        </w:r>
        <w:r w:rsidR="007C74D9" w:rsidDel="00F67554">
          <w:rPr>
            <w:color w:val="000000" w:themeColor="text1"/>
            <w:lang w:val="en-US"/>
          </w:rPr>
          <w:delText xml:space="preserve">Grosz 2017; </w:delText>
        </w:r>
        <w:r w:rsidR="00521DC0" w:rsidDel="00F67554">
          <w:rPr>
            <w:color w:val="000000" w:themeColor="text1"/>
            <w:lang w:val="en-US"/>
          </w:rPr>
          <w:delText>Zimmermann 2004</w:delText>
        </w:r>
        <w:r w:rsidR="00696DC7" w:rsidDel="00F67554">
          <w:rPr>
            <w:color w:val="000000" w:themeColor="text1"/>
            <w:lang w:val="en-US"/>
          </w:rPr>
          <w:delText>)</w:delText>
        </w:r>
      </w:del>
      <w:r w:rsidR="00696DC7">
        <w:rPr>
          <w:color w:val="000000" w:themeColor="text1"/>
          <w:lang w:val="en-US"/>
        </w:rPr>
        <w:t xml:space="preserve">, </w:t>
      </w:r>
      <w:r w:rsidRPr="000042D3">
        <w:rPr>
          <w:i/>
          <w:color w:val="000000" w:themeColor="text1"/>
          <w:lang w:val="en-US"/>
        </w:rPr>
        <w:t>wohl</w:t>
      </w:r>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ins w:id="146" w:author="Gregory Scontras" w:date="2018-02-16T10:05:00Z">
        <w:r w:rsidR="00F67554">
          <w:rPr>
            <w:rFonts w:eastAsia="Arial"/>
            <w:i/>
            <w:color w:val="000000" w:themeColor="text1"/>
            <w:lang w:val="en-US"/>
          </w:rPr>
          <w:t>s</w:t>
        </w:r>
      </w:ins>
      <w:del w:id="147" w:author="Gregory Scontras" w:date="2018-02-16T10:05:00Z">
        <w:r w:rsidR="007C74D9" w:rsidRPr="007C74D9" w:rsidDel="00F67554">
          <w:rPr>
            <w:rFonts w:eastAsia="Arial"/>
            <w:i/>
            <w:color w:val="000000" w:themeColor="text1"/>
            <w:lang w:val="en-US"/>
          </w:rPr>
          <w:delText>t</w:delText>
        </w:r>
      </w:del>
      <w:r w:rsidR="007C74D9">
        <w:rPr>
          <w:rFonts w:eastAsia="Arial"/>
          <w:color w:val="000000" w:themeColor="text1"/>
          <w:lang w:val="en-US"/>
        </w:rPr>
        <w:t xml:space="preserve"> </w:t>
      </w:r>
      <w:ins w:id="148" w:author="Gregory Scontras" w:date="2018-02-16T10:06:00Z">
        <w:r w:rsidR="00F67554">
          <w:rPr>
            <w:rFonts w:eastAsia="Arial"/>
            <w:color w:val="000000" w:themeColor="text1"/>
            <w:lang w:val="en-US"/>
          </w:rPr>
          <w:t>(</w:t>
        </w:r>
      </w:ins>
      <w:ins w:id="149" w:author="Gregory Scontras" w:date="2018-02-16T10:05:00Z">
        <w:r w:rsidR="00F67554">
          <w:rPr>
            <w:rFonts w:eastAsia="Arial"/>
            <w:color w:val="000000" w:themeColor="text1"/>
            <w:lang w:val="en-US"/>
          </w:rPr>
          <w:t>‘must</w:t>
        </w:r>
      </w:ins>
      <w:ins w:id="150" w:author="Gregory Scontras" w:date="2018-02-16T10:06:00Z">
        <w:r w:rsidR="00F67554">
          <w:rPr>
            <w:rFonts w:eastAsia="Arial"/>
            <w:color w:val="000000" w:themeColor="text1"/>
            <w:lang w:val="en-US"/>
          </w:rPr>
          <w:t xml:space="preserve">’) </w:t>
        </w:r>
      </w:ins>
      <w:r w:rsidR="007C74D9">
        <w:rPr>
          <w:rFonts w:eastAsia="Arial"/>
          <w:color w:val="000000" w:themeColor="text1"/>
          <w:lang w:val="en-US"/>
        </w:rPr>
        <w:t xml:space="preserve">(6b) and modal adverbs such as </w:t>
      </w:r>
      <w:r w:rsidR="007C74D9" w:rsidRPr="007C74D9">
        <w:rPr>
          <w:rFonts w:eastAsia="Arial"/>
          <w:i/>
          <w:color w:val="000000" w:themeColor="text1"/>
          <w:lang w:val="en-US"/>
        </w:rPr>
        <w:t>vermutlich</w:t>
      </w:r>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ins w:id="151" w:author="Gregory Scontras" w:date="2018-02-16T10:05:00Z">
        <w:r w:rsidR="00F67554">
          <w:rPr>
            <w:rFonts w:eastAsia="Arial"/>
            <w:color w:val="000000" w:themeColor="text1"/>
            <w:lang w:val="en-US"/>
          </w:rPr>
          <w:t xml:space="preserve"> </w:t>
        </w:r>
        <w:r w:rsidR="00F67554">
          <w:rPr>
            <w:color w:val="000000" w:themeColor="text1"/>
            <w:lang w:val="en-US"/>
          </w:rPr>
          <w:t>(Grosz 2017; Zimmermann 2004)</w:t>
        </w:r>
      </w:ins>
      <w:ins w:id="152" w:author="Gregory Scontras" w:date="2018-02-16T10:16:00Z">
        <w:r w:rsidR="0006532E">
          <w:rPr>
            <w:rFonts w:eastAsia="Arial"/>
            <w:color w:val="000000" w:themeColor="text1"/>
            <w:lang w:val="en-US"/>
          </w:rPr>
          <w:t>;</w:t>
        </w:r>
      </w:ins>
      <w:del w:id="153" w:author="Gregory Scontras" w:date="2018-02-16T10:16:00Z">
        <w:r w:rsidR="00521DC0" w:rsidDel="0006532E">
          <w:rPr>
            <w:rFonts w:eastAsia="Arial"/>
            <w:color w:val="000000" w:themeColor="text1"/>
            <w:lang w:val="en-US"/>
          </w:rPr>
          <w:delText>.</w:delText>
        </w:r>
      </w:del>
      <w:r w:rsidR="00521DC0">
        <w:rPr>
          <w:rFonts w:eastAsia="Arial"/>
          <w:color w:val="000000" w:themeColor="text1"/>
          <w:lang w:val="en-US"/>
        </w:rPr>
        <w:t xml:space="preserve"> </w:t>
      </w:r>
      <w:ins w:id="154" w:author="Gregory Scontras" w:date="2018-02-16T10:16:00Z">
        <w:r w:rsidR="0006532E">
          <w:rPr>
            <w:rFonts w:eastAsia="Arial"/>
            <w:color w:val="000000" w:themeColor="text1"/>
            <w:lang w:val="en-US"/>
          </w:rPr>
          <w:t>t</w:t>
        </w:r>
      </w:ins>
      <w:del w:id="155" w:author="Gregory Scontras" w:date="2018-02-16T10:16:00Z">
        <w:r w:rsidR="00521DC0" w:rsidDel="0006532E">
          <w:rPr>
            <w:rFonts w:eastAsia="Arial"/>
            <w:color w:val="000000" w:themeColor="text1"/>
            <w:lang w:val="en-US"/>
          </w:rPr>
          <w:delText>T</w:delText>
        </w:r>
      </w:del>
      <w:r w:rsidR="00521DC0">
        <w:rPr>
          <w:rFonts w:eastAsia="Arial"/>
          <w:color w:val="000000" w:themeColor="text1"/>
          <w:lang w:val="en-US"/>
        </w:rPr>
        <w:t xml:space="preserve">he particle </w:t>
      </w:r>
      <w:r w:rsidR="00521DC0" w:rsidRPr="00521DC0">
        <w:rPr>
          <w:rFonts w:eastAsia="Arial"/>
          <w:i/>
          <w:color w:val="000000" w:themeColor="text1"/>
          <w:lang w:val="en-US"/>
        </w:rPr>
        <w:t xml:space="preserve">wohl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 xml:space="preserve">glish data </w:t>
      </w:r>
      <w:del w:id="156" w:author="Gregory Scontras" w:date="2018-02-16T10:16:00Z">
        <w:r w:rsidR="00521DC0" w:rsidDel="0006532E">
          <w:rPr>
            <w:rFonts w:eastAsia="Arial"/>
            <w:color w:val="000000" w:themeColor="text1"/>
            <w:lang w:val="en-US"/>
          </w:rPr>
          <w:delText xml:space="preserve">introduced above </w:delText>
        </w:r>
      </w:del>
      <w:r w:rsidR="00521DC0">
        <w:rPr>
          <w:rFonts w:eastAsia="Arial"/>
          <w:color w:val="000000" w:themeColor="text1"/>
          <w:lang w:val="en-US"/>
        </w:rPr>
        <w:t>in interesting ways.</w:t>
      </w:r>
    </w:p>
    <w:p w14:paraId="620AEF15" w14:textId="77777777" w:rsidR="007C74D9" w:rsidRDefault="007C74D9" w:rsidP="00696DC7">
      <w:pPr>
        <w:autoSpaceDE w:val="0"/>
        <w:autoSpaceDN w:val="0"/>
        <w:adjustRightInd w:val="0"/>
        <w:jc w:val="both"/>
        <w:rPr>
          <w:rFonts w:eastAsia="Arial"/>
          <w:color w:val="000000" w:themeColor="text1"/>
          <w:lang w:val="en-US"/>
        </w:rPr>
      </w:pPr>
    </w:p>
    <w:p w14:paraId="5882DFF4"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t>Es</w:t>
      </w:r>
      <w:r w:rsidRPr="00F21C18">
        <w:rPr>
          <w:color w:val="000000" w:themeColor="text1"/>
          <w:lang w:val="en-US"/>
        </w:rPr>
        <w:tab/>
        <w:t>regnet</w:t>
      </w:r>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t>wohl.</w:t>
      </w:r>
      <w:r w:rsidRPr="00F21C18">
        <w:rPr>
          <w:color w:val="000000" w:themeColor="text1"/>
          <w:lang w:val="en-US"/>
        </w:rPr>
        <w:tab/>
      </w:r>
    </w:p>
    <w:p w14:paraId="2FD67FFD"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is.raining</w:t>
      </w:r>
      <w:r>
        <w:rPr>
          <w:color w:val="000000" w:themeColor="text1"/>
          <w:lang w:val="en-US"/>
        </w:rPr>
        <w:tab/>
      </w:r>
      <w:r>
        <w:rPr>
          <w:color w:val="000000" w:themeColor="text1"/>
          <w:lang w:val="en-US"/>
        </w:rPr>
        <w:tab/>
        <w:t>PRT</w:t>
      </w:r>
    </w:p>
    <w:p w14:paraId="52F8D969"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FB97C7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r w:rsidRPr="00425784">
        <w:rPr>
          <w:color w:val="000000" w:themeColor="text1"/>
          <w:lang w:val="en-US"/>
        </w:rPr>
        <w:t>Es</w:t>
      </w:r>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t>regnen.</w:t>
      </w:r>
    </w:p>
    <w:p w14:paraId="79E7D915"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t>be.raining</w:t>
      </w:r>
    </w:p>
    <w:p w14:paraId="4E7FF942"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1E8A31EB"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t>Es</w:t>
      </w:r>
      <w:r w:rsidRPr="00425784">
        <w:rPr>
          <w:color w:val="000000" w:themeColor="text1"/>
          <w:lang w:val="en-US"/>
        </w:rPr>
        <w:tab/>
      </w:r>
      <w:r>
        <w:rPr>
          <w:color w:val="000000" w:themeColor="text1"/>
          <w:lang w:val="en-US"/>
        </w:rPr>
        <w:tab/>
        <w:t>regnet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vermutlich.</w:t>
      </w:r>
    </w:p>
    <w:p w14:paraId="36A9CF27"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t>is.raining</w:t>
      </w:r>
      <w:r>
        <w:rPr>
          <w:color w:val="000000" w:themeColor="text1"/>
          <w:lang w:val="en-US"/>
        </w:rPr>
        <w:tab/>
      </w:r>
      <w:r>
        <w:rPr>
          <w:color w:val="000000" w:themeColor="text1"/>
          <w:lang w:val="en-US"/>
        </w:rPr>
        <w:tab/>
        <w:t>probably</w:t>
      </w:r>
    </w:p>
    <w:p w14:paraId="2B7CC949"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Pr>
          <w:color w:val="000000" w:themeColor="text1"/>
          <w:lang w:val="en-US"/>
        </w:rPr>
        <w:t>It is probably raining.</w:t>
      </w:r>
      <w:r w:rsidRPr="00937991">
        <w:rPr>
          <w:color w:val="000000" w:themeColor="text1"/>
          <w:lang w:val="en-US"/>
        </w:rPr>
        <w:t>’</w:t>
      </w:r>
    </w:p>
    <w:p w14:paraId="6D42BF3F" w14:textId="77777777" w:rsidR="00696DC7" w:rsidRDefault="00696DC7" w:rsidP="007E4D1B">
      <w:pPr>
        <w:autoSpaceDE w:val="0"/>
        <w:autoSpaceDN w:val="0"/>
        <w:adjustRightInd w:val="0"/>
        <w:jc w:val="both"/>
        <w:rPr>
          <w:color w:val="000000" w:themeColor="text1"/>
          <w:lang w:val="en-US"/>
        </w:rPr>
      </w:pPr>
    </w:p>
    <w:p w14:paraId="34AFC9E6" w14:textId="77777777" w:rsidR="00543C45" w:rsidRDefault="00543C45" w:rsidP="00543C45">
      <w:pPr>
        <w:autoSpaceDE w:val="0"/>
        <w:autoSpaceDN w:val="0"/>
        <w:adjustRightInd w:val="0"/>
        <w:jc w:val="both"/>
        <w:rPr>
          <w:ins w:id="157" w:author="Gregory Scontras" w:date="2018-02-16T10:30:00Z"/>
          <w:color w:val="000000" w:themeColor="text1"/>
          <w:lang w:val="en-US"/>
        </w:rPr>
      </w:pPr>
      <w:r>
        <w:rPr>
          <w:color w:val="000000" w:themeColor="text1"/>
          <w:lang w:val="en-US"/>
        </w:rPr>
        <w:t xml:space="preserve">Note that particles like </w:t>
      </w:r>
      <w:r w:rsidRPr="00543C45">
        <w:rPr>
          <w:i/>
          <w:color w:val="000000" w:themeColor="text1"/>
          <w:lang w:val="en-US"/>
        </w:rPr>
        <w:t xml:space="preserve">wohl </w:t>
      </w:r>
      <w:r>
        <w:rPr>
          <w:color w:val="000000" w:themeColor="text1"/>
          <w:lang w:val="en-US"/>
        </w:rPr>
        <w:t>are often viewed as a special type of adverbs from a structural perspective (e.g., Cardinaletti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 xml:space="preserve">l negation </w:t>
      </w:r>
      <w:r w:rsidR="00FB1B0F">
        <w:rPr>
          <w:color w:val="000000" w:themeColor="text1"/>
          <w:lang w:val="en-US"/>
        </w:rPr>
        <w:t xml:space="preserve">(7a), </w:t>
      </w:r>
      <w:r>
        <w:rPr>
          <w:color w:val="000000" w:themeColor="text1"/>
          <w:lang w:val="en-US"/>
        </w:rPr>
        <w:t xml:space="preserve">and </w:t>
      </w:r>
      <w:commentRangeStart w:id="158"/>
      <w:r>
        <w:rPr>
          <w:color w:val="000000" w:themeColor="text1"/>
          <w:lang w:val="en-US"/>
        </w:rPr>
        <w:t xml:space="preserve">they cannot be </w:t>
      </w:r>
      <w:r w:rsidRPr="00937991">
        <w:rPr>
          <w:color w:val="000000" w:themeColor="text1"/>
          <w:lang w:val="en-US"/>
        </w:rPr>
        <w:t>combined with o</w:t>
      </w:r>
      <w:r>
        <w:rPr>
          <w:color w:val="000000" w:themeColor="text1"/>
          <w:lang w:val="en-US"/>
        </w:rPr>
        <w:t>ther elements of the same type</w:t>
      </w:r>
      <w:r w:rsidR="00FB1B0F">
        <w:rPr>
          <w:color w:val="000000" w:themeColor="text1"/>
          <w:lang w:val="en-US"/>
        </w:rPr>
        <w:t xml:space="preserve"> (7b)</w:t>
      </w:r>
      <w:commentRangeEnd w:id="158"/>
      <w:r w:rsidR="00110F91">
        <w:rPr>
          <w:rStyle w:val="CommentReference"/>
        </w:rPr>
        <w:commentReference w:id="158"/>
      </w:r>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0AC2E79" w14:textId="77777777" w:rsidR="00CF6405" w:rsidRDefault="00CF6405" w:rsidP="00543C45">
      <w:pPr>
        <w:autoSpaceDE w:val="0"/>
        <w:autoSpaceDN w:val="0"/>
        <w:adjustRightInd w:val="0"/>
        <w:jc w:val="both"/>
        <w:rPr>
          <w:color w:val="000000" w:themeColor="text1"/>
          <w:lang w:val="en-US"/>
        </w:rPr>
      </w:pPr>
    </w:p>
    <w:p w14:paraId="56E159B1" w14:textId="77777777" w:rsidR="00FF1AA3" w:rsidRDefault="00FF1AA3" w:rsidP="00FB1B0F">
      <w:pPr>
        <w:autoSpaceDE w:val="0"/>
        <w:autoSpaceDN w:val="0"/>
        <w:adjustRightInd w:val="0"/>
        <w:jc w:val="both"/>
        <w:rPr>
          <w:rFonts w:ascii="MS Mincho" w:eastAsia="MS Mincho" w:hAnsi="MS Mincho" w:cs="MS Mincho"/>
          <w:color w:val="000000" w:themeColor="text1"/>
        </w:rPr>
      </w:pPr>
      <w:r>
        <w:rPr>
          <w:color w:val="000000" w:themeColor="text1"/>
          <w:lang w:val="en-US"/>
        </w:rPr>
        <w:t>(7)</w:t>
      </w:r>
      <w:r>
        <w:rPr>
          <w:color w:val="000000" w:themeColor="text1"/>
          <w:lang w:val="en-US"/>
        </w:rPr>
        <w:tab/>
      </w:r>
      <w:r>
        <w:rPr>
          <w:color w:val="000000" w:themeColor="text1"/>
          <w:lang w:val="en-US"/>
        </w:rPr>
        <w:tab/>
        <w:t>a.</w:t>
      </w:r>
      <w:r>
        <w:rPr>
          <w:color w:val="000000" w:themeColor="text1"/>
          <w:lang w:val="en-US"/>
        </w:rPr>
        <w:tab/>
      </w:r>
      <w:r>
        <w:rPr>
          <w:color w:val="000000" w:themeColor="text1"/>
          <w:lang w:val="en-US"/>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AACAD"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4BFF265D"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lastRenderedPageBreak/>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166F9C7F"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52D37E64" w14:textId="77777777" w:rsidR="00543C45" w:rsidRPr="00937991" w:rsidRDefault="00543C45" w:rsidP="00543C45">
      <w:pPr>
        <w:autoSpaceDE w:val="0"/>
        <w:autoSpaceDN w:val="0"/>
        <w:adjustRightInd w:val="0"/>
        <w:jc w:val="both"/>
        <w:rPr>
          <w:color w:val="000000" w:themeColor="text1"/>
          <w:lang w:val="en-US"/>
        </w:rPr>
      </w:pPr>
    </w:p>
    <w:p w14:paraId="16A49C65" w14:textId="482011A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del w:id="159" w:author="Gregory Scontras" w:date="2018-02-16T10:33:00Z">
        <w:r w:rsidR="00283C26" w:rsidDel="00110F91">
          <w:rPr>
            <w:color w:val="000000" w:themeColor="text1"/>
            <w:lang w:val="en-US"/>
          </w:rPr>
          <w:delText xml:space="preserve">only </w:delText>
        </w:r>
      </w:del>
      <w:r w:rsidR="00283C26">
        <w:rPr>
          <w:color w:val="000000" w:themeColor="text1"/>
          <w:lang w:val="en-US"/>
        </w:rPr>
        <w:t xml:space="preserve">adverbs (8a) </w:t>
      </w:r>
      <w:del w:id="160" w:author="Gregory Scontras" w:date="2018-02-16T10:33:00Z">
        <w:r w:rsidR="00283C26" w:rsidDel="00110F91">
          <w:rPr>
            <w:color w:val="000000" w:themeColor="text1"/>
            <w:lang w:val="en-US"/>
          </w:rPr>
          <w:delText xml:space="preserve">and </w:delText>
        </w:r>
      </w:del>
      <w:ins w:id="161" w:author="Gregory Scontras" w:date="2018-02-16T10:33:00Z">
        <w:r w:rsidR="00110F91">
          <w:rPr>
            <w:color w:val="000000" w:themeColor="text1"/>
            <w:lang w:val="en-US"/>
          </w:rPr>
          <w:t>but</w:t>
        </w:r>
        <w:r w:rsidR="00110F91">
          <w:rPr>
            <w:color w:val="000000" w:themeColor="text1"/>
            <w:lang w:val="en-US"/>
          </w:rPr>
          <w:t xml:space="preserve"> </w:t>
        </w:r>
      </w:ins>
      <w:r w:rsidR="00283C26">
        <w:rPr>
          <w:color w:val="000000" w:themeColor="text1"/>
          <w:lang w:val="en-US"/>
        </w:rPr>
        <w:t>not discourse particles (8b) can appear in front of the finite verb in matrix clauses:</w:t>
      </w:r>
    </w:p>
    <w:p w14:paraId="44108EE8" w14:textId="77777777" w:rsidR="00FF1AA3" w:rsidRDefault="00FF1AA3" w:rsidP="00283C26">
      <w:pPr>
        <w:autoSpaceDE w:val="0"/>
        <w:autoSpaceDN w:val="0"/>
        <w:adjustRightInd w:val="0"/>
        <w:jc w:val="both"/>
        <w:rPr>
          <w:color w:val="000000" w:themeColor="text1"/>
          <w:lang w:val="en-US"/>
        </w:rPr>
      </w:pPr>
    </w:p>
    <w:p w14:paraId="4A47274F" w14:textId="77777777" w:rsidR="000179F2" w:rsidRDefault="000179F2" w:rsidP="00283C26">
      <w:pPr>
        <w:autoSpaceDE w:val="0"/>
        <w:autoSpaceDN w:val="0"/>
        <w:adjustRightInd w:val="0"/>
        <w:jc w:val="both"/>
        <w:rPr>
          <w:color w:val="000000" w:themeColor="text1"/>
        </w:rPr>
      </w:pPr>
      <w:r w:rsidRPr="000179F2">
        <w:rPr>
          <w:color w:val="000000" w:themeColor="text1"/>
          <w:lang w:val="en-US"/>
        </w:rPr>
        <w:t>(8</w:t>
      </w:r>
      <w:r w:rsidR="00283C26" w:rsidRPr="000179F2">
        <w:rPr>
          <w:color w:val="000000" w:themeColor="text1"/>
          <w:lang w:val="en-US"/>
        </w:rPr>
        <w:t>)</w:t>
      </w:r>
      <w:r w:rsidR="00283C26" w:rsidRPr="000179F2">
        <w:rPr>
          <w:color w:val="000000" w:themeColor="text1"/>
          <w:lang w:val="en-US"/>
        </w:rPr>
        <w:tab/>
      </w:r>
      <w:r w:rsidR="00283C26" w:rsidRPr="000179F2">
        <w:rPr>
          <w:color w:val="000000" w:themeColor="text1"/>
          <w:lang w:val="en-US"/>
        </w:rPr>
        <w:tab/>
        <w:t>a.</w:t>
      </w:r>
      <w:r w:rsidR="00283C26" w:rsidRPr="000179F2">
        <w:rPr>
          <w:color w:val="000000" w:themeColor="text1"/>
          <w:lang w:val="en-US"/>
        </w:rPr>
        <w:tab/>
      </w:r>
      <w:r w:rsidR="00283C26" w:rsidRPr="000179F2">
        <w:rPr>
          <w:color w:val="000000" w:themeColor="text1"/>
          <w:lang w:val="en-US"/>
        </w:rPr>
        <w:tab/>
      </w:r>
      <w:r>
        <w:rPr>
          <w:color w:val="000000" w:themeColor="text1"/>
          <w:lang w:val="en-US"/>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26BBD10D"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0E4FA0EA"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1FDCE589"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785E78E8"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5B5148B3"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585EF4EF" w14:textId="77777777" w:rsidR="00283C26" w:rsidRDefault="00283C26" w:rsidP="00283C26">
      <w:pPr>
        <w:autoSpaceDE w:val="0"/>
        <w:autoSpaceDN w:val="0"/>
        <w:adjustRightInd w:val="0"/>
        <w:jc w:val="both"/>
        <w:rPr>
          <w:color w:val="000000" w:themeColor="text1"/>
          <w:lang w:val="en-US"/>
        </w:rPr>
      </w:pPr>
    </w:p>
    <w:p w14:paraId="4DE762F8" w14:textId="13549A54" w:rsidR="00240B49" w:rsidRDefault="00FF1AA3" w:rsidP="00283C26">
      <w:pPr>
        <w:autoSpaceDE w:val="0"/>
        <w:autoSpaceDN w:val="0"/>
        <w:adjustRightInd w:val="0"/>
        <w:jc w:val="both"/>
        <w:rPr>
          <w:rFonts w:eastAsia="Arial"/>
          <w:color w:val="000000" w:themeColor="text1"/>
          <w:lang w:val="en-US"/>
        </w:rPr>
      </w:pPr>
      <w:r>
        <w:rPr>
          <w:color w:val="000000" w:themeColor="text1"/>
          <w:lang w:val="en-US"/>
        </w:rPr>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r w:rsidRPr="000179F2">
        <w:rPr>
          <w:i/>
          <w:color w:val="000000" w:themeColor="text1"/>
          <w:lang w:val="en-US"/>
        </w:rPr>
        <w:t xml:space="preserve">wohl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r w:rsidR="007C74D9" w:rsidRPr="007C74D9">
        <w:rPr>
          <w:rFonts w:eastAsia="Arial"/>
          <w:i/>
          <w:color w:val="000000" w:themeColor="text1"/>
          <w:lang w:val="en-US"/>
        </w:rPr>
        <w:t>wohl</w:t>
      </w:r>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t>must</w:t>
      </w:r>
      <w:r w:rsidR="003478AC">
        <w:rPr>
          <w:rFonts w:eastAsia="Arial"/>
          <w:color w:val="000000" w:themeColor="text1"/>
          <w:lang w:val="en-US"/>
        </w:rPr>
        <w:t xml:space="preserve"> </w:t>
      </w:r>
      <w:r w:rsidR="00CF3389">
        <w:rPr>
          <w:rFonts w:eastAsia="Arial"/>
          <w:color w:val="000000" w:themeColor="text1"/>
          <w:lang w:val="en-US"/>
        </w:rPr>
        <w:t>concerning scope</w:t>
      </w:r>
      <w:ins w:id="162" w:author="Gregory Scontras" w:date="2018-02-16T10:33:00Z">
        <w:r w:rsidR="00110F91">
          <w:rPr>
            <w:rFonts w:eastAsia="Arial"/>
            <w:color w:val="000000" w:themeColor="text1"/>
            <w:lang w:val="en-US"/>
          </w:rPr>
          <w:t>-</w:t>
        </w:r>
      </w:ins>
      <w:del w:id="163" w:author="Gregory Scontras" w:date="2018-02-16T10:33:00Z">
        <w:r w:rsidR="00CF3389" w:rsidDel="00110F91">
          <w:rPr>
            <w:rFonts w:eastAsia="Arial"/>
            <w:color w:val="000000" w:themeColor="text1"/>
            <w:lang w:val="en-US"/>
          </w:rPr>
          <w:delText xml:space="preserve"> </w:delText>
        </w:r>
      </w:del>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r w:rsidR="007C74D9">
        <w:rPr>
          <w:rFonts w:eastAsia="Arial"/>
          <w:color w:val="000000" w:themeColor="text1"/>
          <w:lang w:val="en-US"/>
        </w:rPr>
        <w:t xml:space="preserve"> </w:t>
      </w:r>
      <w:commentRangeStart w:id="164"/>
      <w:r w:rsidR="000042D3">
        <w:rPr>
          <w:rFonts w:eastAsia="Arial"/>
          <w:color w:val="000000" w:themeColor="text1"/>
          <w:lang w:val="en-US"/>
        </w:rPr>
        <w:t xml:space="preserve">It </w:t>
      </w:r>
      <w:r w:rsidR="003478AC">
        <w:rPr>
          <w:rFonts w:eastAsia="Arial"/>
          <w:color w:val="000000" w:themeColor="text1"/>
          <w:lang w:val="en-US"/>
        </w:rPr>
        <w:t xml:space="preserve">remains </w:t>
      </w:r>
      <w:r w:rsidR="000042D3">
        <w:rPr>
          <w:rFonts w:eastAsia="Arial"/>
          <w:color w:val="000000" w:themeColor="text1"/>
          <w:lang w:val="en-US"/>
        </w:rPr>
        <w:t>controversial to conclude</w:t>
      </w:r>
      <w:r w:rsidR="007C74D9">
        <w:rPr>
          <w:rFonts w:eastAsia="Arial"/>
          <w:color w:val="000000" w:themeColor="text1"/>
          <w:lang w:val="en-US"/>
        </w:rPr>
        <w:t xml:space="preserve"> that </w:t>
      </w:r>
      <w:r w:rsidR="007C74D9" w:rsidRPr="00937991">
        <w:rPr>
          <w:rFonts w:eastAsia="Arial"/>
          <w:i/>
          <w:iCs/>
          <w:color w:val="000000" w:themeColor="text1"/>
          <w:lang w:val="en-US"/>
        </w:rPr>
        <w:t>wohl</w:t>
      </w:r>
      <w:r w:rsidR="007C74D9">
        <w:rPr>
          <w:rFonts w:eastAsia="Arial"/>
          <w:color w:val="000000" w:themeColor="text1"/>
          <w:lang w:val="en-US"/>
        </w:rPr>
        <w:t xml:space="preserve"> </w:t>
      </w:r>
      <w:r w:rsidR="000042D3">
        <w:rPr>
          <w:rFonts w:eastAsia="Arial"/>
          <w:color w:val="000000" w:themeColor="text1"/>
          <w:lang w:val="en-US"/>
        </w:rPr>
        <w:t xml:space="preserve">contrasts with modal means such </w:t>
      </w:r>
      <w:r w:rsidR="00543C45">
        <w:rPr>
          <w:rFonts w:eastAsia="Arial"/>
          <w:color w:val="000000" w:themeColor="text1"/>
          <w:lang w:val="en-US"/>
        </w:rPr>
        <w:t xml:space="preserve">as sentence adverbs or </w:t>
      </w:r>
      <w:r w:rsidR="00CF3389">
        <w:rPr>
          <w:rFonts w:eastAsia="Arial"/>
          <w:color w:val="000000" w:themeColor="text1"/>
          <w:lang w:val="en-US"/>
        </w:rPr>
        <w:t xml:space="preserve">epistemic </w:t>
      </w:r>
      <w:r w:rsidR="00CF3389" w:rsidRPr="00CF3389">
        <w:rPr>
          <w:rFonts w:eastAsia="Arial"/>
          <w:i/>
          <w:color w:val="000000" w:themeColor="text1"/>
          <w:lang w:val="en-US"/>
        </w:rPr>
        <w:t>must</w:t>
      </w:r>
      <w:r w:rsidR="00CF3389">
        <w:rPr>
          <w:rFonts w:eastAsia="Arial"/>
          <w:color w:val="000000" w:themeColor="text1"/>
          <w:lang w:val="en-US"/>
        </w:rPr>
        <w:t xml:space="preserve"> in not forming </w:t>
      </w:r>
      <w:r w:rsidR="000042D3">
        <w:rPr>
          <w:rFonts w:eastAsia="Arial"/>
          <w:color w:val="000000" w:themeColor="text1"/>
          <w:lang w:val="en-US"/>
        </w:rPr>
        <w:t xml:space="preserve">part of the proposition because </w:t>
      </w:r>
      <w:r w:rsidR="00CF3389">
        <w:rPr>
          <w:rFonts w:eastAsia="Arial"/>
          <w:color w:val="000000" w:themeColor="text1"/>
          <w:lang w:val="en-US"/>
        </w:rPr>
        <w:t xml:space="preserve">this </w:t>
      </w:r>
      <w:r w:rsidR="003478AC">
        <w:rPr>
          <w:rFonts w:eastAsia="Arial"/>
          <w:color w:val="000000" w:themeColor="text1"/>
          <w:lang w:val="en-US"/>
        </w:rPr>
        <w:t>conclusion would be</w:t>
      </w:r>
      <w:r w:rsidR="00CF3389">
        <w:rPr>
          <w:rFonts w:eastAsia="Arial"/>
          <w:color w:val="000000" w:themeColor="text1"/>
          <w:lang w:val="en-US"/>
        </w:rPr>
        <w:t xml:space="preserve"> based on the assumption that </w:t>
      </w:r>
      <w:r w:rsidR="000042D3">
        <w:rPr>
          <w:rFonts w:eastAsia="Arial"/>
          <w:color w:val="000000" w:themeColor="text1"/>
          <w:lang w:val="en-US"/>
        </w:rPr>
        <w:t>the evidential component of</w:t>
      </w:r>
      <w:r w:rsidR="00CF3389">
        <w:rPr>
          <w:rFonts w:eastAsia="Arial"/>
          <w:color w:val="000000" w:themeColor="text1"/>
          <w:lang w:val="en-US"/>
        </w:rPr>
        <w:t xml:space="preserve"> </w:t>
      </w:r>
      <w:r w:rsidR="000042D3" w:rsidRPr="00543C45">
        <w:rPr>
          <w:rFonts w:eastAsia="Arial"/>
          <w:i/>
          <w:color w:val="000000" w:themeColor="text1"/>
          <w:lang w:val="en-US"/>
        </w:rPr>
        <w:t>must</w:t>
      </w:r>
      <w:r w:rsidR="000042D3">
        <w:rPr>
          <w:rFonts w:eastAsia="Arial"/>
          <w:color w:val="000000" w:themeColor="text1"/>
          <w:lang w:val="en-US"/>
        </w:rPr>
        <w:t xml:space="preserve"> </w:t>
      </w:r>
      <w:r w:rsidR="00543C45">
        <w:rPr>
          <w:rFonts w:eastAsia="Arial"/>
          <w:color w:val="000000" w:themeColor="text1"/>
          <w:lang w:val="en-US"/>
        </w:rPr>
        <w:t xml:space="preserve">and also the </w:t>
      </w:r>
      <w:r w:rsidR="00D33979">
        <w:rPr>
          <w:rFonts w:eastAsia="Arial"/>
          <w:color w:val="000000" w:themeColor="text1"/>
          <w:lang w:val="en-US"/>
        </w:rPr>
        <w:t xml:space="preserve">epistemic </w:t>
      </w:r>
      <w:r w:rsidR="00543C45">
        <w:rPr>
          <w:rFonts w:eastAsia="Arial"/>
          <w:color w:val="000000" w:themeColor="text1"/>
          <w:lang w:val="en-US"/>
        </w:rPr>
        <w:t xml:space="preserve">contribution by adverbs </w:t>
      </w:r>
      <w:r w:rsidR="000042D3">
        <w:rPr>
          <w:rFonts w:eastAsia="Arial"/>
          <w:color w:val="000000" w:themeColor="text1"/>
          <w:lang w:val="en-US"/>
        </w:rPr>
        <w:t xml:space="preserve">is part of the truth-conditional content of the clause, </w:t>
      </w:r>
      <w:r w:rsidR="003478AC">
        <w:rPr>
          <w:rFonts w:eastAsia="Arial"/>
          <w:color w:val="000000" w:themeColor="text1"/>
          <w:lang w:val="en-US"/>
        </w:rPr>
        <w:t>which is not clear (</w:t>
      </w:r>
      <w:r w:rsidR="000042D3">
        <w:rPr>
          <w:rFonts w:eastAsia="Arial"/>
          <w:color w:val="000000" w:themeColor="text1"/>
          <w:lang w:val="en-US"/>
        </w:rPr>
        <w:t xml:space="preserve">see </w:t>
      </w:r>
      <w:r w:rsidR="00CF3389">
        <w:rPr>
          <w:rFonts w:eastAsia="Arial"/>
          <w:color w:val="000000" w:themeColor="text1"/>
          <w:lang w:val="en-US"/>
        </w:rPr>
        <w:t xml:space="preserve">our sketch </w:t>
      </w:r>
      <w:r w:rsidR="000042D3">
        <w:rPr>
          <w:rFonts w:eastAsia="Arial"/>
          <w:color w:val="000000" w:themeColor="text1"/>
          <w:lang w:val="en-US"/>
        </w:rPr>
        <w:t>above</w:t>
      </w:r>
      <w:r w:rsidR="00D2081F">
        <w:rPr>
          <w:rFonts w:eastAsia="Arial"/>
          <w:color w:val="000000" w:themeColor="text1"/>
          <w:lang w:val="en-US"/>
        </w:rPr>
        <w:t xml:space="preserve"> and Ernst 2007</w:t>
      </w:r>
      <w:r w:rsidR="00543C45">
        <w:rPr>
          <w:rFonts w:eastAsia="Arial"/>
          <w:color w:val="000000" w:themeColor="text1"/>
          <w:lang w:val="en-US"/>
        </w:rPr>
        <w:t xml:space="preserve"> on </w:t>
      </w:r>
      <w:r w:rsidR="00D33979" w:rsidRPr="00937991">
        <w:rPr>
          <w:color w:val="000000" w:themeColor="text1"/>
          <w:lang w:val="en-US"/>
        </w:rPr>
        <w:t xml:space="preserve">non-truth-functional </w:t>
      </w:r>
      <w:r w:rsidR="00D33979">
        <w:rPr>
          <w:color w:val="000000" w:themeColor="text1"/>
          <w:lang w:val="en-US"/>
        </w:rPr>
        <w:t xml:space="preserve">views on </w:t>
      </w:r>
      <w:r w:rsidR="00543C45">
        <w:rPr>
          <w:rFonts w:eastAsia="Arial"/>
          <w:color w:val="000000" w:themeColor="text1"/>
          <w:lang w:val="en-US"/>
        </w:rPr>
        <w:t>sentence adverbs</w:t>
      </w:r>
      <w:r w:rsidR="000042D3">
        <w:rPr>
          <w:rFonts w:eastAsia="Arial"/>
          <w:color w:val="000000" w:themeColor="text1"/>
          <w:lang w:val="en-US"/>
        </w:rPr>
        <w:t>)</w:t>
      </w:r>
      <w:r w:rsidR="00543C45">
        <w:rPr>
          <w:rFonts w:eastAsia="Arial"/>
          <w:color w:val="000000" w:themeColor="text1"/>
          <w:lang w:val="en-US"/>
        </w:rPr>
        <w:t>.</w:t>
      </w:r>
      <w:r w:rsidR="00565648">
        <w:rPr>
          <w:rFonts w:eastAsia="Arial"/>
          <w:color w:val="000000" w:themeColor="text1"/>
          <w:lang w:val="en-US"/>
        </w:rPr>
        <w:t xml:space="preserve"> </w:t>
      </w:r>
      <w:commentRangeEnd w:id="164"/>
      <w:r w:rsidR="00D91EF3">
        <w:rPr>
          <w:rStyle w:val="CommentReference"/>
        </w:rPr>
        <w:commentReference w:id="164"/>
      </w:r>
      <w:del w:id="165" w:author="Gregory Scontras" w:date="2018-02-16T10:35:00Z">
        <w:r w:rsidR="00565648" w:rsidDel="00D91EF3">
          <w:rPr>
            <w:rFonts w:eastAsia="Arial"/>
            <w:color w:val="000000" w:themeColor="text1"/>
            <w:lang w:val="en-US"/>
          </w:rPr>
          <w:delText>All in all</w:delText>
        </w:r>
      </w:del>
      <w:ins w:id="166" w:author="Gregory Scontras" w:date="2018-02-16T10:35:00Z">
        <w:r w:rsidR="00D91EF3">
          <w:rPr>
            <w:rFonts w:eastAsia="Arial"/>
            <w:color w:val="000000" w:themeColor="text1"/>
            <w:lang w:val="en-US"/>
          </w:rPr>
          <w:t>Taken together</w:t>
        </w:r>
      </w:ins>
      <w:r w:rsidR="00565648">
        <w:rPr>
          <w:rFonts w:eastAsia="Arial"/>
          <w:color w:val="000000" w:themeColor="text1"/>
          <w:lang w:val="en-US"/>
        </w:rPr>
        <w:t xml:space="preserve">, </w:t>
      </w:r>
      <w:r w:rsidR="00565648">
        <w:rPr>
          <w:color w:val="000000" w:themeColor="text1"/>
          <w:lang w:val="en-US"/>
        </w:rPr>
        <w:t>the affinities</w:t>
      </w:r>
      <w:r w:rsidR="00565648" w:rsidRPr="00937991">
        <w:rPr>
          <w:color w:val="000000" w:themeColor="text1"/>
          <w:lang w:val="en-US"/>
        </w:rPr>
        <w:t xml:space="preserve"> between discourse particles and </w:t>
      </w:r>
      <w:r w:rsidR="00565648">
        <w:rPr>
          <w:color w:val="000000" w:themeColor="text1"/>
          <w:lang w:val="en-US"/>
        </w:rPr>
        <w:t xml:space="preserve">other modal </w:t>
      </w:r>
      <w:del w:id="167" w:author="Gregory Scontras" w:date="2018-02-16T10:35:00Z">
        <w:r w:rsidR="00565648" w:rsidDel="00D91EF3">
          <w:rPr>
            <w:color w:val="000000" w:themeColor="text1"/>
            <w:lang w:val="en-US"/>
          </w:rPr>
          <w:delText xml:space="preserve">means </w:delText>
        </w:r>
      </w:del>
      <w:ins w:id="168" w:author="Gregory Scontras" w:date="2018-02-16T10:35:00Z">
        <w:r w:rsidR="00D91EF3">
          <w:rPr>
            <w:color w:val="000000" w:themeColor="text1"/>
            <w:lang w:val="en-US"/>
          </w:rPr>
          <w:t>devices</w:t>
        </w:r>
        <w:r w:rsidR="00D91EF3">
          <w:rPr>
            <w:color w:val="000000" w:themeColor="text1"/>
            <w:lang w:val="en-US"/>
          </w:rPr>
          <w:t xml:space="preserve"> </w:t>
        </w:r>
        <w:r w:rsidR="00D91EF3">
          <w:rPr>
            <w:color w:val="000000" w:themeColor="text1"/>
            <w:lang w:val="en-US"/>
          </w:rPr>
          <w:t>for</w:t>
        </w:r>
      </w:ins>
      <w:del w:id="169" w:author="Gregory Scontras" w:date="2018-02-16T10:35:00Z">
        <w:r w:rsidR="00565648" w:rsidDel="00D91EF3">
          <w:rPr>
            <w:color w:val="000000" w:themeColor="text1"/>
            <w:lang w:val="en-US"/>
          </w:rPr>
          <w:delText>to</w:delText>
        </w:r>
      </w:del>
      <w:r w:rsidR="00565648">
        <w:rPr>
          <w:color w:val="000000" w:themeColor="text1"/>
          <w:lang w:val="en-US"/>
        </w:rPr>
        <w:t xml:space="preserve"> express</w:t>
      </w:r>
      <w:ins w:id="170" w:author="Gregory Scontras" w:date="2018-02-16T10:35:00Z">
        <w:r w:rsidR="00D91EF3">
          <w:rPr>
            <w:color w:val="000000" w:themeColor="text1"/>
            <w:lang w:val="en-US"/>
          </w:rPr>
          <w:t>ing</w:t>
        </w:r>
      </w:ins>
      <w:r w:rsidR="00565648">
        <w:rPr>
          <w:color w:val="000000" w:themeColor="text1"/>
          <w:lang w:val="en-US"/>
        </w:rPr>
        <w:t xml:space="preserve"> similar meanings </w:t>
      </w:r>
      <w:r w:rsidR="003478AC">
        <w:rPr>
          <w:color w:val="000000" w:themeColor="text1"/>
          <w:lang w:val="en-US"/>
        </w:rPr>
        <w:t xml:space="preserve">indicates </w:t>
      </w:r>
      <w:r w:rsidR="00565648" w:rsidRPr="00937991">
        <w:rPr>
          <w:color w:val="000000" w:themeColor="text1"/>
          <w:lang w:val="en-US"/>
        </w:rPr>
        <w:t>t</w:t>
      </w:r>
      <w:r w:rsidR="003478AC">
        <w:rPr>
          <w:color w:val="000000" w:themeColor="text1"/>
          <w:lang w:val="en-US"/>
        </w:rPr>
        <w:t xml:space="preserve">hat the </w:t>
      </w:r>
      <w:ins w:id="171" w:author="Gregory Scontras" w:date="2018-02-16T10:35:00Z">
        <w:r w:rsidR="00D91EF3">
          <w:rPr>
            <w:color w:val="000000" w:themeColor="text1"/>
            <w:lang w:val="en-US"/>
          </w:rPr>
          <w:t xml:space="preserve">semantic </w:t>
        </w:r>
      </w:ins>
      <w:r w:rsidR="003478AC">
        <w:rPr>
          <w:color w:val="000000" w:themeColor="text1"/>
          <w:lang w:val="en-US"/>
        </w:rPr>
        <w:t>boundary between these different evidential devices</w:t>
      </w:r>
      <w:r w:rsidR="00565648" w:rsidRPr="00937991">
        <w:rPr>
          <w:color w:val="000000" w:themeColor="text1"/>
          <w:lang w:val="en-US"/>
        </w:rPr>
        <w:t xml:space="preserve"> is </w:t>
      </w:r>
      <w:r w:rsidR="003478AC">
        <w:rPr>
          <w:color w:val="000000" w:themeColor="text1"/>
          <w:lang w:val="en-US"/>
        </w:rPr>
        <w:t xml:space="preserve">perhaps fluid and that proposed distinctions </w:t>
      </w:r>
      <w:del w:id="172" w:author="Gregory Scontras" w:date="2018-02-16T10:36:00Z">
        <w:r w:rsidR="003478AC" w:rsidDel="00D91EF3">
          <w:rPr>
            <w:color w:val="000000" w:themeColor="text1"/>
            <w:lang w:val="en-US"/>
          </w:rPr>
          <w:delText>on the semantic side are based</w:delText>
        </w:r>
      </w:del>
      <w:ins w:id="173" w:author="Gregory Scontras" w:date="2018-02-16T10:36:00Z">
        <w:r w:rsidR="00D91EF3">
          <w:rPr>
            <w:color w:val="000000" w:themeColor="text1"/>
            <w:lang w:val="en-US"/>
          </w:rPr>
          <w:t>rely</w:t>
        </w:r>
      </w:ins>
      <w:r w:rsidR="003478AC">
        <w:rPr>
          <w:color w:val="000000" w:themeColor="text1"/>
          <w:lang w:val="en-US"/>
        </w:rPr>
        <w:t xml:space="preserve"> on subtle theoretical </w:t>
      </w:r>
      <w:ins w:id="174" w:author="Gregory Scontras" w:date="2018-02-16T10:36:00Z">
        <w:r w:rsidR="00D91EF3">
          <w:rPr>
            <w:color w:val="000000" w:themeColor="text1"/>
            <w:lang w:val="en-US"/>
          </w:rPr>
          <w:t xml:space="preserve">and empirical </w:t>
        </w:r>
      </w:ins>
      <w:r w:rsidR="003478AC">
        <w:rPr>
          <w:color w:val="000000" w:themeColor="text1"/>
          <w:lang w:val="en-US"/>
        </w:rPr>
        <w:t>issues.</w:t>
      </w:r>
    </w:p>
    <w:p w14:paraId="40CC9E62" w14:textId="4588C102"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 xml:space="preserve">In what follows, we will </w:t>
      </w:r>
      <w:r w:rsidR="00B3277A">
        <w:rPr>
          <w:rFonts w:eastAsia="Arial"/>
          <w:color w:val="000000" w:themeColor="text1"/>
          <w:lang w:val="en-US"/>
        </w:rPr>
        <w:t xml:space="preserve">therefore investigate </w:t>
      </w:r>
      <w:del w:id="175" w:author="Gregory Scontras" w:date="2018-02-16T10:36:00Z">
        <w:r w:rsidR="00B3277A" w:rsidDel="00D91EF3">
          <w:rPr>
            <w:rFonts w:eastAsia="Arial"/>
            <w:color w:val="000000" w:themeColor="text1"/>
            <w:lang w:val="en-US"/>
          </w:rPr>
          <w:delText>by means of controlled experiments to what</w:delText>
        </w:r>
      </w:del>
      <w:ins w:id="176" w:author="Gregory Scontras" w:date="2018-02-16T10:36:00Z">
        <w:r w:rsidR="00D91EF3">
          <w:rPr>
            <w:rFonts w:eastAsia="Arial"/>
            <w:color w:val="000000" w:themeColor="text1"/>
            <w:lang w:val="en-US"/>
          </w:rPr>
          <w:t>the</w:t>
        </w:r>
      </w:ins>
      <w:r w:rsidR="00B3277A">
        <w:rPr>
          <w:rFonts w:eastAsia="Arial"/>
          <w:color w:val="000000" w:themeColor="text1"/>
          <w:lang w:val="en-US"/>
        </w:rPr>
        <w:t xml:space="preserve"> extent</w:t>
      </w:r>
      <w:ins w:id="177" w:author="Gregory Scontras" w:date="2018-02-16T10:36:00Z">
        <w:r w:rsidR="00D91EF3">
          <w:rPr>
            <w:rFonts w:eastAsia="Arial"/>
            <w:color w:val="000000" w:themeColor="text1"/>
            <w:lang w:val="en-US"/>
          </w:rPr>
          <w:t xml:space="preserve"> to which</w:t>
        </w:r>
      </w:ins>
      <w:r>
        <w:rPr>
          <w:rFonts w:eastAsia="Arial"/>
          <w:color w:val="000000" w:themeColor="text1"/>
          <w:lang w:val="en-US"/>
        </w:rPr>
        <w:t xml:space="preserve"> </w:t>
      </w:r>
      <w:commentRangeStart w:id="178"/>
      <w:r w:rsidRPr="00BA0970">
        <w:rPr>
          <w:rFonts w:eastAsia="Arial"/>
          <w:i/>
          <w:color w:val="000000" w:themeColor="text1"/>
          <w:lang w:val="en-US"/>
        </w:rPr>
        <w:t>wohl</w:t>
      </w:r>
      <w:r>
        <w:rPr>
          <w:rFonts w:eastAsia="Arial"/>
          <w:color w:val="000000" w:themeColor="text1"/>
          <w:lang w:val="en-US"/>
        </w:rPr>
        <w:t xml:space="preserve"> </w:t>
      </w:r>
      <w:commentRangeEnd w:id="178"/>
      <w:r w:rsidR="00E13E13">
        <w:rPr>
          <w:rStyle w:val="CommentReference"/>
        </w:rPr>
        <w:commentReference w:id="178"/>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del w:id="179" w:author="Gregory Scontras" w:date="2018-02-16T10:36:00Z">
        <w:r w:rsidR="00B3277A" w:rsidDel="00D91EF3">
          <w:rPr>
            <w:color w:val="000000" w:themeColor="text1"/>
            <w:lang w:val="en-US"/>
          </w:rPr>
          <w:delText>h</w:delText>
        </w:r>
        <w:r w:rsidR="00EB3BA8" w:rsidDel="00D91EF3">
          <w:rPr>
            <w:color w:val="000000" w:themeColor="text1"/>
            <w:lang w:val="en-US"/>
          </w:rPr>
          <w:delText xml:space="preserve">as </w:delText>
        </w:r>
      </w:del>
      <w:r w:rsidR="00EB3BA8">
        <w:rPr>
          <w:color w:val="000000" w:themeColor="text1"/>
          <w:lang w:val="en-US"/>
        </w:rPr>
        <w:t xml:space="preserve">to date </w:t>
      </w:r>
      <w:ins w:id="180" w:author="Gregory Scontras" w:date="2018-02-16T10:36:00Z">
        <w:r w:rsidR="00D91EF3">
          <w:rPr>
            <w:color w:val="000000" w:themeColor="text1"/>
            <w:lang w:val="en-US"/>
          </w:rPr>
          <w:t xml:space="preserve">has </w:t>
        </w:r>
      </w:ins>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04E4EAB9" w14:textId="77777777" w:rsidR="00A4516A" w:rsidRDefault="00A4516A" w:rsidP="00A4516A">
      <w:pPr>
        <w:jc w:val="both"/>
        <w:rPr>
          <w:color w:val="000000" w:themeColor="text1"/>
          <w:lang w:val="en-US"/>
        </w:rPr>
      </w:pPr>
    </w:p>
    <w:p w14:paraId="5D0D7BDE" w14:textId="2A6142AB" w:rsidR="004D7093" w:rsidRPr="00937991" w:rsidRDefault="00A4516A" w:rsidP="00A4516A">
      <w:pPr>
        <w:jc w:val="both"/>
        <w:rPr>
          <w:color w:val="000000" w:themeColor="text1"/>
          <w:lang w:val="en-US"/>
        </w:rPr>
      </w:pPr>
      <w:r>
        <w:rPr>
          <w:color w:val="000000" w:themeColor="text1"/>
          <w:lang w:val="en-US"/>
        </w:rPr>
        <w:t xml:space="preserve">In the next few sections, we will </w:t>
      </w:r>
      <w:del w:id="181" w:author="Gregory Scontras" w:date="2018-02-16T10:37:00Z">
        <w:r w:rsidDel="00D91EF3">
          <w:rPr>
            <w:color w:val="000000" w:themeColor="text1"/>
            <w:lang w:val="en-US"/>
          </w:rPr>
          <w:delText xml:space="preserve">now </w:delText>
        </w:r>
      </w:del>
      <w:r>
        <w:rPr>
          <w:color w:val="000000" w:themeColor="text1"/>
          <w:lang w:val="en-US"/>
        </w:rPr>
        <w:t xml:space="preserve">illustrate our new experimental paradigm for investigating evidential words by examining the </w:t>
      </w:r>
      <w:commentRangeStart w:id="182"/>
      <w:r>
        <w:rPr>
          <w:color w:val="000000" w:themeColor="text1"/>
          <w:lang w:val="en-US"/>
        </w:rPr>
        <w:t xml:space="preserve">theoretically challenging devices </w:t>
      </w:r>
      <w:commentRangeEnd w:id="182"/>
      <w:r w:rsidR="00D91EF3">
        <w:rPr>
          <w:rStyle w:val="CommentReference"/>
        </w:rPr>
        <w:commentReference w:id="182"/>
      </w:r>
      <w:r>
        <w:rPr>
          <w:color w:val="000000" w:themeColor="text1"/>
          <w:lang w:val="en-US"/>
        </w:rPr>
        <w:t xml:space="preserve">introduced in Section 1.1 and 1.2.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(i) Under which evidential circumstances do 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6955EA7C" w14:textId="77777777" w:rsidR="00CA3801" w:rsidDel="00AF1E10" w:rsidRDefault="00CA3801" w:rsidP="00E9143E">
      <w:pPr>
        <w:jc w:val="both"/>
        <w:rPr>
          <w:del w:id="183" w:author="Gregory Scontras" w:date="2018-02-16T10:39:00Z"/>
          <w:color w:val="000000" w:themeColor="text1"/>
          <w:lang w:val="en-US"/>
        </w:rPr>
      </w:pPr>
    </w:p>
    <w:p w14:paraId="20117409" w14:textId="77777777" w:rsidR="00F91D55" w:rsidRDefault="00F91D55" w:rsidP="00E9143E">
      <w:pPr>
        <w:jc w:val="both"/>
        <w:rPr>
          <w:color w:val="000000" w:themeColor="text1"/>
          <w:lang w:val="en-US"/>
        </w:rPr>
      </w:pPr>
    </w:p>
    <w:p w14:paraId="589D40B4" w14:textId="77777777" w:rsidR="00F91D55" w:rsidRPr="00937991" w:rsidRDefault="00F91D55" w:rsidP="00E9143E">
      <w:pPr>
        <w:jc w:val="both"/>
        <w:rPr>
          <w:color w:val="000000" w:themeColor="text1"/>
          <w:lang w:val="en-US"/>
        </w:rPr>
      </w:pPr>
    </w:p>
    <w:p w14:paraId="23C82584" w14:textId="77777777" w:rsidR="00A4516A" w:rsidRDefault="00A4516A" w:rsidP="00E9143E">
      <w:pPr>
        <w:jc w:val="both"/>
        <w:rPr>
          <w:b/>
          <w:color w:val="000000" w:themeColor="text1"/>
          <w:sz w:val="29"/>
          <w:szCs w:val="29"/>
          <w:lang w:val="en-US"/>
        </w:rPr>
      </w:pPr>
    </w:p>
    <w:p w14:paraId="5053F08D" w14:textId="77777777" w:rsidR="00030BA8" w:rsidRPr="00937991" w:rsidRDefault="00CA3801" w:rsidP="00E9143E">
      <w:pPr>
        <w:jc w:val="both"/>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3F402285" w14:textId="77777777" w:rsidR="00CA3801" w:rsidRPr="00937991" w:rsidRDefault="00CA3801" w:rsidP="00E9143E">
      <w:pPr>
        <w:jc w:val="both"/>
        <w:rPr>
          <w:color w:val="000000" w:themeColor="text1"/>
          <w:lang w:val="en-US"/>
        </w:rPr>
      </w:pPr>
    </w:p>
    <w:p w14:paraId="1A79253B" w14:textId="77E1B2EA" w:rsidR="00030BA8" w:rsidRPr="00937991" w:rsidRDefault="00D33979" w:rsidP="00D33979">
      <w:pPr>
        <w:autoSpaceDE w:val="0"/>
        <w:autoSpaceDN w:val="0"/>
        <w:adjustRightInd w:val="0"/>
        <w:jc w:val="both"/>
        <w:rPr>
          <w:color w:val="000000" w:themeColor="text1"/>
          <w:lang w:val="en-US"/>
        </w:rPr>
      </w:pPr>
      <w:moveFromRangeStart w:id="184" w:author="Gregory Scontras" w:date="2018-02-16T10:46:00Z" w:name="move506541292"/>
      <w:moveFrom w:id="185" w:author="Gregory Scontras" w:date="2018-02-16T10:46:00Z">
        <w:r w:rsidDel="002D3A93">
          <w:rPr>
            <w:color w:val="000000" w:themeColor="text1"/>
            <w:lang w:val="en-US"/>
          </w:rPr>
          <w:t>In this section, and a</w:t>
        </w:r>
        <w:r w:rsidR="00356E5C" w:rsidDel="002D3A93">
          <w:rPr>
            <w:color w:val="000000" w:themeColor="text1"/>
            <w:lang w:val="en-US"/>
          </w:rPr>
          <w:t xml:space="preserve">s a first step, </w:t>
        </w:r>
        <w:r w:rsidDel="002D3A93">
          <w:rPr>
            <w:color w:val="000000" w:themeColor="text1"/>
            <w:lang w:val="en-US"/>
          </w:rPr>
          <w:t xml:space="preserve">we report on an experiment that collates different evidence types </w:t>
        </w:r>
        <w:r w:rsidR="0053279A" w:rsidDel="002D3A93">
          <w:rPr>
            <w:color w:val="000000" w:themeColor="text1"/>
            <w:lang w:val="en-US"/>
          </w:rPr>
          <w:t xml:space="preserve">with the goal of </w:t>
        </w:r>
        <w:r w:rsidDel="002D3A93">
          <w:rPr>
            <w:color w:val="000000" w:themeColor="text1"/>
            <w:lang w:val="en-US"/>
          </w:rPr>
          <w:t>norm</w:t>
        </w:r>
        <w:r w:rsidR="0053279A" w:rsidDel="002D3A93">
          <w:rPr>
            <w:color w:val="000000" w:themeColor="text1"/>
            <w:lang w:val="en-US"/>
          </w:rPr>
          <w:t>ing</w:t>
        </w:r>
        <w:r w:rsidDel="002D3A93">
          <w:rPr>
            <w:color w:val="000000" w:themeColor="text1"/>
            <w:lang w:val="en-US"/>
          </w:rPr>
          <w:t xml:space="preserve"> these types for </w:t>
        </w:r>
        <w:r w:rsidRPr="00937991" w:rsidDel="002D3A93">
          <w:rPr>
            <w:color w:val="000000" w:themeColor="text1"/>
            <w:lang w:val="en-US"/>
          </w:rPr>
          <w:t>a variety of characteristics</w:t>
        </w:r>
        <w:r w:rsidDel="002D3A93">
          <w:rPr>
            <w:color w:val="000000" w:themeColor="text1"/>
            <w:lang w:val="en-US"/>
          </w:rPr>
          <w:t xml:space="preserve"> that will serve as the basis for the studies to be presented below. </w:t>
        </w:r>
      </w:moveFrom>
      <w:moveFromRangeEnd w:id="184"/>
      <w:del w:id="186" w:author="Gregory Scontras" w:date="2018-02-16T10:45:00Z">
        <w:r w:rsidDel="002D3A93">
          <w:rPr>
            <w:color w:val="000000" w:themeColor="text1"/>
            <w:lang w:val="en-US"/>
          </w:rPr>
          <w:delText>More specifically, t</w:delText>
        </w:r>
        <w:r w:rsidR="005972A4" w:rsidRPr="00937991" w:rsidDel="002D3A93">
          <w:rPr>
            <w:color w:val="000000" w:themeColor="text1"/>
            <w:lang w:val="en-US"/>
          </w:rPr>
          <w:delText>o</w:delText>
        </w:r>
      </w:del>
      <w:ins w:id="187" w:author="Gregory Scontras" w:date="2018-02-16T10:45:00Z">
        <w:r w:rsidR="002D3A93">
          <w:rPr>
            <w:color w:val="000000" w:themeColor="text1"/>
            <w:lang w:val="en-US"/>
          </w:rPr>
          <w:t>To</w:t>
        </w:r>
      </w:ins>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w:t>
      </w:r>
      <w:del w:id="188" w:author="Gregory Scontras" w:date="2018-02-16T10:47:00Z">
        <w:r w:rsidR="005972A4" w:rsidRPr="00937991" w:rsidDel="002D3A93">
          <w:rPr>
            <w:color w:val="000000" w:themeColor="text1"/>
            <w:lang w:val="en-US"/>
          </w:rPr>
          <w:delText xml:space="preserve">strongly </w:delText>
        </w:r>
      </w:del>
      <w:r w:rsidR="005972A4" w:rsidRPr="00937991">
        <w:rPr>
          <w:color w:val="000000" w:themeColor="text1"/>
          <w:lang w:val="en-US"/>
        </w:rPr>
        <w:t xml:space="preserve">they </w:t>
      </w:r>
      <w:r w:rsidR="005972A4" w:rsidRPr="00937991">
        <w:rPr>
          <w:color w:val="000000" w:themeColor="text1"/>
          <w:lang w:val="en-US"/>
        </w:rPr>
        <w:lastRenderedPageBreak/>
        <w:t xml:space="preserve">provide support for a proposition </w:t>
      </w:r>
      <w:r w:rsidR="005972A4" w:rsidRPr="00937991">
        <w:rPr>
          <w:i/>
          <w:color w:val="000000" w:themeColor="text1"/>
          <w:lang w:val="en-US"/>
        </w:rPr>
        <w:t>p</w:t>
      </w:r>
      <w:r w:rsidR="002C6F2E">
        <w:rPr>
          <w:color w:val="000000" w:themeColor="text1"/>
          <w:lang w:val="en-US"/>
        </w:rPr>
        <w:t xml:space="preserve">. </w:t>
      </w:r>
      <w:ins w:id="189" w:author="Gregory Scontras" w:date="2018-02-16T10:46:00Z">
        <w:r w:rsidR="002D3A93">
          <w:rPr>
            <w:color w:val="000000" w:themeColor="text1"/>
            <w:lang w:val="en-US"/>
          </w:rPr>
          <w:t>Thus, i</w:t>
        </w:r>
      </w:ins>
      <w:moveToRangeStart w:id="190" w:author="Gregory Scontras" w:date="2018-02-16T10:46:00Z" w:name="move506541292"/>
      <w:moveTo w:id="191" w:author="Gregory Scontras" w:date="2018-02-16T10:46:00Z">
        <w:del w:id="192" w:author="Gregory Scontras" w:date="2018-02-16T10:46:00Z">
          <w:r w:rsidR="002D3A93" w:rsidDel="002D3A93">
            <w:rPr>
              <w:color w:val="000000" w:themeColor="text1"/>
              <w:lang w:val="en-US"/>
            </w:rPr>
            <w:delText>I</w:delText>
          </w:r>
        </w:del>
        <w:r w:rsidR="002D3A93">
          <w:rPr>
            <w:color w:val="000000" w:themeColor="text1"/>
            <w:lang w:val="en-US"/>
          </w:rPr>
          <w:t>n this section</w:t>
        </w:r>
      </w:moveTo>
      <w:ins w:id="193" w:author="Gregory Scontras" w:date="2018-02-16T10:46:00Z">
        <w:r w:rsidR="002D3A93">
          <w:rPr>
            <w:color w:val="000000" w:themeColor="text1"/>
            <w:lang w:val="en-US"/>
          </w:rPr>
          <w:t xml:space="preserve"> </w:t>
        </w:r>
      </w:ins>
      <w:moveTo w:id="194" w:author="Gregory Scontras" w:date="2018-02-16T10:46:00Z">
        <w:del w:id="195" w:author="Gregory Scontras" w:date="2018-02-16T10:46:00Z">
          <w:r w:rsidR="002D3A93" w:rsidDel="002D3A93">
            <w:rPr>
              <w:color w:val="000000" w:themeColor="text1"/>
              <w:lang w:val="en-US"/>
            </w:rPr>
            <w:delText xml:space="preserve">, and as a first step, </w:delText>
          </w:r>
        </w:del>
        <w:r w:rsidR="002D3A93">
          <w:rPr>
            <w:color w:val="000000" w:themeColor="text1"/>
            <w:lang w:val="en-US"/>
          </w:rPr>
          <w:t xml:space="preserve">we report on an experiment </w:t>
        </w:r>
      </w:moveTo>
      <w:ins w:id="196" w:author="Gregory Scontras" w:date="2018-02-16T10:47:00Z">
        <w:r w:rsidR="002D3A93">
          <w:rPr>
            <w:color w:val="000000" w:themeColor="text1"/>
            <w:lang w:val="en-US"/>
          </w:rPr>
          <w:t xml:space="preserve">that </w:t>
        </w:r>
      </w:ins>
      <w:ins w:id="197" w:author="Gregory Scontras" w:date="2018-02-16T10:46:00Z">
        <w:r w:rsidR="002D3A93" w:rsidRPr="00937991">
          <w:rPr>
            <w:color w:val="000000" w:themeColor="text1"/>
            <w:lang w:val="en-US"/>
          </w:rPr>
          <w:t xml:space="preserve">collected estimates of evidence strength </w:t>
        </w:r>
      </w:ins>
      <w:moveTo w:id="198" w:author="Gregory Scontras" w:date="2018-02-16T10:46:00Z">
        <w:del w:id="199" w:author="Gregory Scontras" w:date="2018-02-16T10:46:00Z">
          <w:r w:rsidR="002D3A93" w:rsidDel="002D3A93">
            <w:rPr>
              <w:color w:val="000000" w:themeColor="text1"/>
              <w:lang w:val="en-US"/>
            </w:rPr>
            <w:delText xml:space="preserve">that collates different evidence types </w:delText>
          </w:r>
        </w:del>
        <w:r w:rsidR="002D3A93">
          <w:rPr>
            <w:color w:val="000000" w:themeColor="text1"/>
            <w:lang w:val="en-US"/>
          </w:rPr>
          <w:t xml:space="preserve">with the goal of norming </w:t>
        </w:r>
        <w:del w:id="200" w:author="Gregory Scontras" w:date="2018-02-16T10:47:00Z">
          <w:r w:rsidR="002D3A93" w:rsidDel="002D3A93">
            <w:rPr>
              <w:color w:val="000000" w:themeColor="text1"/>
              <w:lang w:val="en-US"/>
            </w:rPr>
            <w:delText>these</w:delText>
          </w:r>
        </w:del>
      </w:moveTo>
      <w:ins w:id="201" w:author="Gregory Scontras" w:date="2018-02-16T10:47:00Z">
        <w:r w:rsidR="002D3A93">
          <w:rPr>
            <w:color w:val="000000" w:themeColor="text1"/>
            <w:lang w:val="en-US"/>
          </w:rPr>
          <w:t>evidence</w:t>
        </w:r>
      </w:ins>
      <w:moveTo w:id="202" w:author="Gregory Scontras" w:date="2018-02-16T10:46:00Z">
        <w:r w:rsidR="002D3A93">
          <w:rPr>
            <w:color w:val="000000" w:themeColor="text1"/>
            <w:lang w:val="en-US"/>
          </w:rPr>
          <w:t xml:space="preserve"> types for </w:t>
        </w:r>
        <w:r w:rsidR="002D3A93" w:rsidRPr="00937991">
          <w:rPr>
            <w:color w:val="000000" w:themeColor="text1"/>
            <w:lang w:val="en-US"/>
          </w:rPr>
          <w:t>a variety of characteristics</w:t>
        </w:r>
        <w:r w:rsidR="002D3A93">
          <w:rPr>
            <w:color w:val="000000" w:themeColor="text1"/>
            <w:lang w:val="en-US"/>
          </w:rPr>
          <w:t xml:space="preserve"> that will serve as the basis for the studies to be presented below.</w:t>
        </w:r>
        <w:commentRangeStart w:id="203"/>
        <w:del w:id="204" w:author="Gregory Scontras" w:date="2018-02-16T10:48:00Z">
          <w:r w:rsidR="002D3A93" w:rsidDel="002D3A93">
            <w:rPr>
              <w:color w:val="000000" w:themeColor="text1"/>
              <w:lang w:val="en-US"/>
            </w:rPr>
            <w:delText xml:space="preserve"> </w:delText>
          </w:r>
        </w:del>
      </w:moveTo>
      <w:moveToRangeEnd w:id="190"/>
      <w:del w:id="205" w:author="Gregory Scontras" w:date="2018-02-16T10:47:00Z">
        <w:r w:rsidR="002C6F2E" w:rsidDel="002D3A93">
          <w:rPr>
            <w:color w:val="000000" w:themeColor="text1"/>
            <w:lang w:val="en-US"/>
          </w:rPr>
          <w:delText>To that end, Experiment</w:delText>
        </w:r>
        <w:r w:rsidR="005972A4" w:rsidRPr="00937991" w:rsidDel="002D3A93">
          <w:rPr>
            <w:color w:val="000000" w:themeColor="text1"/>
            <w:lang w:val="en-US"/>
          </w:rPr>
          <w:delText xml:space="preserve"> 1 </w:delText>
        </w:r>
      </w:del>
      <w:del w:id="206" w:author="Gregory Scontras" w:date="2018-02-16T10:46:00Z">
        <w:r w:rsidR="005972A4" w:rsidRPr="00937991" w:rsidDel="002D3A93">
          <w:rPr>
            <w:color w:val="000000" w:themeColor="text1"/>
            <w:lang w:val="en-US"/>
          </w:rPr>
          <w:delText>collected estimates of evidence strength.</w:delText>
        </w:r>
        <w:r w:rsidR="00CA3801" w:rsidRPr="00937991" w:rsidDel="002D3A93">
          <w:rPr>
            <w:color w:val="000000" w:themeColor="text1"/>
            <w:vertAlign w:val="superscript"/>
          </w:rPr>
          <w:footnoteReference w:id="1"/>
        </w:r>
        <w:r w:rsidR="005972A4" w:rsidRPr="00937991" w:rsidDel="002D3A93">
          <w:rPr>
            <w:color w:val="000000" w:themeColor="text1"/>
            <w:lang w:val="en-US"/>
          </w:rPr>
          <w:delText xml:space="preserve"> </w:delText>
        </w:r>
      </w:del>
      <w:del w:id="209" w:author="Gregory Scontras" w:date="2018-02-16T10:47:00Z">
        <w:r w:rsidR="005972A4" w:rsidRPr="00937991" w:rsidDel="002D3A93">
          <w:rPr>
            <w:color w:val="000000" w:themeColor="text1"/>
            <w:lang w:val="en-US"/>
          </w:rPr>
          <w:delText xml:space="preserve">These estimates were </w:delText>
        </w:r>
        <w:r w:rsidDel="002D3A93">
          <w:rPr>
            <w:color w:val="000000" w:themeColor="text1"/>
            <w:lang w:val="en-US"/>
          </w:rPr>
          <w:delText xml:space="preserve">then </w:delText>
        </w:r>
        <w:r w:rsidR="005972A4" w:rsidRPr="00937991" w:rsidDel="002D3A93">
          <w:rPr>
            <w:color w:val="000000" w:themeColor="text1"/>
            <w:lang w:val="en-US"/>
          </w:rPr>
          <w:delText>used in the analyses of Experiments 2 and 3.</w:delText>
        </w:r>
      </w:del>
      <w:ins w:id="210" w:author="Gregory Scontras" w:date="2018-02-16T10:48:00Z">
        <w:r w:rsidR="002D3A93" w:rsidRPr="00937991">
          <w:rPr>
            <w:color w:val="000000" w:themeColor="text1"/>
            <w:vertAlign w:val="superscript"/>
          </w:rPr>
          <w:footnoteReference w:id="2"/>
        </w:r>
        <w:commentRangeEnd w:id="203"/>
        <w:r w:rsidR="002D3A93">
          <w:rPr>
            <w:rStyle w:val="CommentReference"/>
          </w:rPr>
          <w:commentReference w:id="203"/>
        </w:r>
      </w:ins>
    </w:p>
    <w:p w14:paraId="349604E7" w14:textId="77777777" w:rsidR="00030BA8" w:rsidRDefault="00030BA8" w:rsidP="00E9143E">
      <w:pPr>
        <w:jc w:val="both"/>
        <w:rPr>
          <w:color w:val="000000" w:themeColor="text1"/>
          <w:lang w:val="en-US"/>
        </w:rPr>
      </w:pPr>
    </w:p>
    <w:p w14:paraId="7A46DBCB" w14:textId="77777777" w:rsidR="0053279A" w:rsidRPr="00937991" w:rsidRDefault="0053279A" w:rsidP="00E9143E">
      <w:pPr>
        <w:jc w:val="both"/>
        <w:rPr>
          <w:color w:val="000000" w:themeColor="text1"/>
          <w:lang w:val="en-US"/>
        </w:rPr>
      </w:pPr>
    </w:p>
    <w:p w14:paraId="0B6AFEB3" w14:textId="77777777" w:rsidR="00030BA8" w:rsidRPr="00937991" w:rsidRDefault="00CA3801" w:rsidP="00E9143E">
      <w:pPr>
        <w:jc w:val="both"/>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22B9C78F" w14:textId="77777777" w:rsidR="00030BA8" w:rsidRPr="00937991" w:rsidRDefault="00030BA8" w:rsidP="00E9143E">
      <w:pPr>
        <w:jc w:val="both"/>
        <w:rPr>
          <w:b/>
          <w:color w:val="000000" w:themeColor="text1"/>
          <w:lang w:val="en-US"/>
        </w:rPr>
      </w:pPr>
    </w:p>
    <w:p w14:paraId="4C298B12" w14:textId="77777777" w:rsidR="00030BA8" w:rsidRPr="00937991" w:rsidRDefault="00CA3801" w:rsidP="00CA3801">
      <w:pPr>
        <w:spacing w:after="120"/>
        <w:jc w:val="both"/>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0C90E5F" w14:textId="1FBF9CAB" w:rsidR="00030BA8" w:rsidRPr="00937991" w:rsidRDefault="005972A4" w:rsidP="00E9143E">
      <w:pPr>
        <w:jc w:val="both"/>
        <w:rPr>
          <w:color w:val="000000" w:themeColor="text1"/>
          <w:lang w:val="en-US"/>
        </w:rPr>
      </w:pPr>
      <w:r w:rsidRPr="00937991">
        <w:rPr>
          <w:color w:val="000000" w:themeColor="text1"/>
          <w:lang w:val="en-US"/>
        </w:rPr>
        <w:t>For the English version</w:t>
      </w:r>
      <w:ins w:id="213" w:author="Gregory Scontras" w:date="2018-02-16T10:49:00Z">
        <w:r w:rsidR="002D3A93">
          <w:rPr>
            <w:color w:val="000000" w:themeColor="text1"/>
            <w:lang w:val="en-US"/>
          </w:rPr>
          <w:t xml:space="preserve"> of the experiment</w:t>
        </w:r>
      </w:ins>
      <w:r w:rsidRPr="00937991">
        <w:rPr>
          <w:color w:val="000000" w:themeColor="text1"/>
          <w:lang w:val="en-US"/>
        </w:rPr>
        <w:t>, 40 native English speakers were recruited through Amazon’s Mechanical Turk crowd-sourcing service. For the German version, 40 German native speakers were recruited through Clickworker’s crowd-sourcing service. Both groups were compensated for their participation.</w:t>
      </w:r>
    </w:p>
    <w:p w14:paraId="6C3954BC" w14:textId="77777777" w:rsidR="00030BA8" w:rsidRPr="00937991" w:rsidRDefault="00030BA8" w:rsidP="00E9143E">
      <w:pPr>
        <w:jc w:val="both"/>
        <w:rPr>
          <w:color w:val="000000" w:themeColor="text1"/>
          <w:lang w:val="en-US"/>
        </w:rPr>
      </w:pPr>
    </w:p>
    <w:p w14:paraId="6E74A4CF" w14:textId="77777777" w:rsidR="00030BA8" w:rsidRPr="00937991" w:rsidRDefault="002A5690" w:rsidP="002A5690">
      <w:pPr>
        <w:spacing w:after="120"/>
        <w:jc w:val="both"/>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0BE3846D" w14:textId="40F4138F"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commentRangeStart w:id="214"/>
      <w:r w:rsidRPr="00937991">
        <w:rPr>
          <w:color w:val="000000" w:themeColor="text1"/>
          <w:vertAlign w:val="superscript"/>
        </w:rPr>
        <w:footnoteReference w:id="3"/>
      </w:r>
      <w:r w:rsidRPr="00937991">
        <w:rPr>
          <w:color w:val="000000" w:themeColor="text1"/>
          <w:lang w:val="en-US"/>
        </w:rPr>
        <w:t xml:space="preserve"> </w:t>
      </w:r>
      <w:commentRangeEnd w:id="214"/>
      <w:r w:rsidR="002D3A93">
        <w:rPr>
          <w:rStyle w:val="CommentReference"/>
        </w:rPr>
        <w:commentReference w:id="214"/>
      </w:r>
      <w:r w:rsidRPr="00937991">
        <w:rPr>
          <w:color w:val="000000" w:themeColor="text1"/>
          <w:lang w:val="en-US"/>
        </w:rPr>
        <w:t xml:space="preserve">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del w:id="225" w:author="Gregory Scontras" w:date="2018-02-16T10:52:00Z">
        <w:r w:rsidRPr="00937991" w:rsidDel="00A80C06">
          <w:rPr>
            <w:color w:val="000000" w:themeColor="text1"/>
            <w:lang w:val="en-US"/>
          </w:rPr>
          <w:delText>e.g.,</w:delText>
        </w:r>
      </w:del>
      <w:ins w:id="226" w:author="Gregory Scontras" w:date="2018-02-16T10:52:00Z">
        <w:r w:rsidR="00A80C06">
          <w:rPr>
            <w:color w:val="000000" w:themeColor="text1"/>
            <w:lang w:val="en-US"/>
          </w:rPr>
          <w:t>for example,</w:t>
        </w:r>
      </w:ins>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del w:id="227" w:author="Gregory Scontras" w:date="2018-02-16T10:52:00Z">
        <w:r w:rsidRPr="00937991" w:rsidDel="00A80C06">
          <w:rPr>
            <w:color w:val="000000" w:themeColor="text1"/>
            <w:lang w:val="en-US"/>
          </w:rPr>
          <w:delText>, e.g.,</w:delText>
        </w:r>
      </w:del>
      <w:ins w:id="228" w:author="Gregory Scontras" w:date="2018-02-16T10:52:00Z">
        <w:r w:rsidR="00A80C06">
          <w:rPr>
            <w:color w:val="000000" w:themeColor="text1"/>
            <w:lang w:val="en-US"/>
          </w:rPr>
          <w:t>,</w:t>
        </w:r>
      </w:ins>
      <w:r w:rsidRPr="00937991">
        <w:rPr>
          <w:color w:val="000000" w:themeColor="text1"/>
          <w:lang w:val="en-US"/>
        </w:rPr>
        <w:t xml:space="preserve"> “How likely is it that dinner is ready?” and adjusted the slider accordingly. 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325BFA61" w14:textId="77777777" w:rsidR="002A5690" w:rsidRPr="00937991" w:rsidRDefault="002A5690" w:rsidP="002A5690">
      <w:pPr>
        <w:jc w:val="both"/>
        <w:rPr>
          <w:color w:val="000000" w:themeColor="text1"/>
          <w:lang w:val="en-US"/>
        </w:rPr>
      </w:pPr>
    </w:p>
    <w:p w14:paraId="0DA1183C" w14:textId="77777777" w:rsidR="00030BA8" w:rsidRPr="00937991" w:rsidRDefault="00817C66" w:rsidP="002A5690">
      <w:pPr>
        <w:jc w:val="both"/>
        <w:rPr>
          <w:color w:val="000000" w:themeColor="text1"/>
          <w:lang w:val="en-US"/>
        </w:rPr>
      </w:pPr>
      <w:r>
        <w:rPr>
          <w:color w:val="000000" w:themeColor="text1"/>
          <w:lang w:val="en-US"/>
        </w:rPr>
        <w:t>(9</w:t>
      </w:r>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782B63BA" w14:textId="77777777" w:rsidR="00030BA8" w:rsidRPr="00937991" w:rsidRDefault="005972A4" w:rsidP="002A5690">
      <w:pPr>
        <w:ind w:left="339" w:firstLine="113"/>
        <w:jc w:val="both"/>
        <w:rPr>
          <w:color w:val="000000" w:themeColor="text1"/>
          <w:lang w:val="en-US"/>
        </w:rPr>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339DBDAC" w14:textId="77777777" w:rsidR="00030BA8" w:rsidRPr="00937991" w:rsidRDefault="002A5690" w:rsidP="002A5690">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458246ED" w14:textId="77777777" w:rsidR="00030BA8" w:rsidRPr="00937991" w:rsidRDefault="002A5690" w:rsidP="002A5690">
      <w:pPr>
        <w:ind w:left="339" w:firstLine="113"/>
        <w:jc w:val="both"/>
        <w:rPr>
          <w:color w:val="000000" w:themeColor="text1"/>
          <w:lang w:val="en-US"/>
        </w:rPr>
      </w:pPr>
      <w:r w:rsidRPr="00937991">
        <w:rPr>
          <w:color w:val="000000" w:themeColor="text1"/>
          <w:lang w:val="en-GB"/>
        </w:rPr>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31E7CAF7" w14:textId="77777777" w:rsidR="00030BA8" w:rsidRPr="00937991" w:rsidRDefault="00030BA8" w:rsidP="00E9143E">
      <w:pPr>
        <w:jc w:val="both"/>
        <w:rPr>
          <w:color w:val="000000" w:themeColor="text1"/>
          <w:lang w:val="en-US"/>
        </w:rPr>
      </w:pPr>
    </w:p>
    <w:p w14:paraId="2462298B" w14:textId="77777777"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each participant evaluated one of five possible pieces of evidence, resulting in four trials per participant. Trial order was randomized. For the German version, the procedure was identical; all materials were translated into German. See Appendix A for the full list of stimuli.</w:t>
      </w:r>
    </w:p>
    <w:p w14:paraId="64E07BBB" w14:textId="77777777" w:rsidR="00030BA8" w:rsidRPr="00937991" w:rsidDel="003C76E6" w:rsidRDefault="00030BA8" w:rsidP="00E9143E">
      <w:pPr>
        <w:jc w:val="both"/>
        <w:rPr>
          <w:del w:id="229" w:author="Gregory Scontras" w:date="2018-02-16T10:41:00Z"/>
          <w:color w:val="000000" w:themeColor="text1"/>
          <w:lang w:val="en-US"/>
        </w:rPr>
      </w:pPr>
    </w:p>
    <w:p w14:paraId="12F7A4A8" w14:textId="77777777" w:rsidR="002A5690" w:rsidRDefault="002A5690" w:rsidP="00E9143E">
      <w:pPr>
        <w:jc w:val="both"/>
        <w:rPr>
          <w:color w:val="000000" w:themeColor="text1"/>
          <w:lang w:val="en-US"/>
        </w:rPr>
      </w:pPr>
    </w:p>
    <w:p w14:paraId="41746DD7" w14:textId="77777777" w:rsidR="002C6F2E" w:rsidRPr="00937991" w:rsidRDefault="002C6F2E" w:rsidP="00E9143E">
      <w:pPr>
        <w:jc w:val="both"/>
        <w:rPr>
          <w:color w:val="000000" w:themeColor="text1"/>
          <w:lang w:val="en-US"/>
        </w:rPr>
      </w:pPr>
    </w:p>
    <w:p w14:paraId="2AA69C69" w14:textId="77777777" w:rsidR="00030BA8" w:rsidRPr="00937991" w:rsidRDefault="002A5690" w:rsidP="00E9143E">
      <w:pPr>
        <w:jc w:val="both"/>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4CB30AD" w14:textId="77777777" w:rsidR="00030BA8" w:rsidRPr="00937991" w:rsidRDefault="00030BA8" w:rsidP="00E9143E">
      <w:pPr>
        <w:jc w:val="both"/>
        <w:rPr>
          <w:b/>
          <w:color w:val="000000" w:themeColor="text1"/>
          <w:lang w:val="en-US"/>
        </w:rPr>
      </w:pPr>
    </w:p>
    <w:p w14:paraId="12173019" w14:textId="77777777" w:rsidR="00030BA8" w:rsidRPr="00937991" w:rsidRDefault="005972A4" w:rsidP="00E9143E">
      <w:pPr>
        <w:jc w:val="both"/>
        <w:rPr>
          <w:color w:val="000000" w:themeColor="text1"/>
          <w:lang w:val="en-US"/>
        </w:rPr>
      </w:pPr>
      <w:r w:rsidRPr="00937991">
        <w:rPr>
          <w:color w:val="000000" w:themeColor="text1"/>
          <w:lang w:val="en-US"/>
        </w:rPr>
        <w:t xml:space="preserve">We obtained between 3 and 14 strength ratings for each piece of evidence. We interpret the slider value between 0 (“impossible”) and 1 (“absolutely certain”) as a participant’s estimate of the probability of </w:t>
      </w:r>
      <w:r w:rsidRPr="00937991">
        <w:rPr>
          <w:i/>
          <w:color w:val="000000" w:themeColor="text1"/>
          <w:lang w:val="en-US"/>
        </w:rPr>
        <w:t xml:space="preserve">p </w:t>
      </w:r>
      <w:r w:rsidRPr="00937991">
        <w:rPr>
          <w:color w:val="000000" w:themeColor="text1"/>
          <w:lang w:val="en-US"/>
        </w:rPr>
        <w:t xml:space="preserve">given </w:t>
      </w:r>
      <w:r w:rsidRPr="00937991">
        <w:rPr>
          <w:i/>
          <w:color w:val="000000" w:themeColor="text1"/>
          <w:lang w:val="en-US"/>
        </w:rPr>
        <w:t>e</w:t>
      </w:r>
      <w:r w:rsidRPr="00937991">
        <w:rPr>
          <w:color w:val="000000" w:themeColor="text1"/>
          <w:lang w:val="en-US"/>
        </w:rPr>
        <w:t xml:space="preserve">, which we will also refer to as </w:t>
      </w:r>
      <w:r w:rsidRPr="00937991">
        <w:rPr>
          <w:i/>
          <w:color w:val="000000" w:themeColor="text1"/>
          <w:lang w:val="en-US"/>
        </w:rPr>
        <w:t>evidence strength</w:t>
      </w:r>
      <w:r w:rsidRPr="00937991">
        <w:rPr>
          <w:color w:val="000000" w:themeColor="text1"/>
          <w:lang w:val="en-US"/>
        </w:rPr>
        <w:t xml:space="preserve">. Strength of each piece of evidence in both the English and German task is shown in Figure </w:t>
      </w:r>
      <w:r w:rsidRPr="00937991">
        <w:rPr>
          <w:color w:val="000000" w:themeColor="text1"/>
          <w:lang w:val="en-US"/>
        </w:rPr>
        <w:lastRenderedPageBreak/>
        <w:t>1. We used these pieces of evidence in the design of Experiments 2 and 3; analyses employed evidence strength means (indicated by black dots in the Figure).</w:t>
      </w:r>
    </w:p>
    <w:p w14:paraId="1E9CDAFE" w14:textId="77777777" w:rsidR="00030BA8" w:rsidRPr="00937991" w:rsidRDefault="005972A4" w:rsidP="002A5690">
      <w:pPr>
        <w:ind w:firstLine="567"/>
        <w:jc w:val="both"/>
        <w:rPr>
          <w:color w:val="000000" w:themeColor="text1"/>
          <w:lang w:val="en-US"/>
        </w:rPr>
      </w:pPr>
      <w:r w:rsidRPr="00937991">
        <w:rPr>
          <w:color w:val="000000" w:themeColor="text1"/>
          <w:lang w:val="en-US"/>
        </w:rPr>
        <w:t>To test whether the English and German distributions of strength ratings differed, we conducted a mixed-effects linear regression predicting evidence strength rating from a dummy-coded fixed effect of language (with English as reference level) as well as by-participant and by-item random intercepts and by-item random slopes for language. The effect of language did not reach significance (</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-.22, </w:t>
      </w:r>
      <w:r w:rsidRPr="00937991">
        <w:rPr>
          <w:i/>
          <w:color w:val="000000" w:themeColor="text1"/>
          <w:lang w:val="en-US"/>
        </w:rPr>
        <w:t xml:space="preserve">p </w:t>
      </w:r>
      <w:r w:rsidRPr="00937991">
        <w:rPr>
          <w:color w:val="000000" w:themeColor="text1"/>
          <w:lang w:val="en-US"/>
        </w:rPr>
        <w:t>&lt; .83), suggesting that the two populations did not differ in their estimates of evidence strength.</w:t>
      </w:r>
    </w:p>
    <w:p w14:paraId="028A06B0" w14:textId="77777777" w:rsidR="002C6F2E" w:rsidRDefault="002C6F2E" w:rsidP="002C6F2E">
      <w:pPr>
        <w:jc w:val="both"/>
        <w:rPr>
          <w:color w:val="FF0000"/>
          <w:lang w:val="en-US"/>
        </w:rPr>
      </w:pPr>
    </w:p>
    <w:p w14:paraId="042F3B33" w14:textId="77777777" w:rsidR="002C6F2E" w:rsidRPr="00817C66" w:rsidRDefault="002C6F2E" w:rsidP="002C6F2E">
      <w:pPr>
        <w:jc w:val="both"/>
        <w:rPr>
          <w:color w:val="FF0000"/>
          <w:lang w:val="en-US"/>
        </w:rPr>
      </w:pPr>
      <w:r w:rsidRPr="00817C66">
        <w:rPr>
          <w:color w:val="FF0000"/>
          <w:lang w:val="en-US"/>
        </w:rPr>
        <w:t>FIGURE 1</w:t>
      </w:r>
    </w:p>
    <w:p w14:paraId="22FEBBEB" w14:textId="77777777" w:rsidR="00440E42" w:rsidRDefault="00440E42" w:rsidP="002C6F2E">
      <w:pPr>
        <w:jc w:val="both"/>
        <w:rPr>
          <w:i/>
          <w:color w:val="000000" w:themeColor="text1"/>
          <w:lang w:val="en-US"/>
        </w:rPr>
      </w:pPr>
    </w:p>
    <w:p w14:paraId="217BED2C" w14:textId="7F57D570"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ins w:id="230" w:author="Gregory Scontras" w:date="2018-02-16T10:54:00Z">
        <w:r w:rsidR="00A80C06">
          <w:rPr>
            <w:i/>
            <w:color w:val="000000" w:themeColor="text1"/>
            <w:lang w:val="en-US"/>
          </w:rPr>
          <w:t xml:space="preserve"> the</w:t>
        </w:r>
      </w:ins>
      <w:r w:rsidRPr="00937991">
        <w:rPr>
          <w:i/>
          <w:color w:val="000000" w:themeColor="text1"/>
          <w:lang w:val="en-US"/>
        </w:rPr>
        <w:t xml:space="preserve"> same order in </w:t>
      </w:r>
      <w:ins w:id="231" w:author="Gregory Scontras" w:date="2018-02-16T10:54:00Z">
        <w:r w:rsidR="00A80C06">
          <w:rPr>
            <w:i/>
            <w:color w:val="000000" w:themeColor="text1"/>
            <w:lang w:val="en-US"/>
          </w:rPr>
          <w:t xml:space="preserve">the </w:t>
        </w:r>
      </w:ins>
      <w:r w:rsidRPr="00937991">
        <w:rPr>
          <w:i/>
          <w:color w:val="000000" w:themeColor="text1"/>
          <w:lang w:val="en-US"/>
        </w:rPr>
        <w:t>English and German panel</w:t>
      </w:r>
      <w:ins w:id="232" w:author="Gregory Scontras" w:date="2018-02-16T10:54:00Z">
        <w:r w:rsidR="00A80C06">
          <w:rPr>
            <w:i/>
            <w:color w:val="000000" w:themeColor="text1"/>
            <w:lang w:val="en-US"/>
          </w:rPr>
          <w:t>s</w:t>
        </w:r>
      </w:ins>
      <w:r w:rsidRPr="00937991">
        <w:rPr>
          <w:i/>
          <w:color w:val="000000" w:themeColor="text1"/>
          <w:lang w:val="en-US"/>
        </w:rPr>
        <w:t xml:space="preserve"> and are sorted by the English means. Horizontal lines indicate medians, black dots indicate means. Boxes indicate the range into which 50% of the data fall. Whiskers extend to 1.5 times the interquartile range.</w:t>
      </w:r>
    </w:p>
    <w:p w14:paraId="2A466E2A" w14:textId="77777777" w:rsidR="00030BA8" w:rsidRPr="002C6F2E" w:rsidRDefault="00030BA8" w:rsidP="00E9143E">
      <w:pPr>
        <w:jc w:val="both"/>
        <w:rPr>
          <w:color w:val="000000" w:themeColor="text1"/>
          <w:lang w:val="en-US"/>
        </w:rPr>
      </w:pPr>
    </w:p>
    <w:p w14:paraId="6AFD13CA" w14:textId="77777777" w:rsidR="002A5690" w:rsidRPr="002C6F2E" w:rsidRDefault="002A5690" w:rsidP="00E9143E">
      <w:pPr>
        <w:jc w:val="both"/>
        <w:rPr>
          <w:color w:val="000000" w:themeColor="text1"/>
          <w:lang w:val="en-US"/>
        </w:rPr>
      </w:pPr>
    </w:p>
    <w:p w14:paraId="09ED1C5E" w14:textId="77777777" w:rsidR="002A5690" w:rsidRPr="002C6F2E" w:rsidRDefault="002A5690" w:rsidP="00E9143E">
      <w:pPr>
        <w:jc w:val="both"/>
        <w:rPr>
          <w:color w:val="000000" w:themeColor="text1"/>
          <w:lang w:val="en-US"/>
        </w:rPr>
      </w:pPr>
    </w:p>
    <w:p w14:paraId="6865F446" w14:textId="77777777" w:rsidR="00030BA8" w:rsidRPr="00937991" w:rsidRDefault="002A5690" w:rsidP="00E9143E">
      <w:pPr>
        <w:jc w:val="both"/>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2A590F20" w14:textId="77777777" w:rsidR="00030BA8" w:rsidRPr="00937991" w:rsidRDefault="00030BA8" w:rsidP="00E9143E">
      <w:pPr>
        <w:jc w:val="both"/>
        <w:rPr>
          <w:b/>
          <w:color w:val="000000" w:themeColor="text1"/>
          <w:sz w:val="28"/>
          <w:szCs w:val="28"/>
          <w:lang w:val="en-US"/>
        </w:rPr>
      </w:pPr>
    </w:p>
    <w:p w14:paraId="35A61578" w14:textId="77777777"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particular evidential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pieces of evidence that 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4"/>
      </w:r>
      <w:r w:rsidR="005972A4" w:rsidRPr="00937991">
        <w:rPr>
          <w:color w:val="000000" w:themeColor="text1"/>
          <w:lang w:val="en-US"/>
        </w:rPr>
        <w:t xml:space="preserve"> The German version was identical with the exception that it was conducted in German and contained slightly different utterance choices (explained below).</w:t>
      </w:r>
      <w:r w:rsidR="005972A4" w:rsidRPr="00937991">
        <w:rPr>
          <w:color w:val="000000" w:themeColor="text1"/>
          <w:vertAlign w:val="superscript"/>
        </w:rPr>
        <w:footnoteReference w:id="5"/>
      </w:r>
    </w:p>
    <w:p w14:paraId="3F926413" w14:textId="77777777" w:rsidR="00030BA8" w:rsidRPr="00937991" w:rsidRDefault="00030BA8" w:rsidP="00E9143E">
      <w:pPr>
        <w:jc w:val="both"/>
        <w:rPr>
          <w:color w:val="000000" w:themeColor="text1"/>
          <w:lang w:val="en-US"/>
        </w:rPr>
      </w:pPr>
    </w:p>
    <w:p w14:paraId="6E1611AE" w14:textId="77777777" w:rsidR="00C80A8D" w:rsidRPr="00937991" w:rsidRDefault="00C80A8D" w:rsidP="00E9143E">
      <w:pPr>
        <w:jc w:val="both"/>
        <w:rPr>
          <w:color w:val="000000" w:themeColor="text1"/>
          <w:lang w:val="en-US"/>
        </w:rPr>
      </w:pPr>
    </w:p>
    <w:p w14:paraId="5FB125D0" w14:textId="77777777" w:rsidR="00030BA8" w:rsidRPr="00937991" w:rsidRDefault="00C80A8D" w:rsidP="00E9143E">
      <w:pPr>
        <w:jc w:val="both"/>
        <w:rPr>
          <w:b/>
          <w:color w:val="000000" w:themeColor="text1"/>
          <w:lang w:val="en-US"/>
        </w:rPr>
      </w:pPr>
      <w:r w:rsidRPr="00937991">
        <w:rPr>
          <w:b/>
          <w:color w:val="000000" w:themeColor="text1"/>
          <w:lang w:val="en-US"/>
        </w:rPr>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2A048218" w14:textId="77777777" w:rsidR="00030BA8" w:rsidRPr="00937991" w:rsidRDefault="00030BA8" w:rsidP="00E9143E">
      <w:pPr>
        <w:jc w:val="both"/>
        <w:rPr>
          <w:b/>
          <w:color w:val="000000" w:themeColor="text1"/>
          <w:lang w:val="en-US"/>
        </w:rPr>
      </w:pPr>
    </w:p>
    <w:p w14:paraId="09FF8AEB" w14:textId="77777777" w:rsidR="00030BA8" w:rsidRPr="00937991" w:rsidRDefault="00C80A8D" w:rsidP="00C80A8D">
      <w:pPr>
        <w:spacing w:after="120"/>
        <w:jc w:val="both"/>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B8115B1" w14:textId="77777777" w:rsidR="00030BA8" w:rsidRPr="00937991" w:rsidRDefault="005972A4" w:rsidP="00E9143E">
      <w:pPr>
        <w:jc w:val="both"/>
        <w:rPr>
          <w:color w:val="000000" w:themeColor="text1"/>
          <w:lang w:val="en-US"/>
        </w:rPr>
      </w:pPr>
      <w:r w:rsidRPr="00937991">
        <w:rPr>
          <w:color w:val="000000" w:themeColor="text1"/>
          <w:lang w:val="en-US"/>
        </w:rPr>
        <w:t>For the English version, we recruited 40 participants from Amazon’s Mechanical Turk. For the German version, we recruited 40 participants on the German crowd-sourcing service Clickworker. Participants were compensated for their participation.</w:t>
      </w:r>
    </w:p>
    <w:p w14:paraId="1229E33F" w14:textId="77777777" w:rsidR="00030BA8" w:rsidRPr="00937991" w:rsidRDefault="00030BA8" w:rsidP="00E9143E">
      <w:pPr>
        <w:jc w:val="both"/>
        <w:rPr>
          <w:color w:val="000000" w:themeColor="text1"/>
          <w:lang w:val="en-US"/>
        </w:rPr>
      </w:pPr>
    </w:p>
    <w:p w14:paraId="6BFFA759" w14:textId="77777777" w:rsidR="00030BA8" w:rsidRPr="00937991" w:rsidRDefault="00C80A8D" w:rsidP="00C80A8D">
      <w:pPr>
        <w:spacing w:after="120"/>
        <w:jc w:val="both"/>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49C3FBC4" w14:textId="150F6A77"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del w:id="233" w:author="Gregory Scontras" w:date="2018-02-16T13:47:00Z">
        <w:r w:rsidRPr="00937991" w:rsidDel="009A5B78">
          <w:rPr>
            <w:color w:val="000000" w:themeColor="text1"/>
            <w:lang w:val="en-US"/>
          </w:rPr>
          <w:delText xml:space="preserve">, </w:delText>
        </w:r>
        <w:r w:rsidRPr="00937991" w:rsidDel="003F28A5">
          <w:rPr>
            <w:color w:val="000000" w:themeColor="text1"/>
            <w:lang w:val="en-US"/>
          </w:rPr>
          <w:delText>e.g.</w:delText>
        </w:r>
        <w:r w:rsidRPr="00937991" w:rsidDel="009A5B78">
          <w:rPr>
            <w:color w:val="000000" w:themeColor="text1"/>
            <w:lang w:val="en-US"/>
          </w:rPr>
          <w:delText xml:space="preserve">, </w:delText>
        </w:r>
      </w:del>
      <w:ins w:id="234" w:author="Gregory Scontras" w:date="2018-02-16T13:47:00Z">
        <w:r w:rsidR="009A5B78">
          <w:rPr>
            <w:color w:val="000000" w:themeColor="text1"/>
            <w:lang w:val="en-US"/>
          </w:rPr>
          <w:t xml:space="preserve"> (e.g., </w:t>
        </w:r>
      </w:ins>
      <w:r w:rsidRPr="00937991">
        <w:rPr>
          <w:color w:val="000000" w:themeColor="text1"/>
          <w:lang w:val="en-US"/>
        </w:rPr>
        <w:t>“Imagine that you are sitting in a room</w:t>
      </w:r>
      <w:del w:id="235" w:author="Gregory Scontras" w:date="2018-02-16T13:47:00Z">
        <w:r w:rsidRPr="00937991" w:rsidDel="009A5B78">
          <w:rPr>
            <w:color w:val="000000" w:themeColor="text1"/>
            <w:lang w:val="en-US"/>
          </w:rPr>
          <w:delText>.</w:delText>
        </w:r>
      </w:del>
      <w:r w:rsidRPr="00937991">
        <w:rPr>
          <w:color w:val="000000" w:themeColor="text1"/>
          <w:lang w:val="en-US"/>
        </w:rPr>
        <w:t>”</w:t>
      </w:r>
      <w:ins w:id="236" w:author="Gregory Scontras" w:date="2018-02-16T13:47:00Z">
        <w:r w:rsidR="009A5B78">
          <w:rPr>
            <w:color w:val="000000" w:themeColor="text1"/>
            <w:lang w:val="en-US"/>
          </w:rPr>
          <w:t>).</w:t>
        </w:r>
      </w:ins>
      <w:r w:rsidRPr="00937991">
        <w:rPr>
          <w:color w:val="000000" w:themeColor="text1"/>
          <w:lang w:val="en-US"/>
        </w:rPr>
        <w:t xml:space="preserve"> Next, they were presented with a piece of evidence</w:t>
      </w:r>
      <w:del w:id="237" w:author="Gregory Scontras" w:date="2018-02-16T13:47:00Z">
        <w:r w:rsidRPr="00937991" w:rsidDel="009A5B78">
          <w:rPr>
            <w:color w:val="000000" w:themeColor="text1"/>
            <w:lang w:val="en-US"/>
          </w:rPr>
          <w:delText>,</w:delText>
        </w:r>
      </w:del>
      <w:r w:rsidRPr="00937991">
        <w:rPr>
          <w:color w:val="000000" w:themeColor="text1"/>
          <w:lang w:val="en-US"/>
        </w:rPr>
        <w:t xml:space="preserve"> </w:t>
      </w:r>
      <w:ins w:id="238" w:author="Gregory Scontras" w:date="2018-02-16T13:47:00Z">
        <w:r w:rsidR="009A5B78">
          <w:rPr>
            <w:color w:val="000000" w:themeColor="text1"/>
            <w:lang w:val="en-US"/>
          </w:rPr>
          <w:t>(</w:t>
        </w:r>
      </w:ins>
      <w:r w:rsidRPr="00937991">
        <w:rPr>
          <w:color w:val="000000" w:themeColor="text1"/>
          <w:lang w:val="en-US"/>
        </w:rPr>
        <w:t>e.g., “Earlier today, you saw dark clouds in the sky</w:t>
      </w:r>
      <w:del w:id="239" w:author="Gregory Scontras" w:date="2018-02-16T13:47:00Z">
        <w:r w:rsidRPr="00937991" w:rsidDel="009A5B78">
          <w:rPr>
            <w:color w:val="000000" w:themeColor="text1"/>
            <w:lang w:val="en-US"/>
          </w:rPr>
          <w:delText>.</w:delText>
        </w:r>
      </w:del>
      <w:r w:rsidRPr="00937991">
        <w:rPr>
          <w:color w:val="000000" w:themeColor="text1"/>
          <w:lang w:val="en-US"/>
        </w:rPr>
        <w:t>”</w:t>
      </w:r>
      <w:ins w:id="240" w:author="Gregory Scontras" w:date="2018-02-16T13:47:00Z">
        <w:r w:rsidR="009A5B78">
          <w:rPr>
            <w:color w:val="000000" w:themeColor="text1"/>
            <w:lang w:val="en-US"/>
          </w:rPr>
          <w:t>).</w:t>
        </w:r>
      </w:ins>
      <w:r w:rsidRPr="00937991">
        <w:rPr>
          <w:color w:val="000000" w:themeColor="text1"/>
          <w:lang w:val="en-US"/>
        </w:rPr>
        <w:t xml:space="preserve"> Finally, each participant saw the same question: “Given what you know, what do you say to a friend who is sitting in </w:t>
      </w:r>
      <w:r w:rsidRPr="00937991">
        <w:rPr>
          <w:color w:val="000000" w:themeColor="text1"/>
          <w:lang w:val="en-US"/>
        </w:rPr>
        <w:lastRenderedPageBreak/>
        <w:t>a windowless room down the hall?” They then chose one of four possible utterances by checking a radio button</w:t>
      </w:r>
      <w:del w:id="241" w:author="Gregory Scontras" w:date="2018-02-16T13:48:00Z">
        <w:r w:rsidRPr="00937991" w:rsidDel="009A5B78">
          <w:rPr>
            <w:color w:val="000000" w:themeColor="text1"/>
            <w:lang w:val="en-US"/>
          </w:rPr>
          <w:delText>,</w:delText>
        </w:r>
      </w:del>
      <w:r w:rsidRPr="00937991">
        <w:rPr>
          <w:color w:val="000000" w:themeColor="text1"/>
          <w:lang w:val="en-US"/>
        </w:rPr>
        <w:t xml:space="preserve"> </w:t>
      </w:r>
      <w:ins w:id="242" w:author="Gregory Scontras" w:date="2018-02-16T13:48:00Z">
        <w:r w:rsidR="009A5B78">
          <w:rPr>
            <w:color w:val="000000" w:themeColor="text1"/>
            <w:lang w:val="en-US"/>
          </w:rPr>
          <w:t>(</w:t>
        </w:r>
      </w:ins>
      <w:r w:rsidRPr="00937991">
        <w:rPr>
          <w:color w:val="000000" w:themeColor="text1"/>
          <w:lang w:val="en-US"/>
        </w:rPr>
        <w:t>e.g., “It’s raining,” “It must be raining,” “It’s probably raining,” “It might be raining</w:t>
      </w:r>
      <w:del w:id="243" w:author="Gregory Scontras" w:date="2018-02-16T13:48:00Z">
        <w:r w:rsidRPr="00937991" w:rsidDel="009A5B78">
          <w:rPr>
            <w:color w:val="000000" w:themeColor="text1"/>
            <w:lang w:val="en-US"/>
          </w:rPr>
          <w:delText>.</w:delText>
        </w:r>
      </w:del>
      <w:r w:rsidRPr="00937991">
        <w:rPr>
          <w:color w:val="000000" w:themeColor="text1"/>
          <w:lang w:val="en-US"/>
        </w:rPr>
        <w:t>”</w:t>
      </w:r>
      <w:ins w:id="244" w:author="Gregory Scontras" w:date="2018-02-16T13:48:00Z">
        <w:r w:rsidR="009A5B78">
          <w:rPr>
            <w:color w:val="000000" w:themeColor="text1"/>
            <w:lang w:val="en-US"/>
          </w:rPr>
          <w:t>).</w:t>
        </w:r>
      </w:ins>
      <w:r w:rsidRPr="00937991">
        <w:rPr>
          <w:color w:val="000000" w:themeColor="text1"/>
          <w:lang w:val="en-US"/>
        </w:rPr>
        <w:t xml:space="preserve"> Depending on the language of testing, possible utter</w:t>
      </w:r>
      <w:r w:rsidR="00440E42">
        <w:rPr>
          <w:color w:val="000000" w:themeColor="text1"/>
          <w:lang w:val="en-US"/>
        </w:rPr>
        <w:t>ances took the forms shown in (10) or (11</w:t>
      </w:r>
      <w:r w:rsidRPr="00937991">
        <w:rPr>
          <w:color w:val="000000" w:themeColor="text1"/>
          <w:lang w:val="en-US"/>
        </w:rPr>
        <w:t xml:space="preserve">); for German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r w:rsidRPr="00937991">
        <w:rPr>
          <w:i/>
          <w:color w:val="000000" w:themeColor="text1"/>
          <w:lang w:val="en-US"/>
        </w:rPr>
        <w:t>vermutlich</w:t>
      </w:r>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r w:rsidRPr="00937991">
        <w:rPr>
          <w:i/>
          <w:color w:val="000000" w:themeColor="text1"/>
          <w:lang w:val="en-US"/>
        </w:rPr>
        <w:t>wohl</w:t>
      </w:r>
      <w:r w:rsidRPr="00937991">
        <w:rPr>
          <w:color w:val="000000" w:themeColor="text1"/>
          <w:lang w:val="en-US"/>
        </w:rPr>
        <w:t>. This</w:t>
      </w:r>
      <w:ins w:id="245" w:author="Gregory Scontras" w:date="2018-02-16T13:48:00Z">
        <w:r w:rsidR="009A5B78">
          <w:rPr>
            <w:color w:val="000000" w:themeColor="text1"/>
            <w:lang w:val="en-US"/>
          </w:rPr>
          <w:t xml:space="preserve"> design</w:t>
        </w:r>
      </w:ins>
      <w:r w:rsidRPr="00937991">
        <w:rPr>
          <w:color w:val="000000" w:themeColor="text1"/>
          <w:lang w:val="en-US"/>
        </w:rPr>
        <w:t xml:space="preserve"> </w:t>
      </w:r>
      <w:del w:id="246" w:author="Gregory Scontras" w:date="2018-02-16T13:48:00Z">
        <w:r w:rsidRPr="00937991" w:rsidDel="009A5B78">
          <w:rPr>
            <w:color w:val="000000" w:themeColor="text1"/>
            <w:lang w:val="en-US"/>
          </w:rPr>
          <w:delText xml:space="preserve">will </w:delText>
        </w:r>
      </w:del>
      <w:r w:rsidRPr="00937991">
        <w:rPr>
          <w:color w:val="000000" w:themeColor="text1"/>
          <w:lang w:val="en-US"/>
        </w:rPr>
        <w:t>allow</w:t>
      </w:r>
      <w:ins w:id="247" w:author="Gregory Scontras" w:date="2018-02-16T13:48:00Z">
        <w:r w:rsidR="009A5B78">
          <w:rPr>
            <w:color w:val="000000" w:themeColor="text1"/>
            <w:lang w:val="en-US"/>
          </w:rPr>
          <w:t>s</w:t>
        </w:r>
      </w:ins>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modals and </w:t>
      </w:r>
      <w:r w:rsidRPr="00937991">
        <w:rPr>
          <w:i/>
          <w:color w:val="000000" w:themeColor="text1"/>
          <w:lang w:val="en-US"/>
        </w:rPr>
        <w:t>must</w:t>
      </w:r>
      <w:r w:rsidRPr="00937991">
        <w:rPr>
          <w:color w:val="000000" w:themeColor="text1"/>
          <w:lang w:val="en-US"/>
        </w:rPr>
        <w:t xml:space="preserve"> to </w:t>
      </w:r>
      <w:del w:id="248" w:author="Gregory Scontras" w:date="2018-02-16T13:49:00Z">
        <w:r w:rsidRPr="00937991" w:rsidDel="009A5B78">
          <w:rPr>
            <w:color w:val="000000" w:themeColor="text1"/>
            <w:lang w:val="en-US"/>
          </w:rPr>
          <w:delText xml:space="preserve">exceptional means such as </w:delText>
        </w:r>
      </w:del>
      <w:r w:rsidRPr="00937991">
        <w:rPr>
          <w:color w:val="000000" w:themeColor="text1"/>
          <w:lang w:val="en-US"/>
        </w:rPr>
        <w:t>discourse particles.</w:t>
      </w:r>
    </w:p>
    <w:p w14:paraId="7E9E608C" w14:textId="77777777" w:rsidR="00030BA8" w:rsidRPr="00937991" w:rsidRDefault="00030BA8" w:rsidP="00E9143E">
      <w:pPr>
        <w:jc w:val="both"/>
        <w:rPr>
          <w:color w:val="000000" w:themeColor="text1"/>
          <w:lang w:val="en-US"/>
        </w:rPr>
      </w:pPr>
    </w:p>
    <w:p w14:paraId="1CEACC9A" w14:textId="010A4E0E" w:rsidR="00A7659A" w:rsidRPr="00937991" w:rsidRDefault="00440E42" w:rsidP="00A7659A">
      <w:pPr>
        <w:jc w:val="both"/>
        <w:rPr>
          <w:i/>
          <w:color w:val="000000" w:themeColor="text1"/>
          <w:lang w:val="en-US"/>
        </w:rPr>
      </w:pPr>
      <w:r>
        <w:rPr>
          <w:color w:val="000000" w:themeColor="text1"/>
          <w:lang w:val="en-GB"/>
        </w:rPr>
        <w:t>(10</w:t>
      </w:r>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del w:id="249" w:author="Gregory Scontras" w:date="2018-02-16T13:49:00Z">
        <w:r w:rsidR="005972A4" w:rsidRPr="00937991" w:rsidDel="009A5B78">
          <w:rPr>
            <w:i/>
            <w:color w:val="000000" w:themeColor="text1"/>
            <w:lang w:val="en-US"/>
          </w:rPr>
          <w:delText xml:space="preserve">Abstract </w:delText>
        </w:r>
      </w:del>
      <w:ins w:id="250" w:author="Gregory Scontras" w:date="2018-02-16T13:49:00Z">
        <w:r w:rsidR="009A5B78">
          <w:rPr>
            <w:i/>
            <w:color w:val="000000" w:themeColor="text1"/>
            <w:lang w:val="en-US"/>
          </w:rPr>
          <w:t>F</w:t>
        </w:r>
      </w:ins>
      <w:del w:id="251" w:author="Gregory Scontras" w:date="2018-02-16T13:49:00Z">
        <w:r w:rsidR="005972A4" w:rsidRPr="00937991" w:rsidDel="009A5B78">
          <w:rPr>
            <w:i/>
            <w:color w:val="000000" w:themeColor="text1"/>
            <w:lang w:val="en-US"/>
          </w:rPr>
          <w:delText>f</w:delText>
        </w:r>
      </w:del>
      <w:r w:rsidR="005972A4" w:rsidRPr="00937991">
        <w:rPr>
          <w:i/>
          <w:color w:val="000000" w:themeColor="text1"/>
          <w:lang w:val="en-US"/>
        </w:rPr>
        <w:t>orm of English utterance choices:</w:t>
      </w:r>
    </w:p>
    <w:p w14:paraId="76B7FF97"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0BD5474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101C5FB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2B9098B1"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653E9464" w14:textId="77777777" w:rsidR="00030BA8" w:rsidRPr="00937991" w:rsidRDefault="00030BA8" w:rsidP="00E9143E">
      <w:pPr>
        <w:jc w:val="both"/>
        <w:rPr>
          <w:color w:val="000000" w:themeColor="text1"/>
          <w:lang w:val="en-US"/>
        </w:rPr>
      </w:pPr>
    </w:p>
    <w:p w14:paraId="2CCFB538" w14:textId="402463BC" w:rsidR="00030BA8" w:rsidRPr="00937991" w:rsidRDefault="00440E42" w:rsidP="00E9143E">
      <w:pPr>
        <w:jc w:val="both"/>
        <w:rPr>
          <w:i/>
          <w:color w:val="000000" w:themeColor="text1"/>
          <w:lang w:val="en-US"/>
        </w:rPr>
      </w:pPr>
      <w:r>
        <w:rPr>
          <w:color w:val="000000" w:themeColor="text1"/>
          <w:lang w:val="en-US"/>
        </w:rPr>
        <w:t>(11</w:t>
      </w:r>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del w:id="252" w:author="Gregory Scontras" w:date="2018-02-16T13:49:00Z">
        <w:r w:rsidR="005972A4" w:rsidRPr="00937991" w:rsidDel="009A5B78">
          <w:rPr>
            <w:i/>
            <w:color w:val="000000" w:themeColor="text1"/>
            <w:lang w:val="en-US"/>
          </w:rPr>
          <w:delText xml:space="preserve">Abstract </w:delText>
        </w:r>
      </w:del>
      <w:ins w:id="253" w:author="Gregory Scontras" w:date="2018-02-16T13:49:00Z">
        <w:r w:rsidR="009A5B78">
          <w:rPr>
            <w:i/>
            <w:color w:val="000000" w:themeColor="text1"/>
            <w:lang w:val="en-US"/>
          </w:rPr>
          <w:t>F</w:t>
        </w:r>
      </w:ins>
      <w:del w:id="254" w:author="Gregory Scontras" w:date="2018-02-16T13:49:00Z">
        <w:r w:rsidR="005972A4" w:rsidRPr="00937991" w:rsidDel="009A5B78">
          <w:rPr>
            <w:i/>
            <w:color w:val="000000" w:themeColor="text1"/>
            <w:lang w:val="en-US"/>
          </w:rPr>
          <w:delText>f</w:delText>
        </w:r>
      </w:del>
      <w:r w:rsidR="005972A4" w:rsidRPr="00937991">
        <w:rPr>
          <w:i/>
          <w:color w:val="000000" w:themeColor="text1"/>
          <w:lang w:val="en-US"/>
        </w:rPr>
        <w:t>orm of German utterance choices:</w:t>
      </w:r>
    </w:p>
    <w:p w14:paraId="3767E69B"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2806AA2B"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22BAEFA4"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78882D02"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1B339C0A" w14:textId="77777777" w:rsidR="00030BA8" w:rsidRPr="00937991" w:rsidRDefault="00030BA8" w:rsidP="00E9143E">
      <w:pPr>
        <w:jc w:val="both"/>
        <w:rPr>
          <w:color w:val="000000" w:themeColor="text1"/>
        </w:rPr>
      </w:pPr>
    </w:p>
    <w:p w14:paraId="25F5FE48"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6928D10B" w14:textId="77777777" w:rsidR="00030BA8" w:rsidRPr="00937991" w:rsidRDefault="00030BA8" w:rsidP="00E9143E">
      <w:pPr>
        <w:jc w:val="both"/>
        <w:rPr>
          <w:color w:val="000000" w:themeColor="text1"/>
          <w:lang w:val="en-US"/>
        </w:rPr>
      </w:pPr>
    </w:p>
    <w:p w14:paraId="5DE8785F" w14:textId="77777777" w:rsidR="00030BA8" w:rsidRPr="00937991" w:rsidRDefault="00030BA8" w:rsidP="00E9143E">
      <w:pPr>
        <w:jc w:val="both"/>
        <w:rPr>
          <w:color w:val="000000" w:themeColor="text1"/>
          <w:lang w:val="en-US"/>
        </w:rPr>
      </w:pPr>
    </w:p>
    <w:p w14:paraId="3A5ECB80" w14:textId="77777777" w:rsidR="00030BA8" w:rsidRPr="00937991" w:rsidRDefault="00A7659A" w:rsidP="00E9143E">
      <w:pPr>
        <w:jc w:val="both"/>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61B1B20F" w14:textId="77777777" w:rsidR="00030BA8" w:rsidRPr="00937991" w:rsidRDefault="00030BA8" w:rsidP="00E9143E">
      <w:pPr>
        <w:jc w:val="both"/>
        <w:rPr>
          <w:b/>
          <w:color w:val="000000" w:themeColor="text1"/>
          <w:lang w:val="en-US"/>
        </w:rPr>
      </w:pPr>
    </w:p>
    <w:p w14:paraId="7908CB01" w14:textId="77777777" w:rsidR="00030BA8" w:rsidRDefault="005972A4" w:rsidP="00E9143E">
      <w:pPr>
        <w:jc w:val="both"/>
        <w:rPr>
          <w:color w:val="000000" w:themeColor="text1"/>
          <w:lang w:val="en-US"/>
        </w:rPr>
      </w:pPr>
      <w:r w:rsidRPr="00937991">
        <w:rPr>
          <w:color w:val="000000" w:themeColor="text1"/>
          <w:lang w:val="en-US"/>
        </w:rPr>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is generally dispreferred.</w:t>
      </w:r>
    </w:p>
    <w:p w14:paraId="6160D23B" w14:textId="77777777" w:rsidR="00440E42" w:rsidRDefault="00440E42" w:rsidP="00E9143E">
      <w:pPr>
        <w:jc w:val="both"/>
        <w:rPr>
          <w:color w:val="000000" w:themeColor="text1"/>
          <w:lang w:val="en-US"/>
        </w:rPr>
      </w:pPr>
    </w:p>
    <w:p w14:paraId="5A6E1ECA" w14:textId="77777777" w:rsidR="00440E42" w:rsidRPr="00937991" w:rsidRDefault="00440E42" w:rsidP="00440E42">
      <w:pPr>
        <w:jc w:val="both"/>
        <w:rPr>
          <w:color w:val="000000" w:themeColor="text1"/>
          <w:lang w:val="en-US"/>
        </w:rPr>
      </w:pPr>
    </w:p>
    <w:p w14:paraId="4DA000CD" w14:textId="77777777" w:rsidR="00440E42" w:rsidRPr="00440E42" w:rsidRDefault="00440E42" w:rsidP="00440E42">
      <w:pPr>
        <w:jc w:val="both"/>
        <w:rPr>
          <w:color w:val="FF0000"/>
          <w:lang w:val="en-US"/>
        </w:rPr>
      </w:pPr>
      <w:r w:rsidRPr="00440E42">
        <w:rPr>
          <w:color w:val="FF0000"/>
          <w:lang w:val="en-US"/>
        </w:rPr>
        <w:t>FIGURE 2</w:t>
      </w:r>
    </w:p>
    <w:p w14:paraId="0E4B9503" w14:textId="77777777" w:rsidR="00440E42" w:rsidRPr="00937991" w:rsidRDefault="00440E42" w:rsidP="00440E42">
      <w:pPr>
        <w:jc w:val="both"/>
        <w:rPr>
          <w:color w:val="000000" w:themeColor="text1"/>
          <w:lang w:val="en-US"/>
        </w:rPr>
      </w:pPr>
    </w:p>
    <w:p w14:paraId="04A05415"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15C661C1" w14:textId="77777777" w:rsidR="00440E42" w:rsidRDefault="00440E42" w:rsidP="00440E42">
      <w:pPr>
        <w:jc w:val="both"/>
        <w:rPr>
          <w:color w:val="000000" w:themeColor="text1"/>
          <w:lang w:val="en-US"/>
        </w:rPr>
      </w:pPr>
    </w:p>
    <w:p w14:paraId="76A0DE76" w14:textId="01E99294" w:rsidR="00030BA8" w:rsidRPr="00937991" w:rsidRDefault="005972A4" w:rsidP="00440E42">
      <w:pPr>
        <w:jc w:val="both"/>
        <w:rPr>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of the evidence for </w:t>
      </w:r>
      <w:r w:rsidRPr="00937991">
        <w:rPr>
          <w:i/>
          <w:color w:val="000000" w:themeColor="text1"/>
          <w:lang w:val="en-US"/>
        </w:rPr>
        <w:t>p</w:t>
      </w:r>
      <w:r w:rsidRPr="00937991">
        <w:rPr>
          <w:color w:val="000000" w:themeColor="text1"/>
          <w:lang w:val="en-US"/>
        </w:rPr>
        <w:t>. Indeed, it does: Figure 3 shows the mean strength of t</w:t>
      </w:r>
      <w:r w:rsidR="00440E42">
        <w:rPr>
          <w:color w:val="000000" w:themeColor="text1"/>
          <w:lang w:val="en-US"/>
        </w:rPr>
        <w:t>he evidence (as elicited in Experiment</w:t>
      </w:r>
      <w:r w:rsidRPr="00937991">
        <w:rPr>
          <w:color w:val="000000" w:themeColor="text1"/>
          <w:lang w:val="en-US"/>
        </w:rPr>
        <w:t xml:space="preserve"> 1) that participants were given as a function of the utterance they ultimately chose. Figure 4 shows the proportion with which each utterance was chosen as a function of evidence strength. In order to evaluate the effect of evidence strength on utterance choice, we conducted two separate mixed-effects linear regressions – one for the English data, one for the German data – predicting evidence strength from a dummy-coded predictor for utterance choice. In both cases, </w:t>
      </w:r>
      <w:r w:rsidRPr="00937991">
        <w:rPr>
          <w:i/>
          <w:color w:val="000000" w:themeColor="text1"/>
          <w:lang w:val="en-US"/>
        </w:rPr>
        <w:t>must/muss</w:t>
      </w:r>
      <w:r w:rsidRPr="00937991">
        <w:rPr>
          <w:color w:val="000000" w:themeColor="text1"/>
          <w:lang w:val="en-US"/>
        </w:rPr>
        <w:t xml:space="preserve"> served as reference level. The models included random by-participant and by-item intercepts. Evidence strength was greater when the bare form was produced than when </w:t>
      </w:r>
      <w:r w:rsidRPr="00937991">
        <w:rPr>
          <w:i/>
          <w:color w:val="000000" w:themeColor="text1"/>
          <w:lang w:val="en-US"/>
        </w:rPr>
        <w:lastRenderedPageBreak/>
        <w:t>must/muss q</w:t>
      </w:r>
      <w:r w:rsidRPr="00937991">
        <w:rPr>
          <w:color w:val="000000" w:themeColor="text1"/>
          <w:lang w:val="en-US"/>
        </w:rPr>
        <w:t xml:space="preserve"> was produced in both English (</w:t>
      </w:r>
      <w:r w:rsidRPr="00937991">
        <w:rPr>
          <w:i/>
          <w:color w:val="000000" w:themeColor="text1"/>
        </w:rPr>
        <w:t>β</w:t>
      </w:r>
      <w:r w:rsidRPr="00937991">
        <w:rPr>
          <w:i/>
          <w:color w:val="000000" w:themeColor="text1"/>
          <w:lang w:val="en-US"/>
        </w:rPr>
        <w:t xml:space="preserve"> </w:t>
      </w:r>
      <w:r w:rsidRPr="00937991">
        <w:rPr>
          <w:color w:val="000000" w:themeColor="text1"/>
          <w:lang w:val="en-US"/>
        </w:rPr>
        <w:t>= .11,</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7.58, </w:t>
      </w:r>
      <w:r w:rsidRPr="00937991">
        <w:rPr>
          <w:i/>
          <w:color w:val="000000" w:themeColor="text1"/>
          <w:lang w:val="en-US"/>
        </w:rPr>
        <w:t xml:space="preserve">p </w:t>
      </w:r>
      <w:r w:rsidRPr="00937991">
        <w:rPr>
          <w:color w:val="000000" w:themeColor="text1"/>
          <w:lang w:val="en-US"/>
        </w:rPr>
        <w:t>&lt; .0001) and German (</w:t>
      </w:r>
      <w:r w:rsidRPr="00937991">
        <w:rPr>
          <w:i/>
          <w:color w:val="000000" w:themeColor="text1"/>
        </w:rPr>
        <w:t>β</w:t>
      </w:r>
      <w:r w:rsidRPr="00937991">
        <w:rPr>
          <w:color w:val="000000" w:themeColor="text1"/>
          <w:lang w:val="en-US"/>
        </w:rPr>
        <w:t xml:space="preserve"> = .12,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4.78, </w:t>
      </w:r>
      <w:r w:rsidRPr="00937991">
        <w:rPr>
          <w:i/>
          <w:color w:val="000000" w:themeColor="text1"/>
          <w:lang w:val="en-US"/>
        </w:rPr>
        <w:t xml:space="preserve">p </w:t>
      </w:r>
      <w:r w:rsidRPr="00937991">
        <w:rPr>
          <w:color w:val="000000" w:themeColor="text1"/>
          <w:lang w:val="en-US"/>
        </w:rPr>
        <w:t xml:space="preserve">&lt; .0001). In English, evidence was weaker when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-.13,</w:t>
      </w:r>
      <w:r w:rsidRPr="00937991">
        <w:rPr>
          <w:i/>
          <w:color w:val="000000" w:themeColor="text1"/>
          <w:lang w:val="en-US"/>
        </w:rPr>
        <w:t xml:space="preserve"> SE </w:t>
      </w:r>
      <w:r w:rsidRPr="00937991">
        <w:rPr>
          <w:color w:val="000000" w:themeColor="text1"/>
          <w:lang w:val="en-US"/>
        </w:rPr>
        <w:t>= .01,</w:t>
      </w:r>
      <w:r w:rsidRPr="00937991">
        <w:rPr>
          <w:i/>
          <w:color w:val="000000" w:themeColor="text1"/>
          <w:lang w:val="en-US"/>
        </w:rPr>
        <w:t xml:space="preserve"> t </w:t>
      </w:r>
      <w:r w:rsidRPr="00937991">
        <w:rPr>
          <w:color w:val="000000" w:themeColor="text1"/>
          <w:lang w:val="en-US"/>
        </w:rPr>
        <w:t xml:space="preserve">= -8.99, </w:t>
      </w:r>
      <w:r w:rsidRPr="00937991">
        <w:rPr>
          <w:i/>
          <w:color w:val="000000" w:themeColor="text1"/>
          <w:lang w:val="en-US"/>
        </w:rPr>
        <w:t xml:space="preserve">p </w:t>
      </w:r>
      <w:r w:rsidRPr="00937991">
        <w:rPr>
          <w:color w:val="000000" w:themeColor="text1"/>
          <w:lang w:val="en-US"/>
        </w:rPr>
        <w:t xml:space="preserve">&lt; .0001). </w:t>
      </w:r>
      <w:del w:id="255" w:author="Gregory Scontras" w:date="2018-02-16T13:50:00Z">
        <w:r w:rsidRPr="00937991" w:rsidDel="009A5B78">
          <w:rPr>
            <w:color w:val="000000" w:themeColor="text1"/>
            <w:lang w:val="en-US"/>
          </w:rPr>
          <w:delText>There was</w:delText>
        </w:r>
      </w:del>
      <w:ins w:id="256" w:author="Gregory Scontras" w:date="2018-02-16T13:50:00Z">
        <w:r w:rsidR="009A5B78">
          <w:rPr>
            <w:color w:val="000000" w:themeColor="text1"/>
            <w:lang w:val="en-US"/>
          </w:rPr>
          <w:t>We found</w:t>
        </w:r>
      </w:ins>
      <w:r w:rsidRPr="00937991">
        <w:rPr>
          <w:color w:val="000000" w:themeColor="text1"/>
          <w:lang w:val="en-US"/>
        </w:rPr>
        <w:t xml:space="preserve"> no difference in evidence strength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sidRPr="00937991">
        <w:rPr>
          <w:i/>
          <w:color w:val="000000" w:themeColor="text1"/>
          <w:lang w:val="en-US"/>
        </w:rPr>
        <w:t xml:space="preserve"> SE </w:t>
      </w:r>
      <w:r w:rsidRPr="00937991">
        <w:rPr>
          <w:color w:val="000000" w:themeColor="text1"/>
          <w:lang w:val="en-US"/>
        </w:rPr>
        <w:t>= .02,</w:t>
      </w:r>
      <w:r w:rsidRPr="00937991">
        <w:rPr>
          <w:i/>
          <w:color w:val="000000" w:themeColor="text1"/>
          <w:lang w:val="en-US"/>
        </w:rPr>
        <w:t xml:space="preserve"> t </w:t>
      </w:r>
      <w:r w:rsidRPr="00937991">
        <w:rPr>
          <w:color w:val="000000" w:themeColor="text1"/>
          <w:lang w:val="en-US"/>
        </w:rPr>
        <w:t xml:space="preserve">= -.73, </w:t>
      </w:r>
      <w:r w:rsidRPr="00937991">
        <w:rPr>
          <w:i/>
          <w:color w:val="000000" w:themeColor="text1"/>
          <w:lang w:val="en-US"/>
        </w:rPr>
        <w:t xml:space="preserve">p </w:t>
      </w:r>
      <w:r w:rsidRPr="00937991">
        <w:rPr>
          <w:color w:val="000000" w:themeColor="text1"/>
          <w:lang w:val="en-US"/>
        </w:rPr>
        <w:t xml:space="preserve">&lt; .47). In German, evidence was weaker when </w:t>
      </w:r>
      <w:r w:rsidRPr="00937991">
        <w:rPr>
          <w:i/>
          <w:color w:val="000000" w:themeColor="text1"/>
          <w:lang w:val="en-US"/>
        </w:rPr>
        <w:t>vermutlich</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was produced (</w:t>
      </w:r>
      <w:r w:rsidRPr="00937991">
        <w:rPr>
          <w:i/>
          <w:color w:val="000000" w:themeColor="text1"/>
        </w:rPr>
        <w:t>β</w:t>
      </w:r>
      <w:r w:rsidRPr="00937991">
        <w:rPr>
          <w:color w:val="000000" w:themeColor="text1"/>
          <w:lang w:val="en-US"/>
        </w:rPr>
        <w:t xml:space="preserve"> = -.09,</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-3.35, </w:t>
      </w:r>
      <w:r w:rsidRPr="00937991">
        <w:rPr>
          <w:i/>
          <w:color w:val="000000" w:themeColor="text1"/>
          <w:lang w:val="en-US"/>
        </w:rPr>
        <w:t xml:space="preserve">p </w:t>
      </w:r>
      <w:r w:rsidRPr="00937991">
        <w:rPr>
          <w:color w:val="000000" w:themeColor="text1"/>
          <w:lang w:val="en-US"/>
        </w:rPr>
        <w:t xml:space="preserve">&lt; .0009). </w:t>
      </w:r>
      <w:del w:id="257" w:author="Gregory Scontras" w:date="2018-02-16T13:51:00Z">
        <w:r w:rsidR="00440E42" w:rsidDel="009A5B78">
          <w:rPr>
            <w:color w:val="000000" w:themeColor="text1"/>
            <w:lang w:val="en-US"/>
          </w:rPr>
          <w:delText>T</w:delText>
        </w:r>
        <w:r w:rsidRPr="00937991" w:rsidDel="009A5B78">
          <w:rPr>
            <w:color w:val="000000" w:themeColor="text1"/>
            <w:lang w:val="en-US"/>
          </w:rPr>
          <w:delText>here was</w:delText>
        </w:r>
      </w:del>
      <w:ins w:id="258" w:author="Gregory Scontras" w:date="2018-02-16T13:51:00Z">
        <w:r w:rsidR="009A5B78">
          <w:rPr>
            <w:color w:val="000000" w:themeColor="text1"/>
            <w:lang w:val="en-US"/>
          </w:rPr>
          <w:t>We found</w:t>
        </w:r>
      </w:ins>
      <w:r w:rsidRPr="00937991">
        <w:rPr>
          <w:color w:val="000000" w:themeColor="text1"/>
          <w:lang w:val="en-US"/>
        </w:rPr>
        <w:t xml:space="preserve"> no difference in evidence strength between </w:t>
      </w:r>
      <w:r w:rsidRPr="00937991">
        <w:rPr>
          <w:i/>
          <w:color w:val="000000" w:themeColor="text1"/>
          <w:lang w:val="en-US"/>
        </w:rPr>
        <w:t xml:space="preserve">muss p </w:t>
      </w:r>
      <w:r w:rsidRPr="00937991">
        <w:rPr>
          <w:color w:val="000000" w:themeColor="text1"/>
          <w:lang w:val="en-US"/>
        </w:rPr>
        <w:t xml:space="preserve">and </w:t>
      </w:r>
      <w:r w:rsidRPr="00937991">
        <w:rPr>
          <w:i/>
          <w:color w:val="000000" w:themeColor="text1"/>
          <w:lang w:val="en-US"/>
        </w:rPr>
        <w:t>wohl</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 -.02,</w:t>
      </w:r>
      <w:r w:rsidRPr="00937991">
        <w:rPr>
          <w:i/>
          <w:color w:val="000000" w:themeColor="text1"/>
          <w:lang w:val="en-US"/>
        </w:rPr>
        <w:t xml:space="preserve"> SE </w:t>
      </w:r>
      <w:r w:rsidRPr="00937991">
        <w:rPr>
          <w:color w:val="000000" w:themeColor="text1"/>
          <w:lang w:val="en-US"/>
        </w:rPr>
        <w:t>= .03,</w:t>
      </w:r>
      <w:r w:rsidRPr="00937991">
        <w:rPr>
          <w:i/>
          <w:color w:val="000000" w:themeColor="text1"/>
          <w:lang w:val="en-US"/>
        </w:rPr>
        <w:t xml:space="preserve"> t </w:t>
      </w:r>
      <w:r w:rsidRPr="00937991">
        <w:rPr>
          <w:color w:val="000000" w:themeColor="text1"/>
          <w:lang w:val="en-US"/>
        </w:rPr>
        <w:t xml:space="preserve">= -.67, </w:t>
      </w:r>
      <w:r w:rsidRPr="00937991">
        <w:rPr>
          <w:i/>
          <w:color w:val="000000" w:themeColor="text1"/>
          <w:lang w:val="en-US"/>
        </w:rPr>
        <w:t xml:space="preserve">p </w:t>
      </w:r>
      <w:r w:rsidRPr="00937991">
        <w:rPr>
          <w:color w:val="000000" w:themeColor="text1"/>
          <w:lang w:val="en-US"/>
        </w:rPr>
        <w:t>&lt; .51).</w:t>
      </w:r>
    </w:p>
    <w:p w14:paraId="14833B4C" w14:textId="77777777" w:rsidR="00030BA8" w:rsidRPr="00937991" w:rsidRDefault="00030BA8" w:rsidP="00E9143E">
      <w:pPr>
        <w:jc w:val="both"/>
        <w:rPr>
          <w:color w:val="000000" w:themeColor="text1"/>
          <w:lang w:val="en-US"/>
        </w:rPr>
      </w:pPr>
    </w:p>
    <w:p w14:paraId="098691C7" w14:textId="77777777" w:rsidR="00030BA8" w:rsidRPr="00440E42" w:rsidRDefault="00A7659A" w:rsidP="00E9143E">
      <w:pPr>
        <w:jc w:val="both"/>
        <w:rPr>
          <w:color w:val="FF0000"/>
          <w:lang w:val="en-US"/>
        </w:rPr>
      </w:pPr>
      <w:r w:rsidRPr="00440E42">
        <w:rPr>
          <w:color w:val="FF0000"/>
          <w:lang w:val="en-US"/>
        </w:rPr>
        <w:t>FIGURE 3</w:t>
      </w:r>
    </w:p>
    <w:p w14:paraId="0A93377E" w14:textId="77777777" w:rsidR="00030BA8" w:rsidRPr="00937991" w:rsidRDefault="00030BA8" w:rsidP="00E9143E">
      <w:pPr>
        <w:jc w:val="both"/>
        <w:rPr>
          <w:color w:val="000000" w:themeColor="text1"/>
          <w:lang w:val="en-US"/>
        </w:rPr>
      </w:pPr>
    </w:p>
    <w:p w14:paraId="4CC49917" w14:textId="77777777" w:rsidR="00030BA8" w:rsidRPr="00937991" w:rsidRDefault="005972A4" w:rsidP="00E9143E">
      <w:pPr>
        <w:jc w:val="both"/>
        <w:rPr>
          <w:i/>
          <w:color w:val="000000" w:themeColor="text1"/>
          <w:lang w:val="en-US"/>
        </w:rPr>
      </w:pPr>
      <w:r w:rsidRPr="00937991">
        <w:rPr>
          <w:i/>
          <w:color w:val="000000" w:themeColor="text1"/>
          <w:lang w:val="en-US"/>
        </w:rPr>
        <w:t>Figure 3: Mean strength of evidence given when using each utterance, for English (left) and German (right). Error bars indicate bootstrapped 95% confidence intervals.</w:t>
      </w:r>
    </w:p>
    <w:p w14:paraId="2D31E9AA" w14:textId="77777777" w:rsidR="00030BA8" w:rsidRPr="00937991" w:rsidRDefault="00030BA8" w:rsidP="00E9143E">
      <w:pPr>
        <w:jc w:val="both"/>
        <w:rPr>
          <w:color w:val="000000" w:themeColor="text1"/>
          <w:lang w:val="en-US"/>
        </w:rPr>
      </w:pPr>
    </w:p>
    <w:p w14:paraId="6EDDDE38" w14:textId="77777777" w:rsidR="00030BA8" w:rsidRPr="00937991" w:rsidRDefault="00030BA8" w:rsidP="00E9143E">
      <w:pPr>
        <w:jc w:val="both"/>
        <w:rPr>
          <w:color w:val="000000" w:themeColor="text1"/>
          <w:lang w:val="en-US"/>
        </w:rPr>
      </w:pPr>
    </w:p>
    <w:p w14:paraId="50A304C7" w14:textId="77777777" w:rsidR="00A7659A" w:rsidRPr="00440E42" w:rsidRDefault="00A7659A" w:rsidP="00E9143E">
      <w:pPr>
        <w:jc w:val="both"/>
        <w:rPr>
          <w:color w:val="FF0000"/>
          <w:lang w:val="en-US"/>
        </w:rPr>
      </w:pPr>
      <w:r w:rsidRPr="00440E42">
        <w:rPr>
          <w:color w:val="FF0000"/>
          <w:lang w:val="en-US"/>
        </w:rPr>
        <w:t>FIGURE 4</w:t>
      </w:r>
    </w:p>
    <w:p w14:paraId="18FB18A4" w14:textId="77777777" w:rsidR="00030BA8" w:rsidRPr="00937991" w:rsidRDefault="00030BA8" w:rsidP="00E9143E">
      <w:pPr>
        <w:jc w:val="both"/>
        <w:rPr>
          <w:color w:val="000000" w:themeColor="text1"/>
          <w:lang w:val="en-US"/>
        </w:rPr>
      </w:pPr>
    </w:p>
    <w:p w14:paraId="73ED16F4" w14:textId="77777777" w:rsidR="00030BA8" w:rsidRPr="00937991" w:rsidRDefault="005972A4" w:rsidP="00E9143E">
      <w:pPr>
        <w:jc w:val="both"/>
        <w:rPr>
          <w:i/>
          <w:color w:val="000000" w:themeColor="text1"/>
          <w:lang w:val="en-US"/>
        </w:rPr>
      </w:pPr>
      <w:r w:rsidRPr="00937991">
        <w:rPr>
          <w:i/>
          <w:color w:val="000000" w:themeColor="text1"/>
          <w:lang w:val="en-US"/>
        </w:rPr>
        <w:t>Figure 4: Probability of utterance choice as a function of evidence strength for English (left) and German (right). X-axis labels indicate the maximum evidence strength for the bin that the utterance proportion was computed over.</w:t>
      </w:r>
    </w:p>
    <w:p w14:paraId="69968480" w14:textId="77777777" w:rsidR="00030BA8" w:rsidRPr="00937991" w:rsidRDefault="00030BA8" w:rsidP="00E9143E">
      <w:pPr>
        <w:jc w:val="both"/>
        <w:rPr>
          <w:color w:val="000000" w:themeColor="text1"/>
          <w:lang w:val="en-US"/>
        </w:rPr>
      </w:pPr>
    </w:p>
    <w:p w14:paraId="4E661810" w14:textId="77777777" w:rsidR="00030BA8" w:rsidRPr="00937991" w:rsidRDefault="00030BA8" w:rsidP="00E9143E">
      <w:pPr>
        <w:jc w:val="both"/>
        <w:rPr>
          <w:color w:val="000000" w:themeColor="text1"/>
          <w:lang w:val="en-US"/>
        </w:rPr>
      </w:pPr>
    </w:p>
    <w:p w14:paraId="3DB5F76D" w14:textId="77777777" w:rsidR="00030BA8" w:rsidRPr="00937991" w:rsidRDefault="00A7659A" w:rsidP="00E9143E">
      <w:pPr>
        <w:jc w:val="both"/>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08E1F3BB" w14:textId="77777777" w:rsidR="00030BA8" w:rsidRPr="00937991" w:rsidRDefault="00030BA8" w:rsidP="00E9143E">
      <w:pPr>
        <w:jc w:val="both"/>
        <w:rPr>
          <w:b/>
          <w:color w:val="000000" w:themeColor="text1"/>
          <w:lang w:val="en-US"/>
        </w:rPr>
      </w:pPr>
    </w:p>
    <w:p w14:paraId="5F500C52" w14:textId="0D54E3CD" w:rsidR="00B714BD" w:rsidRDefault="005972A4" w:rsidP="00E9143E">
      <w:pPr>
        <w:jc w:val="both"/>
        <w:rPr>
          <w:color w:val="000000" w:themeColor="text1"/>
          <w:lang w:val="en-US"/>
        </w:rPr>
      </w:pPr>
      <w:r w:rsidRPr="00937991">
        <w:rPr>
          <w:color w:val="000000" w:themeColor="text1"/>
          <w:lang w:val="en-US"/>
        </w:rPr>
        <w:t>We interpret these results as follows. First, bare u</w:t>
      </w:r>
      <w:r w:rsidR="00255E9F">
        <w:rPr>
          <w:color w:val="000000" w:themeColor="text1"/>
          <w:lang w:val="en-US"/>
        </w:rPr>
        <w:t xml:space="preserve">tterances result from maximally </w:t>
      </w:r>
      <w:r w:rsidRPr="00937991">
        <w:rPr>
          <w:color w:val="000000" w:themeColor="text1"/>
          <w:lang w:val="en-US"/>
        </w:rPr>
        <w:t xml:space="preserve">strong evidence: when certainty of </w:t>
      </w:r>
      <w:r w:rsidRPr="00937991">
        <w:rPr>
          <w:i/>
          <w:color w:val="000000" w:themeColor="text1"/>
          <w:lang w:val="en-US"/>
        </w:rPr>
        <w:t xml:space="preserve">p </w:t>
      </w:r>
      <w:r w:rsidRPr="00937991">
        <w:rPr>
          <w:color w:val="000000" w:themeColor="text1"/>
          <w:lang w:val="en-US"/>
        </w:rPr>
        <w:t xml:space="preserve">is high, the claim that </w:t>
      </w:r>
      <w:r w:rsidRPr="00937991">
        <w:rPr>
          <w:i/>
          <w:color w:val="000000" w:themeColor="text1"/>
          <w:lang w:val="en-US"/>
        </w:rPr>
        <w:t xml:space="preserve">p </w:t>
      </w:r>
      <w:r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r w:rsidRPr="00937991">
        <w:rPr>
          <w:i/>
          <w:color w:val="000000" w:themeColor="text1"/>
          <w:lang w:val="en-US"/>
        </w:rPr>
        <w:t>vermutlich</w:t>
      </w:r>
      <w:r w:rsidRPr="00937991">
        <w:rPr>
          <w:color w:val="000000" w:themeColor="text1"/>
          <w:lang w:val="en-US"/>
        </w:rPr>
        <w:t xml:space="preserve">, epistemic </w:t>
      </w:r>
      <w:r w:rsidRPr="00937991">
        <w:rPr>
          <w:i/>
          <w:color w:val="000000" w:themeColor="text1"/>
          <w:lang w:val="en-US"/>
        </w:rPr>
        <w:t>muss</w:t>
      </w:r>
      <w:r w:rsidRPr="00937991">
        <w:rPr>
          <w:color w:val="000000" w:themeColor="text1"/>
          <w:lang w:val="en-US"/>
        </w:rPr>
        <w:t xml:space="preserve">, and particles like </w:t>
      </w:r>
      <w:r w:rsidRPr="00937991">
        <w:rPr>
          <w:i/>
          <w:color w:val="000000" w:themeColor="text1"/>
          <w:lang w:val="en-US"/>
        </w:rPr>
        <w:t>wohl</w:t>
      </w:r>
      <w:r w:rsidRPr="00937991">
        <w:rPr>
          <w:color w:val="000000" w:themeColor="text1"/>
          <w:lang w:val="en-US"/>
        </w:rPr>
        <w:t xml:space="preserve">. As Figure 3 shows, speakers tend to use </w:t>
      </w:r>
      <w:r w:rsidRPr="00937991">
        <w:rPr>
          <w:i/>
          <w:color w:val="000000" w:themeColor="text1"/>
          <w:lang w:val="en-US"/>
        </w:rPr>
        <w:t>muss</w:t>
      </w:r>
      <w:r w:rsidRPr="00937991">
        <w:rPr>
          <w:color w:val="000000" w:themeColor="text1"/>
          <w:lang w:val="en-US"/>
        </w:rPr>
        <w:t xml:space="preserve"> and </w:t>
      </w:r>
      <w:r w:rsidRPr="00937991">
        <w:rPr>
          <w:i/>
          <w:color w:val="000000" w:themeColor="text1"/>
          <w:lang w:val="en-US"/>
        </w:rPr>
        <w:t>wohl</w:t>
      </w:r>
      <w:r w:rsidRPr="00937991">
        <w:rPr>
          <w:color w:val="000000" w:themeColor="text1"/>
          <w:lang w:val="en-US"/>
        </w:rPr>
        <w:t xml:space="preserve"> instead of the respective adverb when the degree of evidence strength is higher. In other words, when investigating the dependence on evidence strength for </w:t>
      </w:r>
      <w:r w:rsidRPr="00937991">
        <w:rPr>
          <w:i/>
          <w:color w:val="000000" w:themeColor="text1"/>
          <w:lang w:val="en-US"/>
        </w:rPr>
        <w:t>p</w:t>
      </w:r>
      <w:r w:rsidRPr="00937991">
        <w:rPr>
          <w:color w:val="000000" w:themeColor="text1"/>
          <w:lang w:val="en-US"/>
        </w:rPr>
        <w:t xml:space="preserve">, we find that </w:t>
      </w:r>
      <w:r w:rsidRPr="00937991">
        <w:rPr>
          <w:i/>
          <w:color w:val="000000" w:themeColor="text1"/>
          <w:lang w:val="en-US"/>
        </w:rPr>
        <w:t>muss</w:t>
      </w:r>
      <w:r w:rsidRPr="00937991">
        <w:rPr>
          <w:color w:val="000000" w:themeColor="text1"/>
          <w:lang w:val="en-US"/>
        </w:rPr>
        <w:t xml:space="preserve"> and </w:t>
      </w:r>
      <w:r w:rsidRPr="00937991">
        <w:rPr>
          <w:i/>
          <w:color w:val="000000" w:themeColor="text1"/>
          <w:lang w:val="en-US"/>
        </w:rPr>
        <w:t>wohl</w:t>
      </w:r>
      <w:r w:rsidRPr="00937991">
        <w:rPr>
          <w:color w:val="000000" w:themeColor="text1"/>
          <w:lang w:val="en-US"/>
        </w:rPr>
        <w:t xml:space="preserve"> pattern together, in contrast to other modal means such as </w:t>
      </w:r>
      <w:r w:rsidRPr="00937991">
        <w:rPr>
          <w:i/>
          <w:color w:val="000000" w:themeColor="text1"/>
          <w:lang w:val="en-US"/>
        </w:rPr>
        <w:t>vermutlich</w:t>
      </w:r>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 xml:space="preserve">in Section 1.2 above, since our results suggest a meaning difference between discourse particles and otherwise synonymous adverbs </w:t>
      </w:r>
      <w:r w:rsidR="00B714BD">
        <w:rPr>
          <w:color w:val="000000" w:themeColor="text1"/>
          <w:lang w:val="en-US"/>
        </w:rPr>
        <w:t xml:space="preserve">in the domain of speaker commitment </w:t>
      </w:r>
      <w:r w:rsidR="00255E9F">
        <w:rPr>
          <w:color w:val="000000" w:themeColor="text1"/>
          <w:lang w:val="en-US"/>
        </w:rPr>
        <w:t xml:space="preserve">that has not been observed in the theoretical literature at all. Similarly, the results on epistemic </w:t>
      </w:r>
      <w:r w:rsidR="00255E9F" w:rsidRPr="00B714BD">
        <w:rPr>
          <w:i/>
          <w:color w:val="000000" w:themeColor="text1"/>
          <w:lang w:val="en-US"/>
        </w:rPr>
        <w:t>must</w:t>
      </w:r>
      <w:r w:rsidR="00255E9F">
        <w:rPr>
          <w:color w:val="000000" w:themeColor="text1"/>
          <w:lang w:val="en-US"/>
        </w:rPr>
        <w:t xml:space="preserve"> </w:t>
      </w:r>
      <w:del w:id="259" w:author="Gregory Scontras" w:date="2018-02-16T13:52:00Z">
        <w:r w:rsidR="00B714BD" w:rsidDel="009A5B78">
          <w:rPr>
            <w:color w:val="000000" w:themeColor="text1"/>
            <w:lang w:val="en-US"/>
          </w:rPr>
          <w:delText>might be relevant to</w:delText>
        </w:r>
      </w:del>
      <w:ins w:id="260" w:author="Gregory Scontras" w:date="2018-02-16T13:52:00Z">
        <w:r w:rsidR="009A5B78">
          <w:rPr>
            <w:color w:val="000000" w:themeColor="text1"/>
            <w:lang w:val="en-US"/>
          </w:rPr>
          <w:t>bear on</w:t>
        </w:r>
      </w:ins>
      <w:r w:rsidR="00B714BD">
        <w:rPr>
          <w:color w:val="000000" w:themeColor="text1"/>
          <w:lang w:val="en-US"/>
        </w:rPr>
        <w:t xml:space="preserve"> the theoretical issues sketched in Section 1.1 </w:t>
      </w:r>
      <w:del w:id="261" w:author="Gregory Scontras" w:date="2018-02-16T13:52:00Z">
        <w:r w:rsidR="00B714BD" w:rsidDel="009A5B78">
          <w:rPr>
            <w:color w:val="000000" w:themeColor="text1"/>
            <w:lang w:val="en-US"/>
          </w:rPr>
          <w:delText>because it seems</w:delText>
        </w:r>
      </w:del>
      <w:ins w:id="262" w:author="Gregory Scontras" w:date="2018-02-16T13:52:00Z">
        <w:r w:rsidR="009A5B78">
          <w:rPr>
            <w:color w:val="000000" w:themeColor="text1"/>
            <w:lang w:val="en-US"/>
          </w:rPr>
          <w:t>given</w:t>
        </w:r>
      </w:ins>
      <w:r w:rsidR="00B714BD">
        <w:rPr>
          <w:color w:val="000000" w:themeColor="text1"/>
          <w:lang w:val="en-US"/>
        </w:rPr>
        <w:t xml:space="preserve"> that </w:t>
      </w:r>
      <w:r w:rsidR="00255E9F" w:rsidRPr="00B714BD">
        <w:rPr>
          <w:i/>
          <w:color w:val="000000" w:themeColor="text1"/>
          <w:lang w:val="en-US"/>
        </w:rPr>
        <w:t>must</w:t>
      </w:r>
      <w:r w:rsidR="00B714BD">
        <w:rPr>
          <w:color w:val="000000" w:themeColor="text1"/>
          <w:lang w:val="en-US"/>
        </w:rPr>
        <w:t xml:space="preserve">, compared to its modal alternatives </w:t>
      </w:r>
      <w:commentRangeStart w:id="263"/>
      <w:r w:rsidR="00B714BD" w:rsidRPr="00B714BD">
        <w:rPr>
          <w:i/>
          <w:color w:val="000000" w:themeColor="text1"/>
          <w:lang w:val="en-US"/>
        </w:rPr>
        <w:t>probably</w:t>
      </w:r>
      <w:r w:rsidR="00B714BD">
        <w:rPr>
          <w:color w:val="000000" w:themeColor="text1"/>
          <w:lang w:val="en-US"/>
        </w:rPr>
        <w:t xml:space="preserve"> </w:t>
      </w:r>
      <w:commentRangeEnd w:id="263"/>
      <w:r w:rsidR="009A5B78">
        <w:rPr>
          <w:rStyle w:val="CommentReference"/>
        </w:rPr>
        <w:commentReference w:id="263"/>
      </w:r>
      <w:r w:rsidR="00B714BD">
        <w:rPr>
          <w:color w:val="000000" w:themeColor="text1"/>
          <w:lang w:val="en-US"/>
        </w:rPr>
        <w:t xml:space="preserve">and </w:t>
      </w:r>
      <w:r w:rsidR="00B714BD" w:rsidRPr="00B714BD">
        <w:rPr>
          <w:i/>
          <w:color w:val="000000" w:themeColor="text1"/>
          <w:lang w:val="en-US"/>
        </w:rPr>
        <w:t>might</w:t>
      </w:r>
      <w:r w:rsidR="00B714BD">
        <w:rPr>
          <w:color w:val="000000" w:themeColor="text1"/>
          <w:lang w:val="en-US"/>
        </w:rPr>
        <w:t xml:space="preserve">, is </w:t>
      </w:r>
      <w:del w:id="264" w:author="Gregory Scontras" w:date="2018-02-16T13:52:00Z">
        <w:r w:rsidR="00B714BD" w:rsidDel="009A5B78">
          <w:rPr>
            <w:color w:val="000000" w:themeColor="text1"/>
            <w:lang w:val="en-US"/>
          </w:rPr>
          <w:delText xml:space="preserve">preferably </w:delText>
        </w:r>
      </w:del>
      <w:r w:rsidR="00B714BD">
        <w:rPr>
          <w:color w:val="000000" w:themeColor="text1"/>
          <w:lang w:val="en-US"/>
        </w:rPr>
        <w:t xml:space="preserve">used to make </w:t>
      </w:r>
      <w:del w:id="265" w:author="Gregory Scontras" w:date="2018-02-16T13:52:00Z">
        <w:r w:rsidR="00B714BD" w:rsidDel="009A5B78">
          <w:rPr>
            <w:color w:val="000000" w:themeColor="text1"/>
            <w:lang w:val="en-US"/>
          </w:rPr>
          <w:delText>‘</w:delText>
        </w:r>
      </w:del>
      <w:r w:rsidR="00B714BD">
        <w:rPr>
          <w:color w:val="000000" w:themeColor="text1"/>
          <w:lang w:val="en-US"/>
        </w:rPr>
        <w:t>stronger</w:t>
      </w:r>
      <w:del w:id="266" w:author="Gregory Scontras" w:date="2018-02-16T13:52:00Z">
        <w:r w:rsidR="00B714BD" w:rsidDel="009A5B78">
          <w:rPr>
            <w:color w:val="000000" w:themeColor="text1"/>
            <w:lang w:val="en-US"/>
          </w:rPr>
          <w:delText>’</w:delText>
        </w:r>
      </w:del>
      <w:r w:rsidR="00B714BD">
        <w:rPr>
          <w:color w:val="000000" w:themeColor="text1"/>
          <w:lang w:val="en-US"/>
        </w:rPr>
        <w:t xml:space="preserve"> claims</w:t>
      </w:r>
      <w:commentRangeStart w:id="267"/>
      <w:r w:rsidR="00B714BD">
        <w:rPr>
          <w:color w:val="000000" w:themeColor="text1"/>
          <w:lang w:val="en-US"/>
        </w:rPr>
        <w:t>, which is an interesting data point in the context of the theoretical debates sketched above</w:t>
      </w:r>
      <w:commentRangeEnd w:id="267"/>
      <w:r w:rsidR="009A5B78">
        <w:rPr>
          <w:rStyle w:val="CommentReference"/>
        </w:rPr>
        <w:commentReference w:id="267"/>
      </w:r>
      <w:r w:rsidR="00B714BD">
        <w:rPr>
          <w:color w:val="000000" w:themeColor="text1"/>
          <w:lang w:val="en-US"/>
        </w:rPr>
        <w:t>.</w:t>
      </w:r>
    </w:p>
    <w:p w14:paraId="1CF59942" w14:textId="77777777" w:rsidR="00B714BD" w:rsidRDefault="00B714BD" w:rsidP="00E9143E">
      <w:pPr>
        <w:jc w:val="both"/>
        <w:rPr>
          <w:color w:val="000000" w:themeColor="text1"/>
          <w:lang w:val="en-US"/>
        </w:rPr>
      </w:pPr>
    </w:p>
    <w:p w14:paraId="150528EF" w14:textId="77777777" w:rsidR="0057690C" w:rsidRDefault="0057690C" w:rsidP="00E9143E">
      <w:pPr>
        <w:jc w:val="both"/>
        <w:rPr>
          <w:color w:val="000000" w:themeColor="text1"/>
          <w:lang w:val="en-US"/>
        </w:rPr>
      </w:pPr>
    </w:p>
    <w:p w14:paraId="020015E5" w14:textId="77777777" w:rsidR="00D864A0" w:rsidDel="003C76E6" w:rsidRDefault="00D864A0" w:rsidP="00E9143E">
      <w:pPr>
        <w:jc w:val="both"/>
        <w:rPr>
          <w:del w:id="268" w:author="Gregory Scontras" w:date="2018-02-16T10:40:00Z"/>
          <w:color w:val="000000" w:themeColor="text1"/>
          <w:lang w:val="en-US"/>
        </w:rPr>
      </w:pPr>
    </w:p>
    <w:p w14:paraId="5854A717" w14:textId="77777777" w:rsidR="00D864A0" w:rsidRPr="00937991" w:rsidDel="003C76E6" w:rsidRDefault="00D864A0" w:rsidP="00E9143E">
      <w:pPr>
        <w:jc w:val="both"/>
        <w:rPr>
          <w:del w:id="269" w:author="Gregory Scontras" w:date="2018-02-16T10:40:00Z"/>
          <w:color w:val="000000" w:themeColor="text1"/>
          <w:lang w:val="en-US"/>
        </w:rPr>
      </w:pPr>
    </w:p>
    <w:p w14:paraId="429B0057" w14:textId="77777777" w:rsidR="00030BA8" w:rsidRPr="00937991" w:rsidRDefault="00030BA8" w:rsidP="00E9143E">
      <w:pPr>
        <w:jc w:val="both"/>
        <w:rPr>
          <w:color w:val="000000" w:themeColor="text1"/>
          <w:lang w:val="en-US"/>
        </w:rPr>
      </w:pPr>
    </w:p>
    <w:p w14:paraId="4F68D20F" w14:textId="77777777" w:rsidR="00030BA8" w:rsidRPr="00937991" w:rsidRDefault="0057690C" w:rsidP="00E9143E">
      <w:pPr>
        <w:jc w:val="both"/>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034F7C18" w14:textId="77777777" w:rsidR="00030BA8" w:rsidRPr="00937991" w:rsidRDefault="00030BA8" w:rsidP="00E9143E">
      <w:pPr>
        <w:jc w:val="both"/>
        <w:rPr>
          <w:b/>
          <w:color w:val="000000" w:themeColor="text1"/>
          <w:lang w:val="en-US"/>
        </w:rPr>
      </w:pPr>
    </w:p>
    <w:p w14:paraId="1B5854C0" w14:textId="5CEF67CE"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del w:id="270" w:author="Gregory Scontras" w:date="2018-02-16T13:53:00Z">
        <w:r w:rsidRPr="00937991" w:rsidDel="009A5B78">
          <w:rPr>
            <w:color w:val="000000" w:themeColor="text1"/>
            <w:lang w:val="en-US"/>
          </w:rPr>
          <w:delText xml:space="preserve">upon </w:delText>
        </w:r>
      </w:del>
      <w:ins w:id="271" w:author="Gregory Scontras" w:date="2018-02-16T13:53:00Z">
        <w:r w:rsidR="009A5B78">
          <w:rPr>
            <w:color w:val="000000" w:themeColor="text1"/>
            <w:lang w:val="en-US"/>
          </w:rPr>
          <w:t>when</w:t>
        </w:r>
        <w:r w:rsidR="009A5B78" w:rsidRPr="00937991">
          <w:rPr>
            <w:color w:val="000000" w:themeColor="text1"/>
            <w:lang w:val="en-US"/>
          </w:rPr>
          <w:t xml:space="preserve"> </w:t>
        </w:r>
      </w:ins>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In particular, depending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xml:space="preserve">, (i)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strength of the evidence for </w:t>
      </w:r>
      <w:r w:rsidRPr="00937991">
        <w:rPr>
          <w:i/>
          <w:color w:val="000000" w:themeColor="text1"/>
          <w:lang w:val="en-US"/>
        </w:rPr>
        <w:t xml:space="preserve">p </w:t>
      </w:r>
      <w:r w:rsidRPr="00937991">
        <w:rPr>
          <w:color w:val="000000" w:themeColor="text1"/>
          <w:lang w:val="en-US"/>
        </w:rPr>
        <w:t xml:space="preserve">the speaker 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 xml:space="preserve">questions (i) and (iii) and </w:t>
      </w:r>
      <w:r w:rsidR="007E1186">
        <w:rPr>
          <w:color w:val="000000" w:themeColor="text1"/>
          <w:lang w:val="en-US"/>
        </w:rPr>
        <w:lastRenderedPageBreak/>
        <w:t>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6"/>
      </w:r>
      <w:r w:rsidRPr="00937991">
        <w:rPr>
          <w:color w:val="000000" w:themeColor="text1"/>
          <w:lang w:val="en-US"/>
        </w:rPr>
        <w:t xml:space="preserve"> The English and German experiments were identical except for the language of testing and the target utterances presented to participants: Englis</w:t>
      </w:r>
      <w:r w:rsidR="007E1186">
        <w:rPr>
          <w:color w:val="000000" w:themeColor="text1"/>
          <w:lang w:val="en-US"/>
        </w:rPr>
        <w:t>h participants saw the set in (10</w:t>
      </w:r>
      <w:r w:rsidRPr="00937991">
        <w:rPr>
          <w:color w:val="000000" w:themeColor="text1"/>
          <w:lang w:val="en-US"/>
        </w:rPr>
        <w:t>), G</w:t>
      </w:r>
      <w:r w:rsidR="007E1186">
        <w:rPr>
          <w:color w:val="000000" w:themeColor="text1"/>
          <w:lang w:val="en-US"/>
        </w:rPr>
        <w:t>erman participants the one in (11</w:t>
      </w:r>
      <w:r w:rsidRPr="00937991">
        <w:rPr>
          <w:color w:val="000000" w:themeColor="text1"/>
          <w:lang w:val="en-US"/>
        </w:rPr>
        <w:t>).</w:t>
      </w:r>
    </w:p>
    <w:p w14:paraId="26B80DCA" w14:textId="77777777" w:rsidR="00030BA8" w:rsidRPr="00937991" w:rsidRDefault="00030BA8" w:rsidP="00E9143E">
      <w:pPr>
        <w:jc w:val="both"/>
        <w:rPr>
          <w:color w:val="000000" w:themeColor="text1"/>
          <w:lang w:val="en-US"/>
        </w:rPr>
      </w:pPr>
    </w:p>
    <w:p w14:paraId="7DF5C629" w14:textId="77777777" w:rsidR="00030BA8" w:rsidRPr="00937991" w:rsidRDefault="00030BA8" w:rsidP="00E9143E">
      <w:pPr>
        <w:jc w:val="both"/>
        <w:rPr>
          <w:color w:val="000000" w:themeColor="text1"/>
          <w:lang w:val="en-US"/>
        </w:rPr>
      </w:pPr>
    </w:p>
    <w:p w14:paraId="58C0138C" w14:textId="77777777" w:rsidR="00030BA8" w:rsidRPr="00937991" w:rsidRDefault="00087419" w:rsidP="00E9143E">
      <w:pPr>
        <w:jc w:val="both"/>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5BBAB70D" w14:textId="77777777" w:rsidR="00030BA8" w:rsidRPr="00937991" w:rsidRDefault="00030BA8" w:rsidP="00E9143E">
      <w:pPr>
        <w:jc w:val="both"/>
        <w:rPr>
          <w:b/>
          <w:color w:val="000000" w:themeColor="text1"/>
          <w:lang w:val="en-US"/>
        </w:rPr>
      </w:pPr>
    </w:p>
    <w:p w14:paraId="250D5BB8" w14:textId="77777777" w:rsidR="00030BA8" w:rsidRPr="00937991" w:rsidRDefault="00087419" w:rsidP="00087419">
      <w:pPr>
        <w:spacing w:after="120"/>
        <w:jc w:val="both"/>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0C846E33" w14:textId="77777777" w:rsidR="00030BA8" w:rsidRPr="00937991" w:rsidRDefault="005972A4" w:rsidP="00E9143E">
      <w:pPr>
        <w:jc w:val="both"/>
        <w:rPr>
          <w:color w:val="000000" w:themeColor="text1"/>
          <w:lang w:val="en-US"/>
        </w:rPr>
      </w:pPr>
      <w:r w:rsidRPr="00937991">
        <w:rPr>
          <w:color w:val="000000" w:themeColor="text1"/>
          <w:lang w:val="en-US"/>
        </w:rPr>
        <w:t>For the English version, we recruited 60 participants through Amazon’s Mechanical Turk. For the German version, we recruited 60 participants through the German crowd-sourcing service Clickworker. Participants were compensated for their participation.</w:t>
      </w:r>
    </w:p>
    <w:p w14:paraId="4F845186" w14:textId="77777777" w:rsidR="00030BA8" w:rsidRPr="00937991" w:rsidRDefault="00030BA8" w:rsidP="00E9143E">
      <w:pPr>
        <w:jc w:val="both"/>
        <w:rPr>
          <w:color w:val="000000" w:themeColor="text1"/>
          <w:lang w:val="en-US"/>
        </w:rPr>
      </w:pPr>
    </w:p>
    <w:p w14:paraId="223867F5" w14:textId="77777777" w:rsidR="00030BA8" w:rsidRPr="00937991" w:rsidRDefault="005972A4" w:rsidP="00087419">
      <w:pPr>
        <w:spacing w:after="120"/>
        <w:jc w:val="both"/>
        <w:rPr>
          <w:b/>
          <w:color w:val="000000" w:themeColor="text1"/>
          <w:lang w:val="en-US"/>
        </w:rPr>
      </w:pPr>
      <w:r w:rsidRPr="00937991">
        <w:rPr>
          <w:b/>
          <w:color w:val="000000" w:themeColor="text1"/>
          <w:lang w:val="en-US"/>
        </w:rPr>
        <w:t>4.1.2 Materials and procedure</w:t>
      </w:r>
    </w:p>
    <w:p w14:paraId="68F8F985" w14:textId="506ECA9E"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7"/>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w:t>
      </w:r>
      <w:del w:id="274" w:author="Gregory Scontras" w:date="2018-02-16T13:58:00Z">
        <w:r w:rsidRPr="00937991" w:rsidDel="00285144">
          <w:rPr>
            <w:color w:val="000000" w:themeColor="text1"/>
            <w:lang w:val="en-US"/>
          </w:rPr>
          <w:delText>,</w:delText>
        </w:r>
      </w:del>
      <w:r w:rsidRPr="00937991">
        <w:rPr>
          <w:color w:val="000000" w:themeColor="text1"/>
          <w:lang w:val="en-US"/>
        </w:rPr>
        <w:t xml:space="preserve"> </w:t>
      </w:r>
      <w:ins w:id="275" w:author="Gregory Scontras" w:date="2018-02-16T13:58:00Z">
        <w:r w:rsidR="00285144">
          <w:rPr>
            <w:color w:val="000000" w:themeColor="text1"/>
            <w:lang w:val="en-US"/>
          </w:rPr>
          <w:t>(</w:t>
        </w:r>
      </w:ins>
      <w:r w:rsidRPr="00937991">
        <w:rPr>
          <w:color w:val="000000" w:themeColor="text1"/>
          <w:lang w:val="en-US"/>
        </w:rPr>
        <w:t>e.g., “It must be raining</w:t>
      </w:r>
      <w:del w:id="276" w:author="Gregory Scontras" w:date="2018-02-16T13:58:00Z">
        <w:r w:rsidRPr="00937991" w:rsidDel="00285144">
          <w:rPr>
            <w:color w:val="000000" w:themeColor="text1"/>
            <w:lang w:val="en-US"/>
          </w:rPr>
          <w:delText>.</w:delText>
        </w:r>
      </w:del>
      <w:r w:rsidRPr="00937991">
        <w:rPr>
          <w:color w:val="000000" w:themeColor="text1"/>
          <w:lang w:val="en-US"/>
        </w:rPr>
        <w:t>”</w:t>
      </w:r>
      <w:ins w:id="277" w:author="Gregory Scontras" w:date="2018-02-16T13:58:00Z">
        <w:r w:rsidR="00285144">
          <w:rPr>
            <w:color w:val="000000" w:themeColor="text1"/>
            <w:lang w:val="en-US"/>
          </w:rPr>
          <w:t>).</w:t>
        </w:r>
      </w:ins>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“How likely do you think it is that it is raining?” and adjusted a slider with endpoints labeled “impossible” (coded as 0) and “certain” (coded as 1)</w:t>
      </w:r>
      <w:del w:id="278" w:author="Gregory Scontras" w:date="2018-02-16T13:58:00Z">
        <w:r w:rsidRPr="00937991" w:rsidDel="00285144">
          <w:rPr>
            <w:color w:val="000000" w:themeColor="text1"/>
            <w:lang w:val="en-US"/>
          </w:rPr>
          <w:delText xml:space="preserve"> in response</w:delText>
        </w:r>
      </w:del>
      <w:r w:rsidRPr="00937991">
        <w:rPr>
          <w:color w:val="000000" w:themeColor="text1"/>
          <w:lang w:val="en-US"/>
        </w:rPr>
        <w:t xml:space="preserve">. Once they indicated their belief in </w:t>
      </w:r>
      <w:r w:rsidRPr="00937991">
        <w:rPr>
          <w:i/>
          <w:color w:val="000000" w:themeColor="text1"/>
          <w:lang w:val="en-US"/>
        </w:rPr>
        <w:t>p</w:t>
      </w:r>
      <w:r w:rsidRPr="00937991">
        <w:rPr>
          <w:color w:val="000000" w:themeColor="text1"/>
          <w:lang w:val="en-US"/>
        </w:rPr>
        <w:t xml:space="preserve">, the five potential 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32894327"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wohl</w:t>
      </w:r>
      <w:r w:rsidRPr="00937991">
        <w:rPr>
          <w:color w:val="000000" w:themeColor="text1"/>
          <w:lang w:val="en-US"/>
        </w:rPr>
        <w:t xml:space="preserve">, </w:t>
      </w:r>
      <w:r w:rsidRPr="00937991">
        <w:rPr>
          <w:i/>
          <w:color w:val="000000" w:themeColor="text1"/>
          <w:lang w:val="en-US"/>
        </w:rPr>
        <w:t>vermutlich</w:t>
      </w:r>
      <w:r w:rsidRPr="00937991">
        <w:rPr>
          <w:color w:val="000000" w:themeColor="text1"/>
          <w:lang w:val="en-US"/>
        </w:rPr>
        <w:t>) across trials. Utterance types were randomly distributed across domains. Trial order was randomized, as was the order in which pieces of evidence were displayed.</w:t>
      </w:r>
    </w:p>
    <w:p w14:paraId="56E1EEDB" w14:textId="77777777" w:rsidR="00030BA8" w:rsidRPr="00937991" w:rsidRDefault="00030BA8" w:rsidP="00E9143E">
      <w:pPr>
        <w:jc w:val="both"/>
        <w:rPr>
          <w:color w:val="000000" w:themeColor="text1"/>
          <w:lang w:val="en-US"/>
        </w:rPr>
      </w:pPr>
    </w:p>
    <w:p w14:paraId="34953089" w14:textId="77777777" w:rsidR="00087419" w:rsidRPr="00937991" w:rsidRDefault="00087419" w:rsidP="00E9143E">
      <w:pPr>
        <w:jc w:val="both"/>
        <w:rPr>
          <w:color w:val="000000" w:themeColor="text1"/>
          <w:lang w:val="en-US"/>
        </w:rPr>
      </w:pPr>
    </w:p>
    <w:p w14:paraId="5A73BD9A" w14:textId="77777777" w:rsidR="00030BA8" w:rsidRPr="00937991" w:rsidRDefault="005972A4" w:rsidP="00E9143E">
      <w:pPr>
        <w:jc w:val="both"/>
        <w:rPr>
          <w:b/>
          <w:color w:val="000000" w:themeColor="text1"/>
          <w:lang w:val="en-US"/>
        </w:rPr>
      </w:pPr>
      <w:r w:rsidRPr="00937991">
        <w:rPr>
          <w:b/>
          <w:color w:val="000000" w:themeColor="text1"/>
          <w:lang w:val="en-US"/>
        </w:rPr>
        <w:t>4.2 Results and discussion</w:t>
      </w:r>
    </w:p>
    <w:p w14:paraId="253DA1E0" w14:textId="77777777" w:rsidR="00030BA8" w:rsidRPr="00937991" w:rsidRDefault="00030BA8" w:rsidP="00E9143E">
      <w:pPr>
        <w:jc w:val="both"/>
        <w:rPr>
          <w:color w:val="000000" w:themeColor="text1"/>
          <w:lang w:val="en-US"/>
        </w:rPr>
      </w:pPr>
    </w:p>
    <w:p w14:paraId="4877DB8D" w14:textId="05FC81D6"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9447E9">
        <w:rPr>
          <w:i/>
          <w:color w:val="000000" w:themeColor="text1"/>
          <w:lang w:val="en-US"/>
          <w:rPrChange w:id="279" w:author="Gregory Scontras" w:date="2018-02-16T14:01:00Z">
            <w:rPr>
              <w:color w:val="000000" w:themeColor="text1"/>
              <w:lang w:val="en-US"/>
            </w:rPr>
          </w:rPrChange>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lastRenderedPageBreak/>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r w:rsidRPr="00937991">
        <w:rPr>
          <w:i/>
          <w:color w:val="000000" w:themeColor="text1"/>
          <w:lang w:val="en-US"/>
        </w:rPr>
        <w:t>vermutlich</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ins w:id="280" w:author="Gregory Scontras" w:date="2018-02-16T14:01:00Z">
        <w:r w:rsidR="009447E9">
          <w:rPr>
            <w:color w:val="000000" w:themeColor="text1"/>
            <w:lang w:val="en-US"/>
          </w:rPr>
          <w:t>,</w:t>
        </w:r>
      </w:ins>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r w:rsidRPr="00937991">
        <w:rPr>
          <w:i/>
          <w:color w:val="000000" w:themeColor="text1"/>
          <w:lang w:val="en-US"/>
        </w:rPr>
        <w:t>wohl</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92E8D82" w14:textId="77777777" w:rsidR="004465F5" w:rsidRDefault="004465F5" w:rsidP="00E9143E">
      <w:pPr>
        <w:jc w:val="both"/>
        <w:rPr>
          <w:color w:val="000000" w:themeColor="text1"/>
          <w:lang w:val="en-US"/>
        </w:rPr>
      </w:pPr>
    </w:p>
    <w:p w14:paraId="49F79389" w14:textId="77777777" w:rsidR="004465F5" w:rsidRPr="004465F5" w:rsidRDefault="004465F5" w:rsidP="004465F5">
      <w:pPr>
        <w:jc w:val="both"/>
        <w:rPr>
          <w:color w:val="FF0000"/>
          <w:lang w:val="en-US"/>
        </w:rPr>
      </w:pPr>
      <w:r w:rsidRPr="004465F5">
        <w:rPr>
          <w:color w:val="FF0000"/>
          <w:lang w:val="en-US"/>
        </w:rPr>
        <w:t>FIGURE 5</w:t>
      </w:r>
    </w:p>
    <w:p w14:paraId="39E3CA68" w14:textId="77777777" w:rsidR="004465F5" w:rsidRPr="00937991" w:rsidRDefault="004465F5" w:rsidP="004465F5">
      <w:pPr>
        <w:jc w:val="both"/>
        <w:rPr>
          <w:color w:val="000000" w:themeColor="text1"/>
          <w:lang w:val="en-US"/>
        </w:rPr>
      </w:pPr>
    </w:p>
    <w:p w14:paraId="72D8D7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03C628BD" w14:textId="77777777" w:rsidR="004465F5" w:rsidRPr="00937991" w:rsidRDefault="004465F5" w:rsidP="00E9143E">
      <w:pPr>
        <w:jc w:val="both"/>
        <w:rPr>
          <w:color w:val="000000" w:themeColor="text1"/>
          <w:lang w:val="en-US"/>
        </w:rPr>
      </w:pPr>
    </w:p>
    <w:p w14:paraId="64158B96" w14:textId="3DCEE2CB" w:rsidR="00087419" w:rsidRPr="00937991" w:rsidRDefault="005972A4" w:rsidP="00087419">
      <w:pPr>
        <w:jc w:val="both"/>
        <w:rPr>
          <w:color w:val="000000" w:themeColor="text1"/>
          <w:lang w:val="en-US"/>
        </w:rPr>
      </w:pPr>
      <w:r w:rsidRPr="00937991">
        <w:rPr>
          <w:color w:val="000000" w:themeColor="text1"/>
          <w:lang w:val="en-US"/>
        </w:rPr>
        <w:t xml:space="preserve">To address whether inferred speaker evidence strength mirrors the production results in Section 3, we conducted another mixed effects linear regression, this time predicting inferred strength of evidence for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by-participant and by-item intercepts. Figure 6 shows mean evidence strength ascribed to speakers by utterance. Interestingly, in English, participants inferred stronger evidence was available to the speaker after observing the bare utterance than </w:t>
      </w:r>
      <w:r w:rsidRPr="00937991">
        <w:rPr>
          <w:i/>
          <w:color w:val="000000" w:themeColor="text1"/>
          <w:lang w:val="en-US"/>
        </w:rPr>
        <w:t xml:space="preserve">must 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=3.74, </w:t>
      </w:r>
      <w:r w:rsidRPr="00937991">
        <w:rPr>
          <w:i/>
          <w:color w:val="000000" w:themeColor="text1"/>
          <w:lang w:val="en-US"/>
        </w:rPr>
        <w:t>p</w:t>
      </w:r>
      <w:r w:rsidRPr="00937991">
        <w:rPr>
          <w:color w:val="000000" w:themeColor="text1"/>
          <w:lang w:val="en-US"/>
        </w:rPr>
        <w:t xml:space="preserve">&lt; .0003), but inferred evidence strength was no different for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=0.02, </w:t>
      </w:r>
      <w:r w:rsidRPr="00937991">
        <w:rPr>
          <w:i/>
          <w:color w:val="000000" w:themeColor="text1"/>
          <w:lang w:val="en-US"/>
        </w:rPr>
        <w:t>t</w:t>
      </w:r>
      <w:r w:rsidRPr="00937991">
        <w:rPr>
          <w:color w:val="000000" w:themeColor="text1"/>
          <w:lang w:val="en-US"/>
        </w:rPr>
        <w:t xml:space="preserve">=.55, </w:t>
      </w:r>
      <w:r w:rsidRPr="00937991">
        <w:rPr>
          <w:i/>
          <w:color w:val="000000" w:themeColor="text1"/>
          <w:lang w:val="en-US"/>
        </w:rPr>
        <w:t>p</w:t>
      </w:r>
      <w:r w:rsidRPr="00937991">
        <w:rPr>
          <w:color w:val="000000" w:themeColor="text1"/>
          <w:lang w:val="en-US"/>
        </w:rPr>
        <w:t xml:space="preserve">&lt; .59) or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=0.02,</w:t>
      </w:r>
      <w:r w:rsidRPr="00937991">
        <w:rPr>
          <w:i/>
          <w:color w:val="000000" w:themeColor="text1"/>
          <w:lang w:val="en-US"/>
        </w:rPr>
        <w:t xml:space="preserve"> t</w:t>
      </w:r>
      <w:r w:rsidRPr="00937991">
        <w:rPr>
          <w:color w:val="000000" w:themeColor="text1"/>
          <w:lang w:val="en-US"/>
        </w:rPr>
        <w:t xml:space="preserve">=-.89, </w:t>
      </w:r>
      <w:r w:rsidRPr="00937991">
        <w:rPr>
          <w:i/>
          <w:color w:val="000000" w:themeColor="text1"/>
          <w:lang w:val="en-US"/>
        </w:rPr>
        <w:t>p</w:t>
      </w:r>
      <w:r w:rsidRPr="00937991">
        <w:rPr>
          <w:color w:val="000000" w:themeColor="text1"/>
          <w:lang w:val="en-US"/>
        </w:rPr>
        <w:t xml:space="preserve">&lt; .38). </w:t>
      </w:r>
      <w:ins w:id="281" w:author="Gregory Scontras" w:date="2018-02-16T14:02:00Z">
        <w:r w:rsidR="00703139">
          <w:rPr>
            <w:color w:val="000000" w:themeColor="text1"/>
            <w:lang w:val="en-US"/>
          </w:rPr>
          <w:t>Similarly i</w:t>
        </w:r>
      </w:ins>
      <w:del w:id="282" w:author="Gregory Scontras" w:date="2018-02-16T14:02:00Z">
        <w:r w:rsidRPr="00937991" w:rsidDel="00703139">
          <w:rPr>
            <w:color w:val="000000" w:themeColor="text1"/>
            <w:lang w:val="en-US"/>
          </w:rPr>
          <w:delText>I</w:delText>
        </w:r>
      </w:del>
      <w:r w:rsidRPr="00937991">
        <w:rPr>
          <w:color w:val="000000" w:themeColor="text1"/>
          <w:lang w:val="en-US"/>
        </w:rPr>
        <w:t xml:space="preserve">n German, participants inferred stronger evidence was available to the speaker after observing the bare utterance than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=3.23, </w:t>
      </w:r>
      <w:r w:rsidRPr="00937991">
        <w:rPr>
          <w:i/>
          <w:color w:val="000000" w:themeColor="text1"/>
          <w:lang w:val="en-US"/>
        </w:rPr>
        <w:t>p</w:t>
      </w:r>
      <w:r w:rsidRPr="00937991">
        <w:rPr>
          <w:color w:val="000000" w:themeColor="text1"/>
          <w:lang w:val="en-US"/>
        </w:rPr>
        <w:t>&lt; .002). In addition, they inferred</w:t>
      </w:r>
      <w:r w:rsidR="00087419" w:rsidRPr="00937991">
        <w:rPr>
          <w:color w:val="000000" w:themeColor="text1"/>
          <w:lang w:val="en-US"/>
        </w:rPr>
        <w:t xml:space="preserve"> </w:t>
      </w:r>
      <w:r w:rsidRPr="00937991">
        <w:rPr>
          <w:color w:val="000000" w:themeColor="text1"/>
          <w:lang w:val="en-US"/>
        </w:rPr>
        <w:t xml:space="preserve">that the available evidence must have been weaker upon observing </w:t>
      </w:r>
      <w:r w:rsidRPr="00937991">
        <w:rPr>
          <w:i/>
          <w:color w:val="000000" w:themeColor="text1"/>
          <w:lang w:val="en-US"/>
        </w:rPr>
        <w:t>vermutlich</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=-.05, </w:t>
      </w:r>
      <w:r w:rsidRPr="00937991">
        <w:rPr>
          <w:i/>
          <w:color w:val="000000" w:themeColor="text1"/>
          <w:lang w:val="en-US"/>
        </w:rPr>
        <w:t>SE</w:t>
      </w:r>
      <w:r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r w:rsidR="00087419" w:rsidRPr="00937991">
        <w:rPr>
          <w:i/>
          <w:color w:val="000000" w:themeColor="text1"/>
          <w:lang w:val="en-US"/>
        </w:rPr>
        <w:t>wohl</w:t>
      </w:r>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p>
    <w:p w14:paraId="2998EAC9" w14:textId="77777777" w:rsidR="00030BA8" w:rsidRPr="00937991" w:rsidRDefault="00030BA8" w:rsidP="00087419">
      <w:pPr>
        <w:jc w:val="both"/>
        <w:rPr>
          <w:color w:val="000000" w:themeColor="text1"/>
          <w:lang w:val="en-US"/>
        </w:rPr>
      </w:pPr>
    </w:p>
    <w:p w14:paraId="6A73ED12" w14:textId="5CF54747"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maximally </w:t>
      </w:r>
      <w:r w:rsidRPr="00937991">
        <w:rPr>
          <w:color w:val="000000" w:themeColor="text1"/>
          <w:lang w:val="en-US"/>
        </w:rPr>
        <w:t xml:space="preserve">strong evidence. Speaker 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r w:rsidRPr="00937991">
        <w:rPr>
          <w:i/>
          <w:color w:val="000000" w:themeColor="text1"/>
          <w:lang w:val="en-US"/>
        </w:rPr>
        <w:t>vermutlich</w:t>
      </w:r>
      <w:r w:rsidRPr="00937991">
        <w:rPr>
          <w:color w:val="000000" w:themeColor="text1"/>
          <w:lang w:val="en-US"/>
        </w:rPr>
        <w:t xml:space="preserve">. Crucially, </w:t>
      </w:r>
      <w:r w:rsidRPr="00937991">
        <w:rPr>
          <w:i/>
          <w:color w:val="000000" w:themeColor="text1"/>
          <w:lang w:val="en-US"/>
        </w:rPr>
        <w:t>muss</w:t>
      </w:r>
      <w:r w:rsidRPr="00937991">
        <w:rPr>
          <w:color w:val="000000" w:themeColor="text1"/>
          <w:lang w:val="en-US"/>
        </w:rPr>
        <w:t xml:space="preserve"> also patterns with the discourse particle </w:t>
      </w:r>
      <w:r w:rsidRPr="00937991">
        <w:rPr>
          <w:i/>
          <w:color w:val="000000" w:themeColor="text1"/>
          <w:lang w:val="en-US"/>
        </w:rPr>
        <w:t>wohl</w:t>
      </w:r>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r w:rsidRPr="00937991">
        <w:rPr>
          <w:i/>
          <w:color w:val="000000" w:themeColor="text1"/>
          <w:lang w:val="en-US"/>
        </w:rPr>
        <w:t>wohl</w:t>
      </w:r>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del w:id="283" w:author="Gregory Scontras" w:date="2018-02-16T14:03:00Z">
        <w:r w:rsidRPr="00937991" w:rsidDel="00703139">
          <w:rPr>
            <w:color w:val="000000" w:themeColor="text1"/>
            <w:lang w:val="en-US"/>
          </w:rPr>
          <w:delText xml:space="preserve">will </w:delText>
        </w:r>
      </w:del>
      <w:ins w:id="284" w:author="Gregory Scontras" w:date="2018-02-16T14:03:00Z">
        <w:r w:rsidR="00703139">
          <w:rPr>
            <w:color w:val="000000" w:themeColor="text1"/>
            <w:lang w:val="en-US"/>
          </w:rPr>
          <w:t>re</w:t>
        </w:r>
      </w:ins>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7C5AB363" w14:textId="77777777" w:rsidR="00030BA8" w:rsidRPr="00937991" w:rsidRDefault="00030BA8" w:rsidP="00E9143E">
      <w:pPr>
        <w:jc w:val="both"/>
        <w:rPr>
          <w:color w:val="000000" w:themeColor="text1"/>
          <w:lang w:val="en-US"/>
        </w:rPr>
      </w:pPr>
    </w:p>
    <w:p w14:paraId="3EA0D3BA" w14:textId="77777777" w:rsidR="00030BA8" w:rsidRPr="00937991" w:rsidRDefault="00030BA8" w:rsidP="00E9143E">
      <w:pPr>
        <w:jc w:val="both"/>
        <w:rPr>
          <w:color w:val="000000" w:themeColor="text1"/>
          <w:lang w:val="en-US"/>
        </w:rPr>
      </w:pPr>
    </w:p>
    <w:p w14:paraId="3AE75CAA" w14:textId="77777777" w:rsidR="00087419" w:rsidRPr="00937991" w:rsidRDefault="00087419" w:rsidP="00E9143E">
      <w:pPr>
        <w:jc w:val="both"/>
        <w:rPr>
          <w:color w:val="000000" w:themeColor="text1"/>
          <w:lang w:val="en-US"/>
        </w:rPr>
      </w:pPr>
    </w:p>
    <w:p w14:paraId="58DAB448"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594315C8" w14:textId="77777777" w:rsidR="00030BA8" w:rsidRPr="00937991" w:rsidRDefault="00030BA8" w:rsidP="00E9143E">
      <w:pPr>
        <w:jc w:val="both"/>
        <w:rPr>
          <w:color w:val="000000" w:themeColor="text1"/>
          <w:lang w:val="en-US"/>
        </w:rPr>
      </w:pPr>
    </w:p>
    <w:p w14:paraId="7DA77B82"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particular utterance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nction like this: von Fintel &amp;</w:t>
      </w:r>
      <w:r w:rsidR="005972A4" w:rsidRPr="00937991">
        <w:rPr>
          <w:color w:val="000000" w:themeColor="text1"/>
          <w:lang w:val="en-US"/>
        </w:rPr>
        <w:t xml:space="preserve"> Gillies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xml:space="preserve">. </w:t>
      </w:r>
      <w:r>
        <w:rPr>
          <w:color w:val="000000" w:themeColor="text1"/>
          <w:lang w:val="en-US"/>
        </w:rPr>
        <w:lastRenderedPageBreak/>
        <w:t>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8"/>
      </w:r>
    </w:p>
    <w:p w14:paraId="1D3A32F9" w14:textId="77777777" w:rsidR="00030BA8" w:rsidRPr="00937991" w:rsidRDefault="00030BA8" w:rsidP="00E9143E">
      <w:pPr>
        <w:jc w:val="both"/>
        <w:rPr>
          <w:color w:val="000000" w:themeColor="text1"/>
          <w:lang w:val="en-US"/>
        </w:rPr>
      </w:pPr>
    </w:p>
    <w:p w14:paraId="5CC240F7" w14:textId="77777777" w:rsidR="00030BA8" w:rsidRPr="00937991" w:rsidRDefault="00030BA8" w:rsidP="00E9143E">
      <w:pPr>
        <w:jc w:val="both"/>
        <w:rPr>
          <w:color w:val="000000" w:themeColor="text1"/>
          <w:lang w:val="en-US"/>
        </w:rPr>
      </w:pPr>
    </w:p>
    <w:p w14:paraId="23431AA6" w14:textId="77777777" w:rsidR="00030BA8" w:rsidRPr="00937991" w:rsidRDefault="00BF2CC5" w:rsidP="00E9143E">
      <w:pPr>
        <w:jc w:val="both"/>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606220C1" w14:textId="77777777" w:rsidR="00030BA8" w:rsidRPr="00937991" w:rsidRDefault="00030BA8" w:rsidP="00E9143E">
      <w:pPr>
        <w:jc w:val="both"/>
        <w:rPr>
          <w:b/>
          <w:color w:val="000000" w:themeColor="text1"/>
          <w:sz w:val="28"/>
          <w:szCs w:val="28"/>
          <w:lang w:val="en-US"/>
        </w:rPr>
      </w:pPr>
    </w:p>
    <w:p w14:paraId="2F8F6CC6" w14:textId="77777777" w:rsidR="00030BA8" w:rsidRPr="00937991" w:rsidRDefault="00BF2CC5" w:rsidP="00BF2CC5">
      <w:pPr>
        <w:spacing w:after="120"/>
        <w:jc w:val="both"/>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C4CA78C" w14:textId="77777777" w:rsidR="00030BA8" w:rsidRPr="00937991" w:rsidRDefault="005972A4" w:rsidP="00E9143E">
      <w:pPr>
        <w:jc w:val="both"/>
        <w:rPr>
          <w:color w:val="000000" w:themeColor="text1"/>
          <w:lang w:val="en-US"/>
        </w:rPr>
      </w:pPr>
      <w:r w:rsidRPr="00937991">
        <w:rPr>
          <w:color w:val="000000" w:themeColor="text1"/>
          <w:lang w:val="en-US"/>
        </w:rPr>
        <w:t>We recruited 60 English native speakers through Amazon’s Mechanical Turk, and 60 German native speakers through Clickworker. Participants were compensated for their participation.</w:t>
      </w:r>
    </w:p>
    <w:p w14:paraId="13C46181" w14:textId="77777777" w:rsidR="00030BA8" w:rsidRPr="00937991" w:rsidRDefault="00030BA8" w:rsidP="00E9143E">
      <w:pPr>
        <w:jc w:val="both"/>
        <w:rPr>
          <w:color w:val="000000" w:themeColor="text1"/>
          <w:lang w:val="en-US"/>
        </w:rPr>
      </w:pPr>
    </w:p>
    <w:p w14:paraId="6FDD5BD1" w14:textId="77777777" w:rsidR="00030BA8" w:rsidRPr="00937991" w:rsidRDefault="00BF2CC5" w:rsidP="00BF2CC5">
      <w:pPr>
        <w:spacing w:after="120"/>
        <w:jc w:val="both"/>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A18457B"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with the exception of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“Does X think that it’s raining?” Participants indicated their response by adjusting a slider on a scale with endpoints labeled “Definitely not” (coded as 0) and “Definitely” (coded as 1).</w:t>
      </w:r>
    </w:p>
    <w:p w14:paraId="302E5088" w14:textId="77777777" w:rsidR="00030BA8" w:rsidRPr="00937991" w:rsidRDefault="00030BA8" w:rsidP="00E9143E">
      <w:pPr>
        <w:jc w:val="both"/>
        <w:rPr>
          <w:color w:val="000000" w:themeColor="text1"/>
          <w:lang w:val="en-US"/>
        </w:rPr>
      </w:pPr>
    </w:p>
    <w:p w14:paraId="7BD44ADE" w14:textId="77777777" w:rsidR="00030BA8" w:rsidRPr="00937991" w:rsidRDefault="00030BA8" w:rsidP="00E9143E">
      <w:pPr>
        <w:jc w:val="both"/>
        <w:rPr>
          <w:color w:val="000000" w:themeColor="text1"/>
          <w:lang w:val="en-US"/>
        </w:rPr>
      </w:pPr>
    </w:p>
    <w:p w14:paraId="1A492235" w14:textId="77777777" w:rsidR="00030BA8" w:rsidRPr="00937991" w:rsidRDefault="00BF2CC5" w:rsidP="00E9143E">
      <w:pPr>
        <w:jc w:val="both"/>
        <w:rPr>
          <w:b/>
          <w:color w:val="000000" w:themeColor="text1"/>
          <w:lang w:val="en-US"/>
        </w:rPr>
      </w:pPr>
      <w:r w:rsidRPr="00937991">
        <w:rPr>
          <w:b/>
          <w:color w:val="000000" w:themeColor="text1"/>
          <w:lang w:val="en-US"/>
        </w:rPr>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02B212F7" w14:textId="77777777" w:rsidR="00030BA8" w:rsidRPr="00937991" w:rsidRDefault="00030BA8" w:rsidP="00E9143E">
      <w:pPr>
        <w:jc w:val="both"/>
        <w:rPr>
          <w:b/>
          <w:color w:val="000000" w:themeColor="text1"/>
          <w:lang w:val="en-US"/>
        </w:rPr>
      </w:pPr>
    </w:p>
    <w:p w14:paraId="048E3AB1" w14:textId="77777777" w:rsidR="004967F3" w:rsidRDefault="004967F3" w:rsidP="00E9143E">
      <w:pPr>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5F6E4B2E" w14:textId="6211854F"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BE00A2">
        <w:rPr>
          <w:i/>
          <w:color w:val="000000" w:themeColor="text1"/>
          <w:lang w:val="en-US"/>
          <w:rPrChange w:id="285" w:author="Gregory Scontras" w:date="2018-02-16T14:12:00Z">
            <w:rPr>
              <w:color w:val="000000" w:themeColor="text1"/>
              <w:lang w:val="en-US"/>
            </w:rPr>
          </w:rPrChange>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del w:id="286" w:author="Gregory Scontras" w:date="2018-02-16T14:05:00Z">
        <w:r w:rsidRPr="00937991" w:rsidDel="00703139">
          <w:rPr>
            <w:color w:val="000000" w:themeColor="text1"/>
            <w:lang w:val="en-US"/>
          </w:rPr>
          <w:delText xml:space="preserve">and </w:delText>
        </w:r>
      </w:del>
      <w:ins w:id="287" w:author="Gregory Scontras" w:date="2018-02-16T14:05:00Z">
        <w:r w:rsidR="00703139">
          <w:rPr>
            <w:color w:val="000000" w:themeColor="text1"/>
            <w:lang w:val="en-US"/>
          </w:rPr>
          <w:t>or</w:t>
        </w:r>
        <w:r w:rsidR="00703139" w:rsidRPr="00937991">
          <w:rPr>
            <w:color w:val="000000" w:themeColor="text1"/>
            <w:lang w:val="en-US"/>
          </w:rPr>
          <w:t xml:space="preserve"> </w:t>
        </w:r>
      </w:ins>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vermutlich</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ins w:id="288" w:author="Gregory Scontras" w:date="2018-02-16T14:06:00Z">
        <w:r w:rsidR="00703139">
          <w:rPr>
            <w:color w:val="000000" w:themeColor="text1"/>
            <w:lang w:val="en-US"/>
          </w:rPr>
          <w:t>;</w:t>
        </w:r>
      </w:ins>
      <w:del w:id="289" w:author="Gregory Scontras" w:date="2018-02-16T14:06:00Z">
        <w:r w:rsidRPr="00937991" w:rsidDel="00703139">
          <w:rPr>
            <w:color w:val="000000" w:themeColor="text1"/>
            <w:lang w:val="en-US"/>
          </w:rPr>
          <w:delText>.</w:delText>
        </w:r>
      </w:del>
      <w:r w:rsidRPr="00937991">
        <w:rPr>
          <w:color w:val="000000" w:themeColor="text1"/>
          <w:lang w:val="en-US"/>
        </w:rPr>
        <w:t xml:space="preserve"> </w:t>
      </w:r>
      <w:ins w:id="290" w:author="Gregory Scontras" w:date="2018-02-16T14:06:00Z">
        <w:r w:rsidR="00703139">
          <w:rPr>
            <w:color w:val="000000" w:themeColor="text1"/>
            <w:lang w:val="en-US"/>
          </w:rPr>
          <w:t>t</w:t>
        </w:r>
      </w:ins>
      <w:del w:id="291" w:author="Gregory Scontras" w:date="2018-02-16T14:06:00Z">
        <w:r w:rsidRPr="00937991" w:rsidDel="00703139">
          <w:rPr>
            <w:color w:val="000000" w:themeColor="text1"/>
            <w:lang w:val="en-US"/>
          </w:rPr>
          <w:delText>T</w:delText>
        </w:r>
      </w:del>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r w:rsidRPr="00937991">
        <w:rPr>
          <w:i/>
          <w:color w:val="000000" w:themeColor="text1"/>
          <w:lang w:val="en-US"/>
        </w:rPr>
        <w:t>wohl</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similar to what we found in the domain of production, that </w:t>
      </w:r>
      <w:ins w:id="292" w:author="Gregory Scontras" w:date="2018-02-16T14:06:00Z">
        <w:r w:rsidR="00703139">
          <w:rPr>
            <w:color w:val="000000" w:themeColor="text1"/>
            <w:lang w:val="en-US"/>
          </w:rPr>
          <w:t xml:space="preserve">perceived </w:t>
        </w:r>
      </w:ins>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r w:rsidRPr="00937991">
        <w:rPr>
          <w:i/>
          <w:color w:val="000000" w:themeColor="text1"/>
          <w:lang w:val="en-US"/>
        </w:rPr>
        <w:t>vermutlich</w:t>
      </w:r>
      <w:r w:rsidR="004967F3">
        <w:rPr>
          <w:color w:val="000000" w:themeColor="text1"/>
          <w:lang w:val="en-US"/>
        </w:rPr>
        <w:t>.</w:t>
      </w:r>
    </w:p>
    <w:p w14:paraId="2546FAFF" w14:textId="5533FF97"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w:t>
      </w:r>
      <w:r w:rsidRPr="00937991">
        <w:rPr>
          <w:color w:val="000000" w:themeColor="text1"/>
          <w:lang w:val="en-US"/>
        </w:rPr>
        <w:lastRenderedPageBreak/>
        <w:t>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ins w:id="293" w:author="Gregory Scontras" w:date="2018-02-16T14:07:00Z">
        <w:r w:rsidR="00703139">
          <w:rPr>
            <w:color w:val="000000" w:themeColor="text1"/>
            <w:lang w:val="en-US"/>
          </w:rPr>
          <w:t xml:space="preserve">finding </w:t>
        </w:r>
      </w:ins>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p>
    <w:p w14:paraId="2F17C448" w14:textId="77777777" w:rsidR="00030BA8" w:rsidRPr="00937991" w:rsidRDefault="000D2E85" w:rsidP="0065786E">
      <w:pPr>
        <w:ind w:firstLine="567"/>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to address whether inferred speaker evidence strength mirrors production, we conducted another mixed effects linear regression, predicting inferred strength of evidence for </w:t>
      </w:r>
      <w:r w:rsidR="005972A4" w:rsidRPr="00937991">
        <w:rPr>
          <w:i/>
          <w:color w:val="000000" w:themeColor="text1"/>
          <w:lang w:val="en-US"/>
        </w:rPr>
        <w:t xml:space="preserve">p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 xml:space="preserve">&lt; .0001).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 xml:space="preserve">&lt; .63); nor in German for </w:t>
      </w:r>
      <w:r w:rsidR="005972A4" w:rsidRPr="00937991">
        <w:rPr>
          <w:i/>
          <w:color w:val="000000" w:themeColor="text1"/>
          <w:lang w:val="en-US"/>
        </w:rPr>
        <w:t>vermutlich</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 xml:space="preserve">&lt; .99) or </w:t>
      </w:r>
      <w:r w:rsidR="005972A4" w:rsidRPr="00937991">
        <w:rPr>
          <w:i/>
          <w:color w:val="000000" w:themeColor="text1"/>
          <w:lang w:val="en-US"/>
        </w:rPr>
        <w:t>wohl</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p>
    <w:p w14:paraId="3DD1C81C"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33F6BEBA" w14:textId="77777777" w:rsidR="007C0287" w:rsidRDefault="007C0287" w:rsidP="007C0287">
      <w:pPr>
        <w:jc w:val="both"/>
        <w:rPr>
          <w:color w:val="FF0000"/>
          <w:lang w:val="en-US"/>
        </w:rPr>
      </w:pPr>
    </w:p>
    <w:p w14:paraId="1BFFB645" w14:textId="77777777" w:rsidR="007C0287" w:rsidRPr="004465F5" w:rsidRDefault="007C0287" w:rsidP="007C0287">
      <w:pPr>
        <w:jc w:val="both"/>
        <w:rPr>
          <w:color w:val="FF0000"/>
          <w:lang w:val="en-US"/>
        </w:rPr>
      </w:pPr>
      <w:r w:rsidRPr="004465F5">
        <w:rPr>
          <w:color w:val="FF0000"/>
          <w:lang w:val="en-US"/>
        </w:rPr>
        <w:t>FIGURE 6</w:t>
      </w:r>
    </w:p>
    <w:p w14:paraId="3C004098" w14:textId="77777777" w:rsidR="007C0287" w:rsidRPr="00937991" w:rsidRDefault="007C0287" w:rsidP="007C0287">
      <w:pPr>
        <w:jc w:val="both"/>
        <w:rPr>
          <w:color w:val="000000" w:themeColor="text1"/>
          <w:lang w:val="en-US"/>
        </w:rPr>
      </w:pPr>
    </w:p>
    <w:p w14:paraId="70BAE4A7" w14:textId="77777777"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p>
    <w:p w14:paraId="4CE2C7EA" w14:textId="77777777" w:rsidR="0065786E" w:rsidRPr="00937991" w:rsidRDefault="0065786E" w:rsidP="0065786E">
      <w:pPr>
        <w:jc w:val="both"/>
        <w:rPr>
          <w:color w:val="000000" w:themeColor="text1"/>
          <w:lang w:val="en-US"/>
        </w:rPr>
      </w:pPr>
    </w:p>
    <w:p w14:paraId="331C2F8E" w14:textId="77777777" w:rsidR="0065786E" w:rsidRPr="00937991" w:rsidRDefault="0065786E" w:rsidP="0065786E">
      <w:pPr>
        <w:jc w:val="both"/>
        <w:rPr>
          <w:color w:val="000000" w:themeColor="text1"/>
          <w:lang w:val="en-US"/>
        </w:rPr>
      </w:pPr>
    </w:p>
    <w:p w14:paraId="5B59225E" w14:textId="77777777" w:rsidR="00030BA8" w:rsidRPr="00937991" w:rsidRDefault="00030BA8" w:rsidP="00E9143E">
      <w:pPr>
        <w:jc w:val="both"/>
        <w:rPr>
          <w:color w:val="000000" w:themeColor="text1"/>
          <w:lang w:val="en-US"/>
        </w:rPr>
      </w:pPr>
    </w:p>
    <w:p w14:paraId="05884A71"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6</w:t>
      </w:r>
      <w:r w:rsidRPr="00937991">
        <w:rPr>
          <w:b/>
          <w:color w:val="000000" w:themeColor="text1"/>
          <w:sz w:val="28"/>
          <w:szCs w:val="28"/>
          <w:lang w:val="en-US"/>
        </w:rPr>
        <w:tab/>
      </w:r>
      <w:r w:rsidRPr="00937991">
        <w:rPr>
          <w:b/>
          <w:color w:val="000000" w:themeColor="text1"/>
          <w:sz w:val="28"/>
          <w:szCs w:val="28"/>
          <w:lang w:val="en-US"/>
        </w:rPr>
        <w:tab/>
        <w:t xml:space="preserve">General </w:t>
      </w:r>
      <w:r w:rsidR="00212DE6">
        <w:rPr>
          <w:b/>
          <w:color w:val="000000" w:themeColor="text1"/>
          <w:sz w:val="28"/>
          <w:szCs w:val="28"/>
          <w:lang w:val="en-US"/>
        </w:rPr>
        <w:t xml:space="preserve">conclusion </w:t>
      </w:r>
      <w:r w:rsidRPr="00937991">
        <w:rPr>
          <w:b/>
          <w:color w:val="000000" w:themeColor="text1"/>
          <w:sz w:val="28"/>
          <w:szCs w:val="28"/>
          <w:lang w:val="en-US"/>
        </w:rPr>
        <w:t>and outlook</w:t>
      </w:r>
    </w:p>
    <w:p w14:paraId="589C7FCE" w14:textId="77777777" w:rsidR="00030BA8" w:rsidRPr="00937991" w:rsidRDefault="00030BA8" w:rsidP="00E9143E">
      <w:pPr>
        <w:jc w:val="both"/>
        <w:rPr>
          <w:color w:val="000000" w:themeColor="text1"/>
          <w:lang w:val="en-US"/>
        </w:rPr>
      </w:pPr>
    </w:p>
    <w:p w14:paraId="06DFE8DE" w14:textId="46E1372C"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We demonstrated that speakers’ production preferences for these different devices mirror the comprehension results under varying evidential circumstances.</w:t>
      </w:r>
      <w:r w:rsidR="00212DE6">
        <w:rPr>
          <w:color w:val="000000" w:themeColor="text1"/>
          <w:lang w:val="en-US"/>
        </w:rPr>
        <w:t xml:space="preserve"> By investigating the use of evidential devices from this perspective, we introduced a new experimental paradigm for exploring the impact of different evidential circumstances on the use of modal evidentials, epistemic discourse particles, and </w:t>
      </w:r>
      <w:r w:rsidR="00212DE6" w:rsidRPr="00937991">
        <w:rPr>
          <w:color w:val="000000" w:themeColor="text1"/>
          <w:lang w:val="en-US"/>
        </w:rPr>
        <w:t>statements with no evidential markers</w:t>
      </w:r>
      <w:r w:rsidR="00212DE6">
        <w:rPr>
          <w:color w:val="000000" w:themeColor="text1"/>
          <w:lang w:val="en-US"/>
        </w:rPr>
        <w:t xml:space="preserve"> at all.</w:t>
      </w:r>
      <w:ins w:id="294" w:author="Gregory Scontras" w:date="2018-02-16T14:08:00Z">
        <w:r w:rsidR="00703139">
          <w:rPr>
            <w:color w:val="000000" w:themeColor="text1"/>
            <w:lang w:val="en-US"/>
          </w:rPr>
          <w:t xml:space="preserve"> In other words, we introduced an experimental paradigm for mapping the empirical terrain of evidential devices.</w:t>
        </w:r>
      </w:ins>
    </w:p>
    <w:p w14:paraId="56F536C2" w14:textId="490E5B5D" w:rsidR="00DC330F" w:rsidRDefault="00212DE6" w:rsidP="00DC330F">
      <w:pPr>
        <w:ind w:firstLine="567"/>
        <w:jc w:val="both"/>
        <w:rPr>
          <w:color w:val="000000" w:themeColor="text1"/>
          <w:lang w:val="en-US"/>
        </w:rPr>
      </w:pPr>
      <w:commentRangeStart w:id="295"/>
      <w:r>
        <w:rPr>
          <w:color w:val="000000" w:themeColor="text1"/>
          <w:lang w:val="en-US"/>
        </w:rPr>
        <w:t xml:space="preserve">Although our experimental data cannot decide 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we nevertheless </w:t>
      </w:r>
      <w:del w:id="296" w:author="Gregory Scontras" w:date="2018-02-16T14:08:00Z">
        <w:r w:rsidDel="00703139">
          <w:rPr>
            <w:color w:val="000000" w:themeColor="text1"/>
            <w:lang w:val="en-US"/>
          </w:rPr>
          <w:delText xml:space="preserve">like to </w:delText>
        </w:r>
      </w:del>
      <w:r>
        <w:rPr>
          <w:color w:val="000000" w:themeColor="text1"/>
          <w:lang w:val="en-US"/>
        </w:rPr>
        <w:t xml:space="preserve">point out the necessity to systematically test the compatibility of these evidential 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r w:rsidR="00B843BA">
        <w:rPr>
          <w:color w:val="000000" w:themeColor="text1"/>
          <w:lang w:val="en-US"/>
        </w:rPr>
        <w:t>,</w:t>
      </w:r>
      <w:r w:rsidR="00DC330F">
        <w:rPr>
          <w:color w:val="000000" w:themeColor="text1"/>
          <w:lang w:val="en-US"/>
        </w:rPr>
        <w:t xml:space="preserve"> to eventually explore how they are used and comprehended compared to alternative lexical choices. Having experimental data on this aspect of evidential expressions will also allow us to link the semantic component of speaker commitment to issues and controversies in the current theoretical literature.</w:t>
      </w:r>
    </w:p>
    <w:p w14:paraId="18428D7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has to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 xml:space="preserve">how, for instance, closely related sentence adverbs can be distinguished from synonymous discourse particles at the level of </w:t>
      </w:r>
      <w:r>
        <w:rPr>
          <w:color w:val="000000" w:themeColor="text1"/>
          <w:lang w:val="en-US"/>
        </w:rPr>
        <w:lastRenderedPageBreak/>
        <w:t>semantics. This is a new data point that needs to be accounted for in our theoretical understanding of the lexical inventory of evidential words in the German language.</w:t>
      </w:r>
    </w:p>
    <w:commentRangeEnd w:id="295"/>
    <w:p w14:paraId="4C39D1AA" w14:textId="77777777" w:rsidR="00212DE6" w:rsidRPr="00937991" w:rsidRDefault="00703139" w:rsidP="00DC330F">
      <w:pPr>
        <w:ind w:firstLine="567"/>
        <w:jc w:val="both"/>
        <w:rPr>
          <w:color w:val="000000" w:themeColor="text1"/>
          <w:lang w:val="en-US"/>
        </w:rPr>
      </w:pPr>
      <w:r>
        <w:rPr>
          <w:rStyle w:val="CommentReference"/>
        </w:rPr>
        <w:commentReference w:id="295"/>
      </w:r>
      <w:r w:rsidR="00DC330F">
        <w:rPr>
          <w:color w:val="000000" w:themeColor="text1"/>
          <w:lang w:val="en-US"/>
        </w:rPr>
        <w:t xml:space="preserve">As for epistemic </w:t>
      </w:r>
      <w:r w:rsidR="00DC330F" w:rsidRPr="00DC330F">
        <w:rPr>
          <w:i/>
          <w:color w:val="000000" w:themeColor="text1"/>
          <w:lang w:val="en-US"/>
        </w:rPr>
        <w:t>must</w:t>
      </w:r>
      <w:r w:rsidR="00DC330F">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sidR="00DC330F">
        <w:rPr>
          <w:color w:val="000000" w:themeColor="text1"/>
          <w:lang w:val="en-US"/>
        </w:rPr>
        <w:t>.</w:t>
      </w:r>
      <w:r w:rsidR="00212DE6" w:rsidRPr="00937991">
        <w:rPr>
          <w:color w:val="000000" w:themeColor="text1"/>
          <w:lang w:val="en-US"/>
        </w:rPr>
        <w:t xml:space="preserve"> However, in addition to</w:t>
      </w:r>
      <w:r w:rsidR="00DC330F">
        <w:rPr>
          <w:color w:val="000000" w:themeColor="text1"/>
          <w:lang w:val="en-US"/>
        </w:rPr>
        <w:t xml:space="preserve"> experimentally confirming this</w:t>
      </w:r>
      <w:r w:rsidR="00212DE6" w:rsidRPr="00937991">
        <w:rPr>
          <w:color w:val="000000" w:themeColor="text1"/>
          <w:lang w:val="en-US"/>
        </w:rPr>
        <w:t xml:space="preserve"> </w:t>
      </w:r>
      <w:r w:rsidR="00DC330F">
        <w:rPr>
          <w:color w:val="000000" w:themeColor="text1"/>
          <w:lang w:val="en-US"/>
        </w:rPr>
        <w:t xml:space="preserve">(admittedly) trivial observation, we </w:t>
      </w:r>
      <w:r w:rsidR="00CE3C1C">
        <w:rPr>
          <w:color w:val="000000" w:themeColor="text1"/>
          <w:lang w:val="en-US"/>
        </w:rPr>
        <w:t xml:space="preserve">have tested for different degrees of evidence strength and also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speaker commitment can be considered rather strong. </w:t>
      </w:r>
      <w:commentRangeStart w:id="297"/>
      <w:r w:rsidR="00100AB3">
        <w:rPr>
          <w:color w:val="000000" w:themeColor="text1"/>
          <w:lang w:val="en-US"/>
        </w:rPr>
        <w:t xml:space="preserve">This might concur with claims in the literature that highlight this </w:t>
      </w:r>
      <w:del w:id="298" w:author="Gregory Scontras" w:date="2018-02-16T14:10:00Z">
        <w:r w:rsidR="00100AB3" w:rsidDel="007733E9">
          <w:rPr>
            <w:color w:val="000000" w:themeColor="text1"/>
            <w:lang w:val="en-US"/>
          </w:rPr>
          <w:delText>‘</w:delText>
        </w:r>
      </w:del>
      <w:r w:rsidR="00100AB3">
        <w:rPr>
          <w:color w:val="000000" w:themeColor="text1"/>
          <w:lang w:val="en-US"/>
        </w:rPr>
        <w:t>strong</w:t>
      </w:r>
      <w:del w:id="299" w:author="Gregory Scontras" w:date="2018-02-16T14:10:00Z">
        <w:r w:rsidR="00100AB3" w:rsidDel="007733E9">
          <w:rPr>
            <w:color w:val="000000" w:themeColor="text1"/>
            <w:lang w:val="en-US"/>
          </w:rPr>
          <w:delText>’</w:delText>
        </w:r>
      </w:del>
      <w:r w:rsidR="00100AB3">
        <w:rPr>
          <w:color w:val="000000" w:themeColor="text1"/>
          <w:lang w:val="en-US"/>
        </w:rPr>
        <w:t xml:space="preserve"> component of </w:t>
      </w:r>
      <w:r w:rsidR="00100AB3" w:rsidRPr="00100AB3">
        <w:rPr>
          <w:i/>
          <w:color w:val="000000" w:themeColor="text1"/>
          <w:lang w:val="en-US"/>
        </w:rPr>
        <w:t>must</w:t>
      </w:r>
      <w:r w:rsidR="00100AB3">
        <w:rPr>
          <w:color w:val="000000" w:themeColor="text1"/>
          <w:lang w:val="en-US"/>
        </w:rPr>
        <w:t xml:space="preserve"> </w:t>
      </w:r>
      <w:commentRangeEnd w:id="297"/>
      <w:r w:rsidR="00BE00A2">
        <w:rPr>
          <w:rStyle w:val="CommentReference"/>
        </w:rPr>
        <w:commentReference w:id="297"/>
      </w:r>
      <w:r w:rsidR="00100AB3">
        <w:rPr>
          <w:color w:val="000000" w:themeColor="text1"/>
          <w:lang w:val="en-US"/>
        </w:rPr>
        <w:t xml:space="preserve">(e.g., von Fintel &amp; Gillies 2010, 2016). </w:t>
      </w:r>
      <w:r w:rsidR="00850B77">
        <w:rPr>
          <w:color w:val="000000" w:themeColor="text1"/>
          <w:lang w:val="en-US"/>
        </w:rPr>
        <w:t xml:space="preserve">It might also serve to explain concrete felicity effects in the lexical domain of modal expressions as recently described by Matthewson &amp; Truckenbrodt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in sharp contrast to the epistemic use of other modals such as </w:t>
      </w:r>
      <w:r w:rsidR="00850B77" w:rsidRPr="00850B77">
        <w:rPr>
          <w:i/>
          <w:color w:val="000000" w:themeColor="text1"/>
          <w:lang w:val="en-US"/>
        </w:rPr>
        <w:t>sollen</w:t>
      </w:r>
      <w:r w:rsidR="00850B77">
        <w:rPr>
          <w:color w:val="000000" w:themeColor="text1"/>
          <w:lang w:val="en-US"/>
        </w:rPr>
        <w:t xml:space="preserve"> in </w:t>
      </w:r>
      <w:r w:rsidR="004357B6">
        <w:rPr>
          <w:color w:val="000000" w:themeColor="text1"/>
          <w:lang w:val="en-US"/>
        </w:rPr>
        <w:t>German. 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considerably </w:t>
      </w:r>
      <w:del w:id="301" w:author="Gregory Scontras" w:date="2018-02-16T14:10:00Z">
        <w:r w:rsidR="00850B77" w:rsidDel="007733E9">
          <w:rPr>
            <w:color w:val="000000" w:themeColor="text1"/>
            <w:lang w:val="en-US"/>
          </w:rPr>
          <w:delText>‘</w:delText>
        </w:r>
      </w:del>
      <w:r w:rsidR="00850B77">
        <w:rPr>
          <w:color w:val="000000" w:themeColor="text1"/>
          <w:lang w:val="en-US"/>
        </w:rPr>
        <w:t>stronger</w:t>
      </w:r>
      <w:del w:id="302" w:author="Gregory Scontras" w:date="2018-02-16T14:10:00Z">
        <w:r w:rsidR="00850B77" w:rsidDel="007733E9">
          <w:rPr>
            <w:color w:val="000000" w:themeColor="text1"/>
            <w:lang w:val="en-US"/>
          </w:rPr>
          <w:delText>’</w:delText>
        </w:r>
      </w:del>
      <w:r w:rsidR="00850B77">
        <w:rPr>
          <w:color w:val="000000" w:themeColor="text1"/>
          <w:lang w:val="en-US"/>
        </w:rPr>
        <w:t xml:space="preserve"> in the domain of speaker commitment. Consider one of their German examples (Matthewson &amp; Truckenbrodt 2017: 12):</w:t>
      </w:r>
    </w:p>
    <w:p w14:paraId="612D52E1" w14:textId="77777777" w:rsidR="000343CC" w:rsidRDefault="000343CC" w:rsidP="00E9143E">
      <w:pPr>
        <w:jc w:val="both"/>
        <w:rPr>
          <w:color w:val="000000" w:themeColor="text1"/>
          <w:lang w:val="en-US"/>
        </w:rPr>
      </w:pPr>
    </w:p>
    <w:p w14:paraId="22D15FB3" w14:textId="77777777" w:rsidR="000343CC" w:rsidRPr="005A52E5" w:rsidRDefault="00850B77" w:rsidP="00850B77">
      <w:pPr>
        <w:autoSpaceDE w:val="0"/>
        <w:autoSpaceDN w:val="0"/>
        <w:adjustRightInd w:val="0"/>
        <w:ind w:left="560" w:hanging="560"/>
        <w:jc w:val="both"/>
        <w:rPr>
          <w:color w:val="000000" w:themeColor="text1"/>
        </w:rPr>
      </w:pPr>
      <w:r>
        <w:rPr>
          <w:color w:val="000000" w:themeColor="text1"/>
          <w:lang w:val="en-US"/>
        </w:rPr>
        <w:t>(12)</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I say:]</w:t>
      </w:r>
    </w:p>
    <w:p w14:paraId="55512753"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255E7811"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t>Maria must in the kitchen be (but I have my doubts) ‘Maria must be in the kitchen (but I have my</w:t>
      </w:r>
      <w:r w:rsidR="004357B6">
        <w:rPr>
          <w:color w:val="000000" w:themeColor="text1"/>
          <w:lang w:val="en-US"/>
        </w:rPr>
        <w:t xml:space="preserve"> doubts).’</w:t>
      </w:r>
    </w:p>
    <w:p w14:paraId="3430E0A5"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5226E3D2"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t>Maria SOLL in the kitchen be (but I have my doubts) ‘Maria is supposed to be in the k</w:t>
      </w:r>
      <w:r w:rsidR="00850B77">
        <w:rPr>
          <w:color w:val="000000" w:themeColor="text1"/>
          <w:lang w:val="en-US"/>
        </w:rPr>
        <w:t>itchen (but I have my doubts).’</w:t>
      </w:r>
    </w:p>
    <w:p w14:paraId="38FECCE0" w14:textId="77777777" w:rsidR="00850B77" w:rsidRDefault="00850B77" w:rsidP="000343CC">
      <w:pPr>
        <w:autoSpaceDE w:val="0"/>
        <w:autoSpaceDN w:val="0"/>
        <w:adjustRightInd w:val="0"/>
        <w:jc w:val="both"/>
        <w:rPr>
          <w:color w:val="000000" w:themeColor="text1"/>
          <w:lang w:val="en-US"/>
        </w:rPr>
      </w:pPr>
    </w:p>
    <w:p w14:paraId="22068232" w14:textId="77777777"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 xml:space="preserve">context in (12)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r w:rsidR="00CB43AC" w:rsidRPr="00CB43AC">
        <w:rPr>
          <w:i/>
          <w:color w:val="000000" w:themeColor="text1"/>
          <w:lang w:val="en-US"/>
        </w:rPr>
        <w:t>sollen</w:t>
      </w:r>
      <w:r w:rsidR="00CB43AC">
        <w:rPr>
          <w:color w:val="000000" w:themeColor="text1"/>
          <w:lang w:val="en-US"/>
        </w:rPr>
        <w:t xml:space="preserve">, requires a strong commitment to the prejacent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r w:rsidR="00CB43AC" w:rsidRPr="00CB43AC">
        <w:rPr>
          <w:i/>
          <w:color w:val="000000" w:themeColor="text1"/>
          <w:lang w:val="en-US"/>
        </w:rPr>
        <w:t xml:space="preserve">soll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t>conveys a rather high degree of speaker commitment, and this is what we found in our experiments.</w:t>
      </w:r>
    </w:p>
    <w:p w14:paraId="6EBD8351" w14:textId="77777777" w:rsidR="000343CC" w:rsidRPr="00937991" w:rsidRDefault="000343CC" w:rsidP="00E9143E">
      <w:pPr>
        <w:jc w:val="both"/>
        <w:rPr>
          <w:color w:val="000000" w:themeColor="text1"/>
          <w:lang w:val="en-US"/>
        </w:rPr>
      </w:pPr>
    </w:p>
    <w:p w14:paraId="77639B61" w14:textId="7D005611" w:rsidR="00030BA8" w:rsidRPr="00937991" w:rsidRDefault="005972A4" w:rsidP="00E9143E">
      <w:pPr>
        <w:jc w:val="both"/>
        <w:rPr>
          <w:color w:val="000000" w:themeColor="text1"/>
          <w:lang w:val="en-US"/>
        </w:rPr>
      </w:pPr>
      <w:r w:rsidRPr="00937991">
        <w:rPr>
          <w:color w:val="000000" w:themeColor="text1"/>
          <w:lang w:val="en-US"/>
        </w:rPr>
        <w:t xml:space="preserve">All in all, given that the theoretical literature both on English </w:t>
      </w:r>
      <w:r w:rsidR="000C407F">
        <w:rPr>
          <w:color w:val="000000" w:themeColor="text1"/>
          <w:lang w:val="en-US"/>
        </w:rPr>
        <w:t xml:space="preserve">and on 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w:t>
      </w:r>
      <w:del w:id="303" w:author="Gregory Scontras" w:date="2018-02-16T14:10:00Z">
        <w:r w:rsidRPr="00937991" w:rsidDel="007733E9">
          <w:rPr>
            <w:color w:val="000000" w:themeColor="text1"/>
            <w:lang w:val="en-US"/>
          </w:rPr>
          <w:delText xml:space="preserve">for the first time </w:delText>
        </w:r>
      </w:del>
      <w:r w:rsidRPr="00937991">
        <w:rPr>
          <w:color w:val="000000" w:themeColor="text1"/>
          <w:lang w:val="en-US"/>
        </w:rPr>
        <w:t xml:space="preserve">presents </w:t>
      </w:r>
      <w:ins w:id="304" w:author="Gregory Scontras" w:date="2018-02-16T14:11:00Z">
        <w:r w:rsidR="007733E9" w:rsidRPr="00937991">
          <w:rPr>
            <w:color w:val="000000" w:themeColor="text1"/>
            <w:lang w:val="en-US"/>
          </w:rPr>
          <w:t xml:space="preserve">for the first time </w:t>
        </w:r>
      </w:ins>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to detect and define meaning differences in the lexical inventory of evidentials across languages and </w:t>
      </w:r>
      <w:r w:rsidR="007E5475">
        <w:rPr>
          <w:color w:val="000000" w:themeColor="text1"/>
          <w:lang w:val="en-US"/>
        </w:rPr>
        <w:t xml:space="preserve">hence </w:t>
      </w:r>
      <w:r w:rsidR="000C407F">
        <w:rPr>
          <w:color w:val="000000" w:themeColor="text1"/>
          <w:lang w:val="en-US"/>
        </w:rPr>
        <w:t>provides</w:t>
      </w:r>
      <w:r w:rsidRPr="00937991">
        <w:rPr>
          <w:color w:val="000000" w:themeColor="text1"/>
          <w:lang w:val="en-US"/>
        </w:rPr>
        <w:t xml:space="preserve"> a good starting point for approaching theoretical debates on the nature of evid</w:t>
      </w:r>
      <w:r w:rsidR="000C407F">
        <w:rPr>
          <w:color w:val="000000" w:themeColor="text1"/>
          <w:lang w:val="en-US"/>
        </w:rPr>
        <w:t>ential expressions from a fresh, experimentally-driven perspective.</w:t>
      </w:r>
    </w:p>
    <w:p w14:paraId="434CDA3D" w14:textId="77777777" w:rsidR="00030BA8" w:rsidRPr="00937991" w:rsidRDefault="00030BA8" w:rsidP="00E9143E">
      <w:pPr>
        <w:jc w:val="both"/>
        <w:rPr>
          <w:color w:val="000000" w:themeColor="text1"/>
          <w:lang w:val="en-US"/>
        </w:rPr>
      </w:pPr>
    </w:p>
    <w:p w14:paraId="765D35B1" w14:textId="77777777" w:rsidR="00030BA8" w:rsidRDefault="00030BA8" w:rsidP="00E9143E">
      <w:pPr>
        <w:jc w:val="both"/>
        <w:rPr>
          <w:color w:val="000000" w:themeColor="text1"/>
          <w:lang w:val="en-US"/>
        </w:rPr>
      </w:pPr>
    </w:p>
    <w:p w14:paraId="70E1B7D7" w14:textId="77777777" w:rsidR="007E5475" w:rsidRDefault="007E5475" w:rsidP="00E9143E">
      <w:pPr>
        <w:jc w:val="both"/>
        <w:rPr>
          <w:color w:val="000000" w:themeColor="text1"/>
          <w:lang w:val="en-US"/>
        </w:rPr>
      </w:pPr>
    </w:p>
    <w:p w14:paraId="1E56ACB7" w14:textId="77777777" w:rsidR="007E5475" w:rsidRPr="00937991" w:rsidRDefault="007E5475" w:rsidP="00E9143E">
      <w:pPr>
        <w:jc w:val="both"/>
        <w:rPr>
          <w:color w:val="000000" w:themeColor="text1"/>
          <w:lang w:val="en-US"/>
        </w:rPr>
      </w:pPr>
    </w:p>
    <w:p w14:paraId="7E2CBAD3"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Acknowledgments</w:t>
      </w:r>
    </w:p>
    <w:p w14:paraId="15082265" w14:textId="77777777" w:rsidR="00030BA8" w:rsidRPr="00937991" w:rsidRDefault="00030BA8" w:rsidP="00E9143E">
      <w:pPr>
        <w:jc w:val="both"/>
        <w:rPr>
          <w:b/>
          <w:color w:val="000000" w:themeColor="text1"/>
          <w:sz w:val="28"/>
          <w:szCs w:val="28"/>
          <w:lang w:val="en-US"/>
        </w:rPr>
      </w:pPr>
    </w:p>
    <w:p w14:paraId="741C4C56" w14:textId="77777777" w:rsidR="00030BA8" w:rsidRPr="00937991" w:rsidRDefault="005972A4" w:rsidP="00E9143E">
      <w:pPr>
        <w:jc w:val="both"/>
        <w:rPr>
          <w:color w:val="000000" w:themeColor="text1"/>
          <w:lang w:val="en-US"/>
        </w:rPr>
      </w:pPr>
      <w:r w:rsidRPr="00937991">
        <w:rPr>
          <w:color w:val="000000" w:themeColor="text1"/>
          <w:lang w:val="en-US"/>
        </w:rPr>
        <w:t>We would like to thank Justine Kao for support in designing the English series of experiments. This work was supported by ONR grant N00014-13-1-0788 and by a James S. McDonnell Foundation Scholar Award to NDG. AT gratefully acknowledges financial support from the German</w:t>
      </w:r>
      <w:r w:rsidR="00005A60" w:rsidRPr="00937991">
        <w:rPr>
          <w:color w:val="000000" w:themeColor="text1"/>
          <w:lang w:val="en-US"/>
        </w:rPr>
        <w:t xml:space="preserve"> Research Foundation (DFG grant</w:t>
      </w:r>
      <w:r w:rsidRPr="00937991">
        <w:rPr>
          <w:color w:val="000000" w:themeColor="text1"/>
          <w:lang w:val="en-US"/>
        </w:rPr>
        <w:t xml:space="preserve"> TR 1228/2-1</w:t>
      </w:r>
      <w:r w:rsidR="00005A60" w:rsidRPr="00937991">
        <w:rPr>
          <w:color w:val="000000" w:themeColor="text1"/>
          <w:lang w:val="en-US"/>
        </w:rPr>
        <w:t>)</w:t>
      </w:r>
      <w:r w:rsidRPr="00937991">
        <w:rPr>
          <w:color w:val="000000" w:themeColor="text1"/>
          <w:lang w:val="en-US"/>
        </w:rPr>
        <w:t xml:space="preserve"> and from the </w:t>
      </w:r>
      <w:r w:rsidRPr="00937991">
        <w:rPr>
          <w:color w:val="000000" w:themeColor="text1"/>
          <w:lang w:val="en-US"/>
        </w:rPr>
        <w:lastRenderedPageBreak/>
        <w:t>DFG Excellence Initiative (University of Konstanz, project no. 610/14). This research was further supported by an SNSF Early Postdoc. Mobility fellowship</w:t>
      </w:r>
      <w:r w:rsidRPr="00937991">
        <w:rPr>
          <w:i/>
          <w:color w:val="000000" w:themeColor="text1"/>
          <w:lang w:val="en-US"/>
        </w:rPr>
        <w:t xml:space="preserve"> </w:t>
      </w:r>
      <w:r w:rsidRPr="00937991">
        <w:rPr>
          <w:color w:val="000000" w:themeColor="text1"/>
          <w:lang w:val="en-US"/>
        </w:rPr>
        <w:t>to JD and a postdoctoral fellowshi</w:t>
      </w:r>
      <w:r w:rsidRPr="00937991">
        <w:rPr>
          <w:i/>
          <w:color w:val="000000" w:themeColor="text1"/>
          <w:lang w:val="en-US"/>
        </w:rPr>
        <w:t xml:space="preserve">p </w:t>
      </w:r>
      <w:r w:rsidRPr="00937991">
        <w:rPr>
          <w:color w:val="000000" w:themeColor="text1"/>
          <w:lang w:val="en-US"/>
        </w:rPr>
        <w:t>to EW by the German Academic Exchange Service (DAAD).</w:t>
      </w:r>
    </w:p>
    <w:p w14:paraId="7CA982AA" w14:textId="77777777" w:rsidR="00030BA8" w:rsidRDefault="00030BA8" w:rsidP="00E9143E">
      <w:pPr>
        <w:jc w:val="both"/>
        <w:rPr>
          <w:color w:val="000000" w:themeColor="text1"/>
          <w:lang w:val="en-US"/>
        </w:rPr>
      </w:pPr>
    </w:p>
    <w:p w14:paraId="0E06A4AE" w14:textId="77777777" w:rsidR="007E5475" w:rsidRDefault="007E5475" w:rsidP="00E9143E">
      <w:pPr>
        <w:jc w:val="both"/>
        <w:rPr>
          <w:color w:val="000000" w:themeColor="text1"/>
          <w:lang w:val="en-US"/>
        </w:rPr>
      </w:pPr>
    </w:p>
    <w:p w14:paraId="2FE8507F" w14:textId="77777777" w:rsidR="007E5475" w:rsidRPr="00937991" w:rsidRDefault="007E5475" w:rsidP="00E9143E">
      <w:pPr>
        <w:jc w:val="both"/>
        <w:rPr>
          <w:color w:val="000000" w:themeColor="text1"/>
          <w:lang w:val="en-US"/>
        </w:rPr>
      </w:pPr>
    </w:p>
    <w:p w14:paraId="7E64F532" w14:textId="77777777" w:rsidR="00030BA8" w:rsidRPr="00937991" w:rsidRDefault="005972A4" w:rsidP="007E5475">
      <w:pPr>
        <w:spacing w:after="120"/>
        <w:jc w:val="both"/>
        <w:rPr>
          <w:b/>
          <w:color w:val="000000" w:themeColor="text1"/>
          <w:sz w:val="28"/>
          <w:szCs w:val="28"/>
          <w:lang w:val="en-US"/>
        </w:rPr>
      </w:pPr>
      <w:r w:rsidRPr="00937991">
        <w:rPr>
          <w:b/>
          <w:color w:val="000000" w:themeColor="text1"/>
          <w:sz w:val="28"/>
          <w:szCs w:val="28"/>
          <w:lang w:val="en-US"/>
        </w:rPr>
        <w:t>References</w:t>
      </w:r>
    </w:p>
    <w:p w14:paraId="021F6FEF" w14:textId="77777777" w:rsidR="00030BA8" w:rsidRPr="00301E0B" w:rsidRDefault="005972A4" w:rsidP="00301E0B">
      <w:pPr>
        <w:jc w:val="both"/>
        <w:rPr>
          <w:color w:val="000000" w:themeColor="text1"/>
          <w:lang w:val="en-US"/>
        </w:rPr>
      </w:pPr>
      <w:r w:rsidRPr="00301E0B">
        <w:rPr>
          <w:color w:val="000000" w:themeColor="text1"/>
          <w:lang w:val="en-US"/>
        </w:rPr>
        <w:t xml:space="preserve">Aikhenvald, A. Y. (2004). </w:t>
      </w:r>
      <w:r w:rsidRPr="00301E0B">
        <w:rPr>
          <w:i/>
          <w:color w:val="000000" w:themeColor="text1"/>
          <w:lang w:val="en-US"/>
        </w:rPr>
        <w:t>Evidentiality</w:t>
      </w:r>
      <w:r w:rsidRPr="00301E0B">
        <w:rPr>
          <w:color w:val="000000" w:themeColor="text1"/>
          <w:lang w:val="en-US"/>
        </w:rPr>
        <w:t>. Oxford: Oxford University Press.</w:t>
      </w:r>
    </w:p>
    <w:p w14:paraId="0B15E58A" w14:textId="77777777" w:rsidR="00030BA8" w:rsidRDefault="00030BA8" w:rsidP="00301E0B">
      <w:pPr>
        <w:jc w:val="both"/>
        <w:rPr>
          <w:color w:val="000000" w:themeColor="text1"/>
          <w:lang w:val="en-US"/>
        </w:rPr>
      </w:pPr>
    </w:p>
    <w:p w14:paraId="62139E13" w14:textId="77777777" w:rsidR="00EB2769" w:rsidRDefault="00EB2769" w:rsidP="00301E0B">
      <w:pPr>
        <w:jc w:val="both"/>
        <w:rPr>
          <w:color w:val="000000" w:themeColor="text1"/>
          <w:lang w:val="en-US"/>
        </w:rPr>
      </w:pPr>
      <w:r>
        <w:rPr>
          <w:color w:val="000000" w:themeColor="text1"/>
          <w:lang w:val="en-US"/>
        </w:rPr>
        <w:t xml:space="preserve">Cardinaletti,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25A41F8D" w14:textId="77777777" w:rsidR="00EB2769" w:rsidRPr="00301E0B" w:rsidRDefault="00EB2769" w:rsidP="00301E0B">
      <w:pPr>
        <w:jc w:val="both"/>
        <w:rPr>
          <w:color w:val="000000" w:themeColor="text1"/>
          <w:lang w:val="en-US"/>
        </w:rPr>
      </w:pPr>
    </w:p>
    <w:p w14:paraId="245B3AEB" w14:textId="77777777" w:rsidR="000042D3" w:rsidRPr="007F130B" w:rsidRDefault="007F130B" w:rsidP="00301E0B">
      <w:pPr>
        <w:autoSpaceDE w:val="0"/>
        <w:autoSpaceDN w:val="0"/>
        <w:adjustRightInd w:val="0"/>
        <w:jc w:val="both"/>
        <w:rPr>
          <w:rFonts w:eastAsia="Arial"/>
          <w:color w:val="000000"/>
          <w:lang w:val="en-US"/>
        </w:rPr>
      </w:pPr>
      <w:r>
        <w:rPr>
          <w:rFonts w:eastAsia="Arial"/>
          <w:color w:val="000000"/>
          <w:lang w:val="en-US"/>
        </w:rPr>
        <w:t>Döring, S. and</w:t>
      </w:r>
      <w:r w:rsidR="00B75BEE">
        <w:rPr>
          <w:rFonts w:eastAsia="Arial"/>
          <w:color w:val="000000"/>
          <w:lang w:val="en-US"/>
        </w:rPr>
        <w:t xml:space="preserve"> S. Repp</w:t>
      </w:r>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r w:rsidR="000042D3" w:rsidRPr="00301E0B">
        <w:rPr>
          <w:rFonts w:eastAsia="Arial"/>
          <w:i/>
          <w:iCs/>
          <w:color w:val="000000"/>
          <w:lang w:val="en-US"/>
        </w:rPr>
        <w:t xml:space="preserve">doch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n S. Featherston, R. Hörnig, S.</w:t>
      </w:r>
      <w:r w:rsidR="000042D3" w:rsidRPr="00301E0B">
        <w:rPr>
          <w:rFonts w:eastAsia="Arial"/>
          <w:color w:val="000000"/>
          <w:lang w:val="en-US"/>
        </w:rPr>
        <w:t xml:space="preserve"> von </w:t>
      </w:r>
      <w:r w:rsidR="00B75BEE">
        <w:rPr>
          <w:rFonts w:eastAsia="Arial"/>
          <w:color w:val="000000"/>
          <w:lang w:val="en-US"/>
        </w:rPr>
        <w:t>Wietersheim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Berlin: de Gruyter</w:t>
      </w:r>
      <w:r w:rsidR="00B75BEE" w:rsidRPr="007F130B">
        <w:rPr>
          <w:rFonts w:eastAsia="Arial"/>
          <w:color w:val="000000"/>
          <w:lang w:val="en-US"/>
        </w:rPr>
        <w:t>.</w:t>
      </w:r>
    </w:p>
    <w:p w14:paraId="5AF002EA" w14:textId="77777777" w:rsidR="00301E0B" w:rsidRPr="007F130B" w:rsidRDefault="00301E0B" w:rsidP="00301E0B">
      <w:pPr>
        <w:autoSpaceDE w:val="0"/>
        <w:autoSpaceDN w:val="0"/>
        <w:adjustRightInd w:val="0"/>
        <w:jc w:val="both"/>
        <w:rPr>
          <w:rFonts w:eastAsia="Arial"/>
          <w:color w:val="000000"/>
          <w:lang w:val="en-US"/>
        </w:rPr>
      </w:pPr>
    </w:p>
    <w:p w14:paraId="44ACB807" w14:textId="77777777" w:rsidR="000042D3" w:rsidRPr="00301E0B" w:rsidRDefault="00D2081F" w:rsidP="00301E0B">
      <w:pPr>
        <w:autoSpaceDE w:val="0"/>
        <w:autoSpaceDN w:val="0"/>
        <w:adjustRightInd w:val="0"/>
        <w:jc w:val="both"/>
        <w:rPr>
          <w:rFonts w:eastAsia="Arial"/>
          <w:color w:val="000000"/>
        </w:rPr>
      </w:pPr>
      <w:r>
        <w:rPr>
          <w:rFonts w:eastAsia="Arial"/>
          <w:color w:val="000000"/>
          <w:lang w:val="en-US"/>
        </w:rPr>
        <w:t>Dörre, L. and A.</w:t>
      </w:r>
      <w:r w:rsidR="007F130B" w:rsidRPr="007F130B">
        <w:rPr>
          <w:rFonts w:eastAsia="Arial"/>
          <w:color w:val="000000"/>
          <w:lang w:val="en-US"/>
        </w:rPr>
        <w:t xml:space="preserve"> Trotzke</w:t>
      </w:r>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r w:rsidR="000042D3" w:rsidRPr="00301E0B">
        <w:rPr>
          <w:rFonts w:eastAsia="Arial"/>
          <w:i/>
          <w:iCs/>
          <w:color w:val="000000"/>
          <w:lang w:val="en-US"/>
        </w:rPr>
        <w:t>wh</w:t>
      </w:r>
      <w:r w:rsidR="007F130B">
        <w:rPr>
          <w:rFonts w:eastAsia="Arial"/>
          <w:color w:val="000000"/>
          <w:lang w:val="en-US"/>
        </w:rPr>
        <w:t>-questions. To appear in D. Gutzmann and K. Turgay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Pr>
          <w:rFonts w:eastAsia="Arial"/>
          <w:color w:val="000000"/>
        </w:rPr>
        <w:t>Lei</w:t>
      </w:r>
      <w:r w:rsidR="000042D3" w:rsidRPr="00301E0B">
        <w:rPr>
          <w:rFonts w:eastAsia="Arial"/>
          <w:color w:val="000000"/>
        </w:rPr>
        <w:t>den: Brill</w:t>
      </w:r>
      <w:r w:rsidR="007F130B">
        <w:rPr>
          <w:rFonts w:eastAsia="Arial"/>
          <w:color w:val="000000"/>
        </w:rPr>
        <w:t>.</w:t>
      </w:r>
    </w:p>
    <w:p w14:paraId="311CC966" w14:textId="77777777" w:rsidR="00301E0B" w:rsidRDefault="00301E0B" w:rsidP="00301E0B">
      <w:pPr>
        <w:autoSpaceDE w:val="0"/>
        <w:autoSpaceDN w:val="0"/>
        <w:adjustRightInd w:val="0"/>
        <w:jc w:val="both"/>
        <w:rPr>
          <w:rFonts w:eastAsia="Arial"/>
          <w:color w:val="000000"/>
        </w:rPr>
      </w:pPr>
    </w:p>
    <w:p w14:paraId="38671443"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65812FBF" w14:textId="77777777" w:rsidR="00EB2769" w:rsidRPr="00D2081F" w:rsidRDefault="00EB2769" w:rsidP="00301E0B">
      <w:pPr>
        <w:autoSpaceDE w:val="0"/>
        <w:autoSpaceDN w:val="0"/>
        <w:adjustRightInd w:val="0"/>
        <w:jc w:val="both"/>
        <w:rPr>
          <w:rFonts w:eastAsia="Arial"/>
          <w:color w:val="000000"/>
          <w:lang w:val="en-US"/>
        </w:rPr>
      </w:pPr>
    </w:p>
    <w:p w14:paraId="28119153" w14:textId="77777777" w:rsidR="00A56239" w:rsidRDefault="00A56239" w:rsidP="00A56239">
      <w:pPr>
        <w:jc w:val="both"/>
        <w:rPr>
          <w:color w:val="000000" w:themeColor="text1"/>
          <w:shd w:val="clear" w:color="auto" w:fill="FFFFFF"/>
          <w:lang w:val="en-US"/>
        </w:rPr>
      </w:pPr>
      <w:r>
        <w:rPr>
          <w:color w:val="000000" w:themeColor="text1"/>
          <w:shd w:val="clear" w:color="auto" w:fill="FFFFFF"/>
          <w:lang w:val="en-US"/>
        </w:rPr>
        <w:t>Giannakidou,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mic future and epistemic MUST: N</w:t>
      </w:r>
      <w:r w:rsidRPr="00301E0B">
        <w:rPr>
          <w:color w:val="000000" w:themeColor="text1"/>
          <w:shd w:val="clear" w:color="auto" w:fill="FFFFFF"/>
          <w:lang w:val="en-US"/>
        </w:rPr>
        <w:t>onveridicality, evidence, and partial knowledge.</w:t>
      </w:r>
      <w:r>
        <w:rPr>
          <w:color w:val="000000" w:themeColor="text1"/>
          <w:shd w:val="clear" w:color="auto" w:fill="FFFFFF"/>
          <w:lang w:val="en-US"/>
        </w:rPr>
        <w:t xml:space="preserve"> In J. Blaszczak</w:t>
      </w:r>
      <w:r w:rsidR="00010299">
        <w:rPr>
          <w:color w:val="000000" w:themeColor="text1"/>
          <w:shd w:val="clear" w:color="auto" w:fill="FFFFFF"/>
          <w:lang w:val="en-US"/>
        </w:rPr>
        <w:t>, A. Giannakidou, D. Klimek-Jankowska, and K. Migdalski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4500D5F3" w14:textId="77777777" w:rsidR="00A56239" w:rsidRDefault="00A56239" w:rsidP="00301E0B">
      <w:pPr>
        <w:autoSpaceDE w:val="0"/>
        <w:autoSpaceDN w:val="0"/>
        <w:adjustRightInd w:val="0"/>
        <w:jc w:val="both"/>
        <w:rPr>
          <w:rFonts w:eastAsia="Arial"/>
          <w:color w:val="000000"/>
          <w:lang w:val="en-US"/>
        </w:rPr>
      </w:pPr>
    </w:p>
    <w:p w14:paraId="4C1C98FA"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00259686" w14:textId="77777777" w:rsidR="00214CEB" w:rsidRPr="00A56239" w:rsidRDefault="00214CEB" w:rsidP="00301E0B">
      <w:pPr>
        <w:autoSpaceDE w:val="0"/>
        <w:autoSpaceDN w:val="0"/>
        <w:adjustRightInd w:val="0"/>
        <w:jc w:val="both"/>
        <w:rPr>
          <w:rFonts w:eastAsia="Arial"/>
          <w:color w:val="000000"/>
          <w:lang w:val="en-US"/>
        </w:rPr>
      </w:pPr>
    </w:p>
    <w:p w14:paraId="3D0C5524"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Matthewso</w:t>
      </w:r>
      <w:r>
        <w:rPr>
          <w:rFonts w:eastAsia="Arial"/>
          <w:color w:val="000000"/>
          <w:lang w:val="en-US"/>
        </w:rPr>
        <w:t>n, C. Meier, H. Rullmann,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(SemCom)</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D2B2458" w14:textId="77777777" w:rsidR="00030BA8" w:rsidRDefault="00030BA8" w:rsidP="00301E0B">
      <w:pPr>
        <w:jc w:val="both"/>
        <w:rPr>
          <w:color w:val="000000" w:themeColor="text1"/>
          <w:lang w:val="en-US"/>
        </w:rPr>
      </w:pPr>
    </w:p>
    <w:p w14:paraId="1B1DF2C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r w:rsidRPr="007F130B">
        <w:rPr>
          <w:i/>
          <w:color w:val="000000" w:themeColor="text1"/>
          <w:lang w:val="en-US"/>
        </w:rPr>
        <w:t>wohl</w:t>
      </w:r>
      <w:r>
        <w:rPr>
          <w:color w:val="000000" w:themeColor="text1"/>
          <w:lang w:val="en-US"/>
        </w:rPr>
        <w:t xml:space="preserve"> muddle: The particle </w:t>
      </w:r>
      <w:r w:rsidRPr="007F130B">
        <w:rPr>
          <w:i/>
          <w:color w:val="000000" w:themeColor="text1"/>
          <w:lang w:val="en-US"/>
        </w:rPr>
        <w:t>schier</w:t>
      </w:r>
      <w:r>
        <w:rPr>
          <w:color w:val="000000" w:themeColor="text1"/>
          <w:lang w:val="en-US"/>
        </w:rPr>
        <w:t xml:space="preserve"> in Austrian German. </w:t>
      </w:r>
      <w:r w:rsidRPr="00824942">
        <w:rPr>
          <w:i/>
          <w:color w:val="000000" w:themeColor="text1"/>
          <w:lang w:val="en-US"/>
        </w:rPr>
        <w:t>Wiener Linguistische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F86A1A" w14:textId="77777777" w:rsidR="007F130B" w:rsidRPr="00301E0B" w:rsidRDefault="007F130B" w:rsidP="00301E0B">
      <w:pPr>
        <w:jc w:val="both"/>
        <w:rPr>
          <w:color w:val="000000" w:themeColor="text1"/>
          <w:lang w:val="en-US"/>
        </w:rPr>
      </w:pPr>
    </w:p>
    <w:p w14:paraId="630B5A29" w14:textId="77777777" w:rsidR="00030BA8" w:rsidRPr="00301E0B" w:rsidRDefault="005972A4" w:rsidP="00301E0B">
      <w:pPr>
        <w:jc w:val="both"/>
        <w:rPr>
          <w:color w:val="000000" w:themeColor="text1"/>
          <w:lang w:val="en-US"/>
        </w:rPr>
      </w:pPr>
      <w:r w:rsidRPr="00301E0B">
        <w:rPr>
          <w:color w:val="000000" w:themeColor="text1"/>
          <w:lang w:val="en-US"/>
        </w:rPr>
        <w:t xml:space="preserve">Karttunen,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458EB441" w14:textId="77777777" w:rsidR="00030BA8" w:rsidRPr="00301E0B" w:rsidRDefault="00030BA8" w:rsidP="00301E0B">
      <w:pPr>
        <w:jc w:val="both"/>
        <w:rPr>
          <w:color w:val="000000" w:themeColor="text1"/>
          <w:lang w:val="en-US"/>
        </w:rPr>
      </w:pPr>
    </w:p>
    <w:p w14:paraId="0EA607E5" w14:textId="77777777" w:rsidR="00030BA8" w:rsidRPr="00301E0B" w:rsidRDefault="005972A4" w:rsidP="00301E0B">
      <w:pPr>
        <w:jc w:val="both"/>
        <w:rPr>
          <w:color w:val="000000" w:themeColor="text1"/>
          <w:lang w:val="en-US"/>
        </w:rPr>
      </w:pPr>
      <w:r w:rsidRPr="00301E0B">
        <w:rPr>
          <w:color w:val="000000" w:themeColor="text1"/>
          <w:lang w:val="en-US"/>
        </w:rPr>
        <w:t xml:space="preserve">Knobe, J. and S. Yalcin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12898D59" w14:textId="77777777" w:rsidR="00EA7A03" w:rsidRPr="00301E0B" w:rsidRDefault="00EA7A03" w:rsidP="00301E0B">
      <w:pPr>
        <w:jc w:val="both"/>
        <w:rPr>
          <w:color w:val="000000" w:themeColor="text1"/>
          <w:lang w:val="en-US"/>
        </w:rPr>
      </w:pPr>
      <w:r w:rsidRPr="00301E0B">
        <w:rPr>
          <w:color w:val="000000" w:themeColor="text1"/>
          <w:lang w:val="en-US"/>
        </w:rPr>
        <w:t>Korotkova, N. (2016). Heterogeneity and uniformity in the evidential domain. PhD dissertation, University of California, Los Angeles.</w:t>
      </w:r>
    </w:p>
    <w:p w14:paraId="420048CD" w14:textId="77777777" w:rsidR="00EA7A03" w:rsidRPr="00301E0B" w:rsidRDefault="00EA7A03" w:rsidP="00301E0B">
      <w:pPr>
        <w:jc w:val="both"/>
        <w:rPr>
          <w:color w:val="000000" w:themeColor="text1"/>
          <w:lang w:val="en-US"/>
        </w:rPr>
      </w:pPr>
    </w:p>
    <w:p w14:paraId="1FF5C687" w14:textId="77777777" w:rsidR="00030BA8" w:rsidRPr="00301E0B" w:rsidRDefault="005972A4" w:rsidP="00301E0B">
      <w:pPr>
        <w:jc w:val="both"/>
        <w:rPr>
          <w:color w:val="000000" w:themeColor="text1"/>
          <w:lang w:val="en-US"/>
        </w:rPr>
      </w:pPr>
      <w:r w:rsidRPr="00301E0B">
        <w:rPr>
          <w:color w:val="000000" w:themeColor="text1"/>
          <w:lang w:val="en-US"/>
        </w:rPr>
        <w:t xml:space="preserve">Kratzer, A. (1991). Modality. In A. von Stechow and D. Wunderlich (Eds.), </w:t>
      </w:r>
      <w:r w:rsidRPr="00301E0B">
        <w:rPr>
          <w:i/>
          <w:color w:val="000000" w:themeColor="text1"/>
          <w:lang w:val="en-US"/>
        </w:rPr>
        <w:t>Semantics: An International Handbook of Contemporary Research</w:t>
      </w:r>
      <w:r w:rsidRPr="00301E0B">
        <w:rPr>
          <w:color w:val="000000" w:themeColor="text1"/>
          <w:lang w:val="en-US"/>
        </w:rPr>
        <w:t>, pp. 639–650. Berlin: de Gruyter.</w:t>
      </w:r>
    </w:p>
    <w:p w14:paraId="32CDEBA8" w14:textId="77777777" w:rsidR="00301E0B" w:rsidRPr="00301E0B" w:rsidRDefault="00301E0B" w:rsidP="00301E0B">
      <w:pPr>
        <w:jc w:val="both"/>
        <w:rPr>
          <w:color w:val="000000" w:themeColor="text1"/>
          <w:lang w:val="en-US"/>
        </w:rPr>
      </w:pPr>
    </w:p>
    <w:p w14:paraId="20D651DE" w14:textId="77777777" w:rsidR="00301E0B" w:rsidRPr="00301E0B" w:rsidRDefault="00301E0B" w:rsidP="00301E0B">
      <w:pPr>
        <w:autoSpaceDE w:val="0"/>
        <w:autoSpaceDN w:val="0"/>
        <w:adjustRightInd w:val="0"/>
        <w:jc w:val="both"/>
        <w:rPr>
          <w:rFonts w:eastAsia="Arial"/>
          <w:color w:val="000000"/>
        </w:rPr>
      </w:pPr>
      <w:r>
        <w:rPr>
          <w:rFonts w:eastAsia="Arial"/>
          <w:color w:val="000000"/>
          <w:lang w:val="en-US"/>
        </w:rPr>
        <w:lastRenderedPageBreak/>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301E0B">
        <w:rPr>
          <w:rFonts w:eastAsia="Arial"/>
          <w:i/>
          <w:iCs/>
          <w:color w:val="000000"/>
        </w:rPr>
        <w:t xml:space="preserve">Semantics and Linguistic Theory </w:t>
      </w:r>
      <w:r w:rsidRPr="00301E0B">
        <w:rPr>
          <w:rFonts w:eastAsia="Arial"/>
          <w:color w:val="000000"/>
        </w:rPr>
        <w:t>24</w:t>
      </w:r>
      <w:r>
        <w:rPr>
          <w:rFonts w:eastAsia="Arial"/>
          <w:color w:val="000000"/>
        </w:rPr>
        <w:t>, 597–618.</w:t>
      </w:r>
    </w:p>
    <w:p w14:paraId="590F7036" w14:textId="77777777" w:rsidR="00301E0B" w:rsidRDefault="00301E0B" w:rsidP="00301E0B">
      <w:pPr>
        <w:jc w:val="both"/>
        <w:rPr>
          <w:color w:val="000000" w:themeColor="text1"/>
          <w:lang w:val="en-US"/>
        </w:rPr>
      </w:pPr>
    </w:p>
    <w:p w14:paraId="4050BB28"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428CAD0" w14:textId="77777777" w:rsidR="00030BA8" w:rsidRDefault="00030BA8" w:rsidP="00301E0B">
      <w:pPr>
        <w:jc w:val="both"/>
        <w:rPr>
          <w:color w:val="000000" w:themeColor="text1"/>
          <w:lang w:val="en-US"/>
        </w:rPr>
      </w:pPr>
    </w:p>
    <w:p w14:paraId="5BF9933C" w14:textId="77777777" w:rsidR="00B75BEE" w:rsidRDefault="00B75BEE" w:rsidP="00301E0B">
      <w:pPr>
        <w:jc w:val="both"/>
        <w:rPr>
          <w:color w:val="000000" w:themeColor="text1"/>
          <w:lang w:val="en-US"/>
        </w:rPr>
      </w:pPr>
      <w:r>
        <w:rPr>
          <w:color w:val="000000" w:themeColor="text1"/>
          <w:lang w:val="en-US"/>
        </w:rPr>
        <w:t xml:space="preserve">Mandelkern, M. (2017). </w:t>
      </w:r>
      <w:r w:rsidRPr="00B75BEE">
        <w:rPr>
          <w:i/>
          <w:color w:val="000000" w:themeColor="text1"/>
          <w:lang w:val="en-US"/>
        </w:rPr>
        <w:t>Coordination in Conversation</w:t>
      </w:r>
      <w:r>
        <w:rPr>
          <w:color w:val="000000" w:themeColor="text1"/>
          <w:lang w:val="en-US"/>
        </w:rPr>
        <w:t>. PhD dissertation, MIT.</w:t>
      </w:r>
    </w:p>
    <w:p w14:paraId="10924070" w14:textId="77777777" w:rsidR="00B75BEE" w:rsidRPr="00301E0B" w:rsidRDefault="00B75BEE" w:rsidP="00301E0B">
      <w:pPr>
        <w:jc w:val="both"/>
        <w:rPr>
          <w:color w:val="000000" w:themeColor="text1"/>
          <w:lang w:val="en-US"/>
        </w:rPr>
      </w:pPr>
    </w:p>
    <w:p w14:paraId="55BEC1C8" w14:textId="77777777" w:rsidR="0021520C" w:rsidRPr="00301E0B" w:rsidRDefault="00AA3A38" w:rsidP="00301E0B">
      <w:pPr>
        <w:jc w:val="both"/>
        <w:rPr>
          <w:color w:val="000000" w:themeColor="text1"/>
          <w:lang w:val="en-US"/>
        </w:rPr>
      </w:pPr>
      <w:r w:rsidRPr="00301E0B">
        <w:rPr>
          <w:color w:val="000000" w:themeColor="text1"/>
          <w:shd w:val="clear" w:color="auto" w:fill="FFFFFF"/>
          <w:lang w:val="en-US"/>
        </w:rPr>
        <w:t>Matthewson,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Evidence about evidentials: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Stolterfoht </w:t>
      </w:r>
      <w:r w:rsidR="00301E0B" w:rsidRPr="00301E0B">
        <w:rPr>
          <w:color w:val="000000" w:themeColor="text1"/>
          <w:shd w:val="clear" w:color="auto" w:fill="FFFFFF"/>
          <w:lang w:val="en-US"/>
        </w:rPr>
        <w:t>and S. Featherston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114. Berlin: de Gruyter</w:t>
      </w:r>
      <w:r w:rsidR="0021520C" w:rsidRPr="00301E0B">
        <w:rPr>
          <w:color w:val="000000" w:themeColor="text1"/>
          <w:shd w:val="clear" w:color="auto" w:fill="FFFFFF"/>
          <w:lang w:val="en-US"/>
        </w:rPr>
        <w:t>.</w:t>
      </w:r>
    </w:p>
    <w:p w14:paraId="121CFF3C" w14:textId="77777777" w:rsidR="00A56239" w:rsidRDefault="00A56239" w:rsidP="00A56239">
      <w:pPr>
        <w:autoSpaceDE w:val="0"/>
        <w:autoSpaceDN w:val="0"/>
        <w:adjustRightInd w:val="0"/>
        <w:jc w:val="both"/>
        <w:rPr>
          <w:color w:val="000000" w:themeColor="text1"/>
          <w:lang w:val="en-US"/>
        </w:rPr>
      </w:pPr>
    </w:p>
    <w:p w14:paraId="7D7851A6" w14:textId="77777777" w:rsidR="00A56239" w:rsidRPr="00A56239" w:rsidRDefault="00A56239" w:rsidP="00A56239">
      <w:pPr>
        <w:autoSpaceDE w:val="0"/>
        <w:autoSpaceDN w:val="0"/>
        <w:adjustRightInd w:val="0"/>
        <w:jc w:val="both"/>
        <w:rPr>
          <w:color w:val="000000" w:themeColor="text1"/>
          <w:lang w:val="en-US"/>
        </w:rPr>
      </w:pPr>
      <w:r>
        <w:rPr>
          <w:color w:val="000000" w:themeColor="text1"/>
          <w:lang w:val="en-US"/>
        </w:rPr>
        <w:t>Matthewson,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Alonso-Ovalle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0BE137A2" w14:textId="77777777" w:rsidR="00301E0B" w:rsidRDefault="00301E0B" w:rsidP="00301E0B">
      <w:pPr>
        <w:autoSpaceDE w:val="0"/>
        <w:autoSpaceDN w:val="0"/>
        <w:adjustRightInd w:val="0"/>
        <w:jc w:val="both"/>
        <w:rPr>
          <w:color w:val="000000" w:themeColor="text1"/>
          <w:lang w:val="en-US"/>
        </w:rPr>
      </w:pPr>
    </w:p>
    <w:p w14:paraId="5A1FEBBC" w14:textId="77777777" w:rsidR="00EB2769" w:rsidRDefault="00EB2769" w:rsidP="00301E0B">
      <w:pPr>
        <w:autoSpaceDE w:val="0"/>
        <w:autoSpaceDN w:val="0"/>
        <w:adjustRightInd w:val="0"/>
        <w:jc w:val="both"/>
        <w:rPr>
          <w:color w:val="000000" w:themeColor="text1"/>
          <w:lang w:val="en-US"/>
        </w:rPr>
      </w:pPr>
      <w:r>
        <w:rPr>
          <w:color w:val="000000" w:themeColor="text1"/>
          <w:lang w:val="en-US"/>
        </w:rPr>
        <w:t xml:space="preserve">Matthewson, L. and H. Truckenbrodt (2017). Modal flavour/modal force interactions in German: </w:t>
      </w:r>
      <w:r w:rsidRPr="00EB2769">
        <w:rPr>
          <w:i/>
          <w:color w:val="000000" w:themeColor="text1"/>
          <w:lang w:val="en-US"/>
        </w:rPr>
        <w:t>soll</w:t>
      </w:r>
      <w:r>
        <w:rPr>
          <w:color w:val="000000" w:themeColor="text1"/>
          <w:lang w:val="en-US"/>
        </w:rPr>
        <w:t xml:space="preserve">, </w:t>
      </w:r>
      <w:r w:rsidRPr="00EB2769">
        <w:rPr>
          <w:i/>
          <w:color w:val="000000" w:themeColor="text1"/>
          <w:lang w:val="en-US"/>
        </w:rPr>
        <w:t>sollte</w:t>
      </w:r>
      <w:r>
        <w:rPr>
          <w:color w:val="000000" w:themeColor="text1"/>
          <w:lang w:val="en-US"/>
        </w:rPr>
        <w:t xml:space="preserve">, </w:t>
      </w:r>
      <w:r w:rsidRPr="00EB2769">
        <w:rPr>
          <w:i/>
          <w:color w:val="000000" w:themeColor="text1"/>
          <w:lang w:val="en-US"/>
        </w:rPr>
        <w:t>muss</w:t>
      </w:r>
      <w:r>
        <w:rPr>
          <w:color w:val="000000" w:themeColor="text1"/>
          <w:lang w:val="en-US"/>
        </w:rPr>
        <w:t xml:space="preserve"> and </w:t>
      </w:r>
      <w:r w:rsidRPr="00EB2769">
        <w:rPr>
          <w:i/>
          <w:color w:val="000000" w:themeColor="text1"/>
          <w:lang w:val="en-US"/>
        </w:rPr>
        <w:t>müsste</w:t>
      </w:r>
      <w:r>
        <w:rPr>
          <w:color w:val="000000" w:themeColor="text1"/>
          <w:lang w:val="en-US"/>
        </w:rPr>
        <w:t>. Ms.,</w:t>
      </w:r>
    </w:p>
    <w:p w14:paraId="15A379BE" w14:textId="77777777" w:rsidR="00EB2769" w:rsidRDefault="00EB2769" w:rsidP="00301E0B">
      <w:pPr>
        <w:autoSpaceDE w:val="0"/>
        <w:autoSpaceDN w:val="0"/>
        <w:adjustRightInd w:val="0"/>
        <w:jc w:val="both"/>
        <w:rPr>
          <w:color w:val="000000" w:themeColor="text1"/>
          <w:lang w:val="en-US"/>
        </w:rPr>
      </w:pPr>
      <w:r>
        <w:rPr>
          <w:color w:val="000000" w:themeColor="text1"/>
          <w:lang w:val="en-US"/>
        </w:rPr>
        <w:t>&lt;</w:t>
      </w:r>
      <w:hyperlink r:id="rId11" w:history="1">
        <w:r w:rsidRPr="003F3F53">
          <w:rPr>
            <w:rStyle w:val="Hyperlink"/>
            <w:lang w:val="en-US"/>
          </w:rPr>
          <w:t>http://linguistics.sites.olt.ubc.ca/files/2017/06/MatthewsonTruckenbrodtModalFlavourModalForce.pdf</w:t>
        </w:r>
      </w:hyperlink>
      <w:r>
        <w:rPr>
          <w:color w:val="000000" w:themeColor="text1"/>
          <w:lang w:val="en-US"/>
        </w:rPr>
        <w:t>&gt;</w:t>
      </w:r>
    </w:p>
    <w:p w14:paraId="3B823DD3" w14:textId="77777777" w:rsidR="00EB2769" w:rsidRDefault="00EB2769" w:rsidP="00301E0B">
      <w:pPr>
        <w:autoSpaceDE w:val="0"/>
        <w:autoSpaceDN w:val="0"/>
        <w:adjustRightInd w:val="0"/>
        <w:jc w:val="both"/>
        <w:rPr>
          <w:color w:val="000000" w:themeColor="text1"/>
          <w:lang w:val="en-US"/>
        </w:rPr>
      </w:pPr>
    </w:p>
    <w:p w14:paraId="0E8A8C4A" w14:textId="77777777" w:rsidR="00301E0B" w:rsidRPr="00301E0B" w:rsidRDefault="00301E0B" w:rsidP="00301E0B">
      <w:pPr>
        <w:autoSpaceDE w:val="0"/>
        <w:autoSpaceDN w:val="0"/>
        <w:adjustRightInd w:val="0"/>
        <w:jc w:val="both"/>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emantics of E</w:t>
      </w:r>
      <w:r w:rsidRPr="00301E0B">
        <w:rPr>
          <w:i/>
          <w:iCs/>
          <w:color w:val="000000" w:themeColor="text1"/>
          <w:lang w:val="en-US"/>
        </w:rPr>
        <w:t>videntials</w:t>
      </w:r>
      <w:r w:rsidRPr="00301E0B">
        <w:rPr>
          <w:color w:val="000000" w:themeColor="text1"/>
          <w:lang w:val="en-US"/>
        </w:rPr>
        <w:t>. O</w:t>
      </w:r>
      <w:r>
        <w:rPr>
          <w:color w:val="000000" w:themeColor="text1"/>
          <w:lang w:val="en-US"/>
        </w:rPr>
        <w:t>xford: Oxford University Press.</w:t>
      </w:r>
    </w:p>
    <w:p w14:paraId="7434B50B" w14:textId="77777777" w:rsidR="00301E0B" w:rsidRDefault="00301E0B" w:rsidP="00301E0B">
      <w:pPr>
        <w:jc w:val="both"/>
        <w:rPr>
          <w:color w:val="000000" w:themeColor="text1"/>
          <w:lang w:val="en-US"/>
        </w:rPr>
      </w:pPr>
    </w:p>
    <w:p w14:paraId="25124FBF"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implicature,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4A8A29D4" w14:textId="77777777" w:rsidR="000709BC" w:rsidRDefault="000709BC" w:rsidP="00301E0B">
      <w:pPr>
        <w:jc w:val="both"/>
        <w:rPr>
          <w:color w:val="000000" w:themeColor="text1"/>
          <w:lang w:val="en-US"/>
        </w:rPr>
      </w:pPr>
    </w:p>
    <w:p w14:paraId="317382E2" w14:textId="77777777" w:rsidR="00301E0B" w:rsidRDefault="00566A93" w:rsidP="00301E0B">
      <w:pPr>
        <w:jc w:val="both"/>
        <w:rPr>
          <w:color w:val="000000" w:themeColor="text1"/>
          <w:shd w:val="clear" w:color="auto" w:fill="FFFFFF"/>
          <w:lang w:val="en-US"/>
        </w:rPr>
      </w:pPr>
      <w:r w:rsidRPr="00566A93">
        <w:rPr>
          <w:rStyle w:val="Emphasis"/>
          <w:i w:val="0"/>
          <w:color w:val="000000" w:themeColor="text1"/>
          <w:lang w:val="en-US"/>
        </w:rPr>
        <w:t>Ünal</w:t>
      </w:r>
      <w:r>
        <w:rPr>
          <w:rStyle w:val="Emphasis"/>
          <w:i w:val="0"/>
          <w:color w:val="000000" w:themeColor="text1"/>
          <w:lang w:val="en-US"/>
        </w:rPr>
        <w:t>, E. and A.</w:t>
      </w:r>
      <w:r w:rsidRPr="00566A93">
        <w:rPr>
          <w:rStyle w:val="Emphasis"/>
          <w:i w:val="0"/>
          <w:color w:val="000000" w:themeColor="text1"/>
          <w:lang w:val="en-US"/>
        </w:rPr>
        <w:t xml:space="preserve"> Papafragou</w:t>
      </w:r>
      <w:r>
        <w:rPr>
          <w:rStyle w:val="Emphasis"/>
          <w:i w:val="0"/>
          <w:color w:val="000000" w:themeColor="text1"/>
          <w:lang w:val="en-US"/>
        </w:rPr>
        <w:t xml:space="preserve"> (2018). </w:t>
      </w:r>
      <w:r w:rsidR="00301E0B" w:rsidRPr="00301E0B">
        <w:rPr>
          <w:color w:val="000000" w:themeColor="text1"/>
          <w:shd w:val="clear" w:color="auto" w:fill="FFFFFF"/>
          <w:lang w:val="en-US"/>
        </w:rPr>
        <w:t>Evidentials, information sources, and cognition</w:t>
      </w:r>
      <w:r w:rsidR="00BE1D0D">
        <w:rPr>
          <w:color w:val="000000" w:themeColor="text1"/>
          <w:shd w:val="clear" w:color="auto" w:fill="FFFFFF"/>
          <w:lang w:val="en-US"/>
        </w:rPr>
        <w:t xml:space="preserve">. In A. Y. Aikhenvald (Ed.), </w:t>
      </w:r>
      <w:r w:rsidR="00BE1D0D" w:rsidRPr="00BE1D0D">
        <w:rPr>
          <w:i/>
          <w:color w:val="000000" w:themeColor="text1"/>
          <w:shd w:val="clear" w:color="auto" w:fill="FFFFFF"/>
          <w:lang w:val="en-US"/>
        </w:rPr>
        <w:t>The Oxford Handbook of Evidentiality</w:t>
      </w:r>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3770DBEA" w14:textId="77777777" w:rsidR="00BE1D0D" w:rsidRPr="00566A93" w:rsidRDefault="00BE1D0D" w:rsidP="00301E0B">
      <w:pPr>
        <w:jc w:val="both"/>
        <w:rPr>
          <w:i/>
          <w:color w:val="000000" w:themeColor="text1"/>
          <w:lang w:val="en-US"/>
        </w:rPr>
      </w:pPr>
    </w:p>
    <w:p w14:paraId="7FB1623E" w14:textId="77777777" w:rsidR="00030BA8" w:rsidRPr="00301E0B" w:rsidRDefault="005972A4" w:rsidP="00301E0B">
      <w:pPr>
        <w:jc w:val="both"/>
        <w:rPr>
          <w:color w:val="000000" w:themeColor="text1"/>
          <w:lang w:val="en-US"/>
        </w:rPr>
      </w:pPr>
      <w:r w:rsidRPr="00301E0B">
        <w:rPr>
          <w:color w:val="000000" w:themeColor="text1"/>
          <w:lang w:val="en-US"/>
        </w:rPr>
        <w:t>von Fintel, K. and A</w:t>
      </w:r>
      <w:r w:rsidR="000709BC" w:rsidRPr="00301E0B">
        <w:rPr>
          <w:color w:val="000000" w:themeColor="text1"/>
          <w:lang w:val="en-US"/>
        </w:rPr>
        <w:t>. S. Gillies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5312D43E" w14:textId="77777777" w:rsidR="00030BA8" w:rsidRDefault="00030BA8" w:rsidP="00301E0B">
      <w:pPr>
        <w:jc w:val="both"/>
        <w:rPr>
          <w:color w:val="000000" w:themeColor="text1"/>
          <w:lang w:val="en-US"/>
        </w:rPr>
      </w:pPr>
    </w:p>
    <w:p w14:paraId="146521C6" w14:textId="77777777" w:rsidR="00FE3D85" w:rsidRDefault="00FE3D85" w:rsidP="00301E0B">
      <w:pPr>
        <w:jc w:val="both"/>
        <w:rPr>
          <w:color w:val="000000" w:themeColor="text1"/>
          <w:lang w:val="en-US"/>
        </w:rPr>
      </w:pPr>
      <w:r w:rsidRPr="00301E0B">
        <w:rPr>
          <w:color w:val="000000" w:themeColor="text1"/>
          <w:lang w:val="en-US"/>
        </w:rPr>
        <w:t>von Fintel, K. and A</w:t>
      </w:r>
      <w:r>
        <w:rPr>
          <w:color w:val="000000" w:themeColor="text1"/>
          <w:lang w:val="en-US"/>
        </w:rPr>
        <w:t>. S. Gillies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Ms. &lt;</w:t>
      </w:r>
      <w:hyperlink r:id="rId12" w:history="1">
        <w:r w:rsidRPr="003F3F53">
          <w:rPr>
            <w:rStyle w:val="Hyperlink"/>
            <w:lang w:val="en-US"/>
          </w:rPr>
          <w:t>http://web.mit.edu/fintel/kt-osu-notes.pdf</w:t>
        </w:r>
      </w:hyperlink>
      <w:r>
        <w:rPr>
          <w:color w:val="000000" w:themeColor="text1"/>
          <w:lang w:val="en-US"/>
        </w:rPr>
        <w:t>&gt;</w:t>
      </w:r>
    </w:p>
    <w:p w14:paraId="06CD54D7" w14:textId="77777777" w:rsidR="00FE3D85" w:rsidRPr="00301E0B" w:rsidRDefault="00FE3D85" w:rsidP="00301E0B">
      <w:pPr>
        <w:jc w:val="both"/>
        <w:rPr>
          <w:color w:val="000000" w:themeColor="text1"/>
          <w:lang w:val="en-US"/>
        </w:rPr>
      </w:pPr>
    </w:p>
    <w:p w14:paraId="0E3C8085" w14:textId="77777777" w:rsidR="00030BA8" w:rsidRPr="00301E0B" w:rsidRDefault="005972A4" w:rsidP="00301E0B">
      <w:pPr>
        <w:jc w:val="both"/>
        <w:rPr>
          <w:color w:val="000000" w:themeColor="text1"/>
          <w:lang w:val="en-US"/>
        </w:rPr>
      </w:pPr>
      <w:r w:rsidRPr="00BE1D0D">
        <w:rPr>
          <w:color w:val="000000" w:themeColor="text1"/>
          <w:lang w:val="en-US"/>
        </w:rPr>
        <w:t>Zimmermann, M. (</w:t>
      </w:r>
      <w:r w:rsidRPr="00FE3D85">
        <w:rPr>
          <w:color w:val="000000" w:themeColor="text1"/>
          <w:lang w:val="en-US"/>
        </w:rPr>
        <w:t xml:space="preserve">2004). Zum </w:t>
      </w:r>
      <w:r w:rsidRPr="00FE3D85">
        <w:rPr>
          <w:i/>
          <w:color w:val="000000" w:themeColor="text1"/>
          <w:lang w:val="en-US"/>
        </w:rPr>
        <w:t>wohl</w:t>
      </w:r>
      <w:r w:rsidRPr="00FE3D85">
        <w:rPr>
          <w:color w:val="000000" w:themeColor="text1"/>
          <w:lang w:val="en-US"/>
        </w:rPr>
        <w:t>: Diskurspartikeln als Sat</w:t>
      </w:r>
      <w:r w:rsidRPr="00301E0B">
        <w:rPr>
          <w:color w:val="000000" w:themeColor="text1"/>
        </w:rPr>
        <w:t xml:space="preserve">ztypmodifikatoren. </w:t>
      </w:r>
      <w:r w:rsidRPr="00301E0B">
        <w:rPr>
          <w:i/>
          <w:color w:val="000000" w:themeColor="text1"/>
          <w:lang w:val="en-US"/>
        </w:rPr>
        <w:t>Linguistische Berichte</w:t>
      </w:r>
      <w:r w:rsidRPr="00301E0B">
        <w:rPr>
          <w:color w:val="000000" w:themeColor="text1"/>
          <w:lang w:val="en-US"/>
        </w:rPr>
        <w:t xml:space="preserve"> 199, 253–286.</w:t>
      </w:r>
    </w:p>
    <w:p w14:paraId="421B1B93" w14:textId="77777777" w:rsidR="00030BA8" w:rsidRPr="00301E0B" w:rsidRDefault="00030BA8" w:rsidP="00301E0B">
      <w:pPr>
        <w:jc w:val="both"/>
        <w:rPr>
          <w:color w:val="000000" w:themeColor="text1"/>
          <w:lang w:val="en-US"/>
        </w:rPr>
      </w:pPr>
    </w:p>
    <w:p w14:paraId="24FDA527" w14:textId="77777777" w:rsidR="00030BA8" w:rsidRPr="00301E0B" w:rsidRDefault="005972A4" w:rsidP="00301E0B">
      <w:pPr>
        <w:jc w:val="both"/>
        <w:rPr>
          <w:color w:val="000000" w:themeColor="text1"/>
          <w:lang w:val="en-US"/>
        </w:rPr>
      </w:pPr>
      <w:r w:rsidRPr="00301E0B">
        <w:rPr>
          <w:color w:val="000000" w:themeColor="text1"/>
          <w:lang w:val="en-US"/>
        </w:rPr>
        <w:t xml:space="preserve">Zimmermann, M. (2008). Discourse particles in the left periphery. In B. Shaer, P. Cook, W. Frey, and C. Maienborn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31B59F56" w14:textId="77777777" w:rsidR="00030BA8" w:rsidRPr="00301E0B" w:rsidRDefault="00030BA8" w:rsidP="00301E0B">
      <w:pPr>
        <w:jc w:val="both"/>
        <w:rPr>
          <w:color w:val="000000" w:themeColor="text1"/>
          <w:lang w:val="en-US"/>
        </w:rPr>
      </w:pPr>
    </w:p>
    <w:p w14:paraId="1FAE7BBD" w14:textId="77777777" w:rsidR="00030BA8" w:rsidRPr="00937991" w:rsidRDefault="00030BA8" w:rsidP="00E9143E">
      <w:pPr>
        <w:jc w:val="both"/>
        <w:rPr>
          <w:color w:val="000000" w:themeColor="text1"/>
          <w:lang w:val="en-US"/>
        </w:rPr>
      </w:pPr>
    </w:p>
    <w:p w14:paraId="03CDBECE"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071DA0B5" w14:textId="77777777" w:rsidR="00030BA8" w:rsidRPr="00937991" w:rsidRDefault="00030BA8" w:rsidP="00E9143E">
      <w:pPr>
        <w:jc w:val="both"/>
        <w:rPr>
          <w:b/>
          <w:color w:val="000000" w:themeColor="text1"/>
          <w:sz w:val="28"/>
          <w:szCs w:val="28"/>
          <w:lang w:val="en-US"/>
        </w:rPr>
      </w:pPr>
    </w:p>
    <w:p w14:paraId="16AAF841" w14:textId="77777777" w:rsidR="00030BA8" w:rsidRPr="00937991" w:rsidRDefault="005972A4" w:rsidP="00E9143E">
      <w:pPr>
        <w:jc w:val="both"/>
        <w:rPr>
          <w:color w:val="000000" w:themeColor="text1"/>
          <w:lang w:val="en-US"/>
        </w:rPr>
      </w:pPr>
      <w:r w:rsidRPr="00937991">
        <w:rPr>
          <w:color w:val="000000" w:themeColor="text1"/>
          <w:lang w:val="en-US"/>
        </w:rPr>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38028771" w14:textId="77777777" w:rsidR="007402E1" w:rsidRPr="00937991" w:rsidRDefault="007402E1" w:rsidP="00E9143E">
      <w:pPr>
        <w:jc w:val="both"/>
        <w:rPr>
          <w:color w:val="000000" w:themeColor="text1"/>
          <w:lang w:val="en-US"/>
        </w:rPr>
      </w:pPr>
    </w:p>
    <w:p w14:paraId="5412CBDF" w14:textId="77777777" w:rsidR="00030BA8" w:rsidRPr="00937991" w:rsidRDefault="007402E1" w:rsidP="00E9143E">
      <w:pPr>
        <w:jc w:val="both"/>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r w:rsidR="005972A4" w:rsidRPr="00937991">
        <w:rPr>
          <w:b/>
          <w:color w:val="000000" w:themeColor="text1"/>
        </w:rPr>
        <w:t>It’s raining. / Es hat geregnet.</w:t>
      </w:r>
    </w:p>
    <w:p w14:paraId="70241156" w14:textId="77777777" w:rsidR="00030BA8" w:rsidRPr="00937991" w:rsidRDefault="00030BA8" w:rsidP="00E9143E">
      <w:pPr>
        <w:jc w:val="both"/>
        <w:rPr>
          <w:color w:val="000000" w:themeColor="text1"/>
        </w:rPr>
      </w:pPr>
    </w:p>
    <w:p w14:paraId="32B9FC97" w14:textId="77777777" w:rsidR="00030BA8" w:rsidRPr="00937991" w:rsidRDefault="007402E1" w:rsidP="007402E1">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241BF982" w14:textId="77777777" w:rsidR="00030BA8" w:rsidRPr="00937991" w:rsidRDefault="005972A4" w:rsidP="007402E1">
      <w:pPr>
        <w:ind w:left="226" w:firstLine="113"/>
        <w:jc w:val="both"/>
        <w:rPr>
          <w:color w:val="000000" w:themeColor="text1"/>
        </w:rPr>
      </w:pPr>
      <w:r w:rsidRPr="00937991">
        <w:rPr>
          <w:color w:val="000000" w:themeColor="text1"/>
        </w:rPr>
        <w:t>Sie sehen aus dem Fenster und beobachten, wie Regentropfen vom Himmel fallen.</w:t>
      </w:r>
    </w:p>
    <w:p w14:paraId="603FC318" w14:textId="77777777" w:rsidR="00030BA8" w:rsidRPr="00937991" w:rsidRDefault="00030BA8" w:rsidP="00E9143E">
      <w:pPr>
        <w:rPr>
          <w:color w:val="000000" w:themeColor="text1"/>
        </w:rPr>
      </w:pPr>
    </w:p>
    <w:p w14:paraId="092C6BE1"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hear the sound of water dripping on the roof.</w:t>
      </w:r>
    </w:p>
    <w:p w14:paraId="08334965" w14:textId="77777777" w:rsidR="00030BA8" w:rsidRPr="00937991" w:rsidRDefault="005972A4" w:rsidP="007402E1">
      <w:pPr>
        <w:ind w:left="226" w:firstLine="113"/>
        <w:jc w:val="both"/>
        <w:rPr>
          <w:color w:val="000000" w:themeColor="text1"/>
        </w:rPr>
      </w:pPr>
      <w:r w:rsidRPr="00937991">
        <w:rPr>
          <w:color w:val="000000" w:themeColor="text1"/>
        </w:rPr>
        <w:t>Sie können hören, wie Wasser auf das Dach prasselt.</w:t>
      </w:r>
    </w:p>
    <w:p w14:paraId="32935313" w14:textId="77777777" w:rsidR="007402E1" w:rsidRPr="00937991" w:rsidRDefault="007402E1" w:rsidP="00E9143E">
      <w:pPr>
        <w:jc w:val="both"/>
        <w:rPr>
          <w:color w:val="000000" w:themeColor="text1"/>
        </w:rPr>
      </w:pPr>
    </w:p>
    <w:p w14:paraId="58E6E042" w14:textId="77777777" w:rsidR="00030BA8" w:rsidRPr="00937991" w:rsidRDefault="007402E1" w:rsidP="00E9143E">
      <w:pPr>
        <w:jc w:val="both"/>
        <w:rPr>
          <w:color w:val="000000" w:themeColor="text1"/>
          <w:lang w:val="en-US"/>
        </w:rPr>
      </w:pPr>
      <w:r w:rsidRPr="00937991">
        <w:rPr>
          <w:color w:val="000000" w:themeColor="text1"/>
          <w:lang w:val="en-US"/>
        </w:rPr>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2C363472" w14:textId="77777777" w:rsidR="00030BA8" w:rsidRPr="00937991" w:rsidRDefault="005972A4" w:rsidP="007402E1">
      <w:pPr>
        <w:ind w:left="226" w:firstLine="113"/>
        <w:jc w:val="both"/>
        <w:rPr>
          <w:color w:val="000000" w:themeColor="text1"/>
        </w:rPr>
      </w:pPr>
      <w:r w:rsidRPr="00937991">
        <w:rPr>
          <w:color w:val="000000" w:themeColor="text1"/>
        </w:rPr>
        <w:t>Sie haben im Internet den Wetterbericht gelesen, in dem stand, dass es regnen würde.</w:t>
      </w:r>
    </w:p>
    <w:p w14:paraId="3686C58B" w14:textId="77777777" w:rsidR="007402E1" w:rsidRPr="00937991" w:rsidRDefault="007402E1" w:rsidP="007402E1">
      <w:pPr>
        <w:jc w:val="both"/>
        <w:rPr>
          <w:color w:val="000000" w:themeColor="text1"/>
        </w:rPr>
      </w:pPr>
    </w:p>
    <w:p w14:paraId="6B552DF3"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3DD0B5EB" w14:textId="77777777" w:rsidR="00030BA8" w:rsidRPr="00937991" w:rsidRDefault="005972A4" w:rsidP="007402E1">
      <w:pPr>
        <w:ind w:left="226" w:firstLine="113"/>
        <w:jc w:val="both"/>
        <w:rPr>
          <w:color w:val="000000" w:themeColor="text1"/>
        </w:rPr>
      </w:pPr>
      <w:r w:rsidRPr="00937991">
        <w:rPr>
          <w:color w:val="000000" w:themeColor="text1"/>
        </w:rPr>
        <w:t>Sie sehen, wie jemand mit nassen Haaren und durchnässten Kleidern von draußen hereinkommt.</w:t>
      </w:r>
    </w:p>
    <w:p w14:paraId="0ADFCEEB" w14:textId="77777777" w:rsidR="007402E1" w:rsidRPr="00937991" w:rsidRDefault="007402E1" w:rsidP="007402E1">
      <w:pPr>
        <w:ind w:left="226" w:firstLine="113"/>
        <w:jc w:val="both"/>
        <w:rPr>
          <w:color w:val="000000" w:themeColor="text1"/>
        </w:rPr>
      </w:pPr>
    </w:p>
    <w:p w14:paraId="4711B8FB"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0DF24416" w14:textId="77777777" w:rsidR="00030BA8" w:rsidRPr="00937991" w:rsidRDefault="005972A4" w:rsidP="007402E1">
      <w:pPr>
        <w:ind w:left="226" w:firstLine="113"/>
        <w:jc w:val="both"/>
        <w:rPr>
          <w:color w:val="000000" w:themeColor="text1"/>
        </w:rPr>
      </w:pPr>
      <w:r w:rsidRPr="00937991">
        <w:rPr>
          <w:color w:val="000000" w:themeColor="text1"/>
        </w:rPr>
        <w:t>Sie haben heute Vormittag dunkle Wolken am Himmel gesehen.</w:t>
      </w:r>
    </w:p>
    <w:p w14:paraId="222ABDBC" w14:textId="77777777" w:rsidR="007402E1" w:rsidRPr="00937991" w:rsidRDefault="007402E1" w:rsidP="007402E1">
      <w:pPr>
        <w:jc w:val="both"/>
        <w:rPr>
          <w:color w:val="000000" w:themeColor="text1"/>
        </w:rPr>
      </w:pPr>
    </w:p>
    <w:p w14:paraId="5CBDA28C" w14:textId="77777777" w:rsidR="007402E1" w:rsidRPr="00937991" w:rsidRDefault="007402E1" w:rsidP="007402E1">
      <w:pPr>
        <w:jc w:val="both"/>
        <w:rPr>
          <w:color w:val="000000" w:themeColor="text1"/>
        </w:rPr>
      </w:pPr>
    </w:p>
    <w:p w14:paraId="7211B91C"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The coffee is cold. / Der Kaffee ist kalt geworden.</w:t>
      </w:r>
    </w:p>
    <w:p w14:paraId="2CF768B9" w14:textId="77777777" w:rsidR="00030BA8" w:rsidRPr="00937991" w:rsidRDefault="00030BA8" w:rsidP="00E9143E">
      <w:pPr>
        <w:jc w:val="both"/>
        <w:rPr>
          <w:b/>
          <w:color w:val="000000" w:themeColor="text1"/>
        </w:rPr>
      </w:pPr>
    </w:p>
    <w:p w14:paraId="2A795D4C"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0CFCE928" w14:textId="77777777" w:rsidR="00030BA8" w:rsidRPr="00937991" w:rsidRDefault="005972A4" w:rsidP="007402E1">
      <w:pPr>
        <w:ind w:left="226" w:firstLine="113"/>
        <w:jc w:val="both"/>
        <w:rPr>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5D894E04" w14:textId="77777777" w:rsidR="007402E1" w:rsidRPr="00937991" w:rsidRDefault="007402E1" w:rsidP="007402E1">
      <w:pPr>
        <w:jc w:val="both"/>
        <w:rPr>
          <w:color w:val="000000" w:themeColor="text1"/>
        </w:rPr>
      </w:pPr>
    </w:p>
    <w:p w14:paraId="7782C8EA"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6F62B490" w14:textId="77777777" w:rsidR="00030BA8" w:rsidRPr="00937991" w:rsidRDefault="005972A4" w:rsidP="007402E1">
      <w:pPr>
        <w:ind w:left="226" w:firstLine="113"/>
        <w:jc w:val="both"/>
        <w:rPr>
          <w:color w:val="000000" w:themeColor="text1"/>
        </w:rPr>
      </w:pPr>
      <w:r w:rsidRPr="00937991">
        <w:rPr>
          <w:color w:val="000000" w:themeColor="text1"/>
        </w:rPr>
        <w:t>Sie berühren die Kaffeetasse und stellen fest, dass sie kalt ist.</w:t>
      </w:r>
    </w:p>
    <w:p w14:paraId="38B5E662" w14:textId="77777777" w:rsidR="007402E1" w:rsidRPr="00937991" w:rsidRDefault="007402E1" w:rsidP="007402E1">
      <w:pPr>
        <w:jc w:val="both"/>
        <w:rPr>
          <w:color w:val="000000" w:themeColor="text1"/>
        </w:rPr>
      </w:pPr>
    </w:p>
    <w:p w14:paraId="355410FF"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51CE6D7" w14:textId="77777777" w:rsidR="00030BA8" w:rsidRPr="00937991" w:rsidRDefault="005972A4" w:rsidP="007402E1">
      <w:pPr>
        <w:ind w:left="226" w:firstLine="113"/>
        <w:jc w:val="both"/>
        <w:rPr>
          <w:color w:val="000000" w:themeColor="text1"/>
        </w:rPr>
      </w:pPr>
      <w:r w:rsidRPr="00937991">
        <w:rPr>
          <w:color w:val="000000" w:themeColor="text1"/>
        </w:rPr>
        <w:t>Sie sehen, dass aus dem Kaffee kein Dampf aufsteigt.</w:t>
      </w:r>
    </w:p>
    <w:p w14:paraId="70D0CEFF" w14:textId="77777777" w:rsidR="007402E1" w:rsidRPr="00937991" w:rsidRDefault="007402E1" w:rsidP="007402E1">
      <w:pPr>
        <w:ind w:left="226" w:firstLine="113"/>
        <w:jc w:val="both"/>
        <w:rPr>
          <w:color w:val="000000" w:themeColor="text1"/>
        </w:rPr>
      </w:pPr>
    </w:p>
    <w:p w14:paraId="15A20772"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04046F2B"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3929746D" w14:textId="77777777" w:rsidR="007402E1" w:rsidRPr="00937991" w:rsidRDefault="007402E1" w:rsidP="007402E1">
      <w:pPr>
        <w:ind w:left="226" w:firstLine="113"/>
        <w:jc w:val="both"/>
        <w:rPr>
          <w:color w:val="000000" w:themeColor="text1"/>
        </w:rPr>
      </w:pPr>
    </w:p>
    <w:p w14:paraId="06644F18"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513B08D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60CFC227" w14:textId="77777777" w:rsidR="00030BA8" w:rsidRPr="00937991" w:rsidRDefault="00030BA8" w:rsidP="00E9143E">
      <w:pPr>
        <w:jc w:val="both"/>
        <w:rPr>
          <w:color w:val="000000" w:themeColor="text1"/>
        </w:rPr>
      </w:pPr>
    </w:p>
    <w:p w14:paraId="1D583108" w14:textId="77777777" w:rsidR="007402E1" w:rsidRPr="00937991" w:rsidRDefault="007402E1" w:rsidP="00E9143E">
      <w:pPr>
        <w:jc w:val="both"/>
        <w:rPr>
          <w:color w:val="000000" w:themeColor="text1"/>
        </w:rPr>
      </w:pPr>
    </w:p>
    <w:p w14:paraId="5B5DB1BB" w14:textId="77777777" w:rsidR="00030BA8" w:rsidRPr="00937991" w:rsidRDefault="005972A4" w:rsidP="00E9143E">
      <w:pPr>
        <w:jc w:val="both"/>
        <w:rPr>
          <w:b/>
          <w:color w:val="000000" w:themeColor="text1"/>
        </w:rPr>
      </w:pPr>
      <w:r w:rsidRPr="00937991">
        <w:rPr>
          <w:b/>
          <w:color w:val="000000" w:themeColor="text1"/>
        </w:rPr>
        <w:t>A.3</w:t>
      </w:r>
      <w:r w:rsidRPr="00937991">
        <w:rPr>
          <w:b/>
          <w:color w:val="000000" w:themeColor="text1"/>
        </w:rPr>
        <w:tab/>
        <w:t>Dinner is ready. / Das Abendessen ist fertig geworden.</w:t>
      </w:r>
    </w:p>
    <w:p w14:paraId="34784B1F" w14:textId="77777777" w:rsidR="00030BA8" w:rsidRPr="00937991" w:rsidRDefault="00030BA8" w:rsidP="00E9143E">
      <w:pPr>
        <w:jc w:val="both"/>
        <w:rPr>
          <w:color w:val="000000" w:themeColor="text1"/>
        </w:rPr>
      </w:pPr>
    </w:p>
    <w:p w14:paraId="05E6A53A" w14:textId="77777777" w:rsidR="00030BA8" w:rsidRPr="00937991" w:rsidRDefault="007402E1"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7C5D680D" w14:textId="77777777" w:rsidR="00030BA8" w:rsidRPr="00937991" w:rsidRDefault="005972A4" w:rsidP="007402E1">
      <w:pPr>
        <w:ind w:left="226" w:firstLine="113"/>
        <w:jc w:val="both"/>
        <w:rPr>
          <w:color w:val="000000" w:themeColor="text1"/>
        </w:rPr>
      </w:pPr>
      <w:r w:rsidRPr="00937991">
        <w:rPr>
          <w:color w:val="000000" w:themeColor="text1"/>
        </w:rPr>
        <w:t>Sie haben gerade das Abendessen zubereitet und auf den Tisch gestellt</w:t>
      </w:r>
      <w:r w:rsidR="007402E1" w:rsidRPr="00937991">
        <w:rPr>
          <w:color w:val="000000" w:themeColor="text1"/>
        </w:rPr>
        <w:t>.</w:t>
      </w:r>
    </w:p>
    <w:p w14:paraId="266DAD97" w14:textId="77777777" w:rsidR="007402E1" w:rsidRPr="00937991" w:rsidRDefault="007402E1" w:rsidP="007402E1">
      <w:pPr>
        <w:jc w:val="both"/>
        <w:rPr>
          <w:color w:val="000000" w:themeColor="text1"/>
        </w:rPr>
      </w:pPr>
    </w:p>
    <w:p w14:paraId="58A93EDD" w14:textId="77777777" w:rsidR="00030BA8" w:rsidRPr="00937991" w:rsidRDefault="007402E1" w:rsidP="00E9143E">
      <w:pPr>
        <w:jc w:val="both"/>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6FDD8949" w14:textId="77777777" w:rsidR="00030BA8" w:rsidRPr="00937991" w:rsidRDefault="005972A4" w:rsidP="007402E1">
      <w:pPr>
        <w:ind w:left="226" w:firstLine="113"/>
        <w:jc w:val="both"/>
        <w:rPr>
          <w:color w:val="000000" w:themeColor="text1"/>
        </w:rPr>
      </w:pPr>
      <w:r w:rsidRPr="00937991">
        <w:rPr>
          <w:color w:val="000000" w:themeColor="text1"/>
        </w:rPr>
        <w:t>Ihr/e Partner/in sagt, dass das Abendessen fertig ist.</w:t>
      </w:r>
    </w:p>
    <w:p w14:paraId="20E8B008" w14:textId="77777777" w:rsidR="007402E1" w:rsidRPr="00937991" w:rsidRDefault="007402E1" w:rsidP="007402E1">
      <w:pPr>
        <w:ind w:left="226" w:firstLine="113"/>
        <w:jc w:val="both"/>
        <w:rPr>
          <w:color w:val="000000" w:themeColor="text1"/>
        </w:rPr>
      </w:pPr>
    </w:p>
    <w:p w14:paraId="19B5D5C9"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6FD7404E" w14:textId="77777777" w:rsidR="00030BA8" w:rsidRPr="00937991" w:rsidRDefault="005972A4" w:rsidP="007402E1">
      <w:pPr>
        <w:ind w:left="339"/>
        <w:jc w:val="both"/>
        <w:rPr>
          <w:color w:val="000000" w:themeColor="text1"/>
        </w:rPr>
      </w:pPr>
      <w:r w:rsidRPr="00937991">
        <w:rPr>
          <w:color w:val="000000" w:themeColor="text1"/>
        </w:rPr>
        <w:t>Sie wissen, dass das Abendessen normalerweise um 18 Uhr fertig ist. Ein Blick auf die Uhr zeigt, dass es gerade 18 Uhr ist.</w:t>
      </w:r>
    </w:p>
    <w:p w14:paraId="2FCAEAB2" w14:textId="77777777" w:rsidR="007402E1" w:rsidRPr="00937991" w:rsidRDefault="007402E1" w:rsidP="007402E1">
      <w:pPr>
        <w:jc w:val="both"/>
        <w:rPr>
          <w:color w:val="000000" w:themeColor="text1"/>
        </w:rPr>
      </w:pPr>
    </w:p>
    <w:p w14:paraId="169A79F8"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3F45E7A0"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77D3B85E" w14:textId="77777777" w:rsidR="007402E1" w:rsidRPr="00937991" w:rsidRDefault="007402E1" w:rsidP="007402E1">
      <w:pPr>
        <w:ind w:left="226" w:firstLine="113"/>
        <w:jc w:val="both"/>
        <w:rPr>
          <w:color w:val="000000" w:themeColor="text1"/>
        </w:rPr>
      </w:pPr>
    </w:p>
    <w:p w14:paraId="1054E6C9" w14:textId="77777777" w:rsidR="00030BA8" w:rsidRPr="00937991" w:rsidRDefault="007402E1" w:rsidP="00E9143E">
      <w:pPr>
        <w:jc w:val="both"/>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t>You’re hungry.</w:t>
      </w:r>
    </w:p>
    <w:p w14:paraId="24267195" w14:textId="77777777" w:rsidR="00030BA8" w:rsidRPr="00937991" w:rsidRDefault="005972A4" w:rsidP="007402E1">
      <w:pPr>
        <w:ind w:left="226" w:firstLine="113"/>
        <w:jc w:val="both"/>
        <w:rPr>
          <w:color w:val="000000" w:themeColor="text1"/>
        </w:rPr>
      </w:pPr>
      <w:r w:rsidRPr="00937991">
        <w:rPr>
          <w:color w:val="000000" w:themeColor="text1"/>
        </w:rPr>
        <w:t>Sie haben Hunger.</w:t>
      </w:r>
    </w:p>
    <w:p w14:paraId="71E01C52" w14:textId="77777777" w:rsidR="00030BA8" w:rsidRPr="00937991" w:rsidRDefault="00030BA8" w:rsidP="00E9143E">
      <w:pPr>
        <w:jc w:val="both"/>
        <w:rPr>
          <w:color w:val="000000" w:themeColor="text1"/>
        </w:rPr>
      </w:pPr>
    </w:p>
    <w:p w14:paraId="3DAB62A9" w14:textId="77777777" w:rsidR="007402E1" w:rsidRPr="00937991" w:rsidRDefault="007402E1" w:rsidP="00E9143E">
      <w:pPr>
        <w:jc w:val="both"/>
        <w:rPr>
          <w:color w:val="000000" w:themeColor="text1"/>
        </w:rPr>
      </w:pPr>
    </w:p>
    <w:p w14:paraId="72F4C462" w14:textId="77777777" w:rsidR="00030BA8" w:rsidRPr="00F21C18" w:rsidRDefault="005972A4" w:rsidP="00E9143E">
      <w:pPr>
        <w:jc w:val="both"/>
        <w:rPr>
          <w:b/>
          <w:color w:val="000000" w:themeColor="text1"/>
          <w:lang w:val="en-US"/>
        </w:rPr>
      </w:pPr>
      <w:r w:rsidRPr="00F21C18">
        <w:rPr>
          <w:b/>
          <w:color w:val="000000" w:themeColor="text1"/>
          <w:lang w:val="en-US"/>
        </w:rPr>
        <w:t>A.4</w:t>
      </w:r>
      <w:r w:rsidRPr="00F21C18">
        <w:rPr>
          <w:b/>
          <w:color w:val="000000" w:themeColor="text1"/>
          <w:lang w:val="en-US"/>
        </w:rPr>
        <w:tab/>
        <w:t>The neighbor’s dog is barking. / Der Nachbarshund hat gebellt.</w:t>
      </w:r>
    </w:p>
    <w:p w14:paraId="331EDF62" w14:textId="77777777" w:rsidR="00030BA8" w:rsidRPr="00F21C18" w:rsidRDefault="00030BA8" w:rsidP="00E9143E">
      <w:pPr>
        <w:jc w:val="both"/>
        <w:rPr>
          <w:b/>
          <w:color w:val="000000" w:themeColor="text1"/>
          <w:lang w:val="en-US"/>
        </w:rPr>
      </w:pPr>
    </w:p>
    <w:p w14:paraId="426C8F23"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59BC1811" w14:textId="77777777" w:rsidR="00030BA8" w:rsidRPr="00937991" w:rsidRDefault="005972A4" w:rsidP="00BF4C01">
      <w:pPr>
        <w:ind w:left="339"/>
        <w:jc w:val="both"/>
        <w:rPr>
          <w:color w:val="000000" w:themeColor="text1"/>
        </w:rPr>
      </w:pPr>
      <w:r w:rsidRPr="00937991">
        <w:rPr>
          <w:color w:val="000000" w:themeColor="text1"/>
        </w:rPr>
        <w:t>Sie schauen aus dem Fenster und sehen Struppi, den Hund der Nachbarn, wie er am Zaun steht und bellt.</w:t>
      </w:r>
    </w:p>
    <w:p w14:paraId="1FF422AA" w14:textId="77777777" w:rsidR="00030BA8" w:rsidRPr="00937991" w:rsidRDefault="00030BA8" w:rsidP="00E9143E">
      <w:pPr>
        <w:jc w:val="both"/>
        <w:rPr>
          <w:color w:val="000000" w:themeColor="text1"/>
        </w:rPr>
      </w:pPr>
    </w:p>
    <w:p w14:paraId="73E2891B" w14:textId="77777777" w:rsidR="00030BA8" w:rsidRPr="00937991" w:rsidRDefault="00BF4C0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hear the sound of a dog barking.</w:t>
      </w:r>
    </w:p>
    <w:p w14:paraId="54B2B73C"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672C5E53" w14:textId="77777777" w:rsidR="00BF4C01" w:rsidRPr="00937991" w:rsidRDefault="00BF4C01" w:rsidP="00E9143E">
      <w:pPr>
        <w:jc w:val="both"/>
        <w:rPr>
          <w:color w:val="000000" w:themeColor="text1"/>
        </w:rPr>
      </w:pPr>
    </w:p>
    <w:p w14:paraId="2C2B74B7" w14:textId="77777777" w:rsidR="00030BA8" w:rsidRPr="00937991" w:rsidRDefault="00BF4C01" w:rsidP="00BF4C01">
      <w:pPr>
        <w:ind w:left="340" w:hanging="340"/>
        <w:jc w:val="both"/>
        <w:rPr>
          <w:color w:val="000000" w:themeColor="text1"/>
          <w:lang w:val="en-US"/>
        </w:rPr>
      </w:pPr>
      <w:r w:rsidRPr="00937991">
        <w:rPr>
          <w:color w:val="000000" w:themeColor="text1"/>
          <w:lang w:val="en-US"/>
        </w:rPr>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1A294CCD"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3D74106A" w14:textId="77777777" w:rsidR="00BF4C01" w:rsidRPr="00937991" w:rsidRDefault="00BF4C01" w:rsidP="00BF4C01">
      <w:pPr>
        <w:ind w:left="339"/>
        <w:jc w:val="both"/>
        <w:rPr>
          <w:color w:val="000000" w:themeColor="text1"/>
        </w:rPr>
      </w:pPr>
    </w:p>
    <w:p w14:paraId="28A69856"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You are listening to music with your earphones. You look out the window and see that the mailman has just arrived at your neighbor’s doorstep, when all of a sudden he jumps back.</w:t>
      </w:r>
    </w:p>
    <w:p w14:paraId="1A2EEF50"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159FA243" w14:textId="77777777" w:rsidR="00BF4C01" w:rsidRPr="00937991" w:rsidRDefault="00BF4C01" w:rsidP="00E9143E">
      <w:pPr>
        <w:jc w:val="both"/>
        <w:rPr>
          <w:color w:val="000000" w:themeColor="text1"/>
        </w:rPr>
      </w:pPr>
    </w:p>
    <w:p w14:paraId="2820A1C8"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06EB4D67" w14:textId="77777777" w:rsidR="00030BA8" w:rsidRPr="00937991" w:rsidRDefault="005972A4" w:rsidP="00BF4C01">
      <w:pPr>
        <w:ind w:left="226" w:firstLine="113"/>
        <w:jc w:val="both"/>
        <w:rPr>
          <w:color w:val="000000" w:themeColor="text1"/>
        </w:rPr>
      </w:pPr>
      <w:r w:rsidRPr="00937991">
        <w:rPr>
          <w:color w:val="000000" w:themeColor="text1"/>
        </w:rPr>
        <w:t>Sie wissen, dass sich die Nachbarn gerade einen Hund angeschafft haben.</w:t>
      </w:r>
    </w:p>
    <w:sectPr w:rsidR="00030BA8" w:rsidRPr="00937991" w:rsidSect="00E9143E">
      <w:footerReference w:type="even" r:id="rId13"/>
      <w:footerReference w:type="default" r:id="rId14"/>
      <w:pgSz w:w="11909" w:h="16834"/>
      <w:pgMar w:top="1440" w:right="1595" w:bottom="1440" w:left="1440" w:header="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8" w:author="Gregory Scontras" w:date="2018-02-16T10:31:00Z" w:initials="GS">
    <w:p w14:paraId="708CDE87" w14:textId="3A1FCF62" w:rsidR="00110F91" w:rsidRDefault="00110F91">
      <w:pPr>
        <w:pStyle w:val="CommentText"/>
      </w:pPr>
      <w:r>
        <w:rPr>
          <w:rStyle w:val="CommentReference"/>
        </w:rPr>
        <w:annotationRef/>
      </w:r>
      <w:r>
        <w:t>I’m not sure I see what’s at play in (7b). It seems like (7b) is another example of negation, not combining two elements of the same type. In general, I’d find it helpful to hint at how the formal accounts would account for these patterns, rather than simply mentioning the patterns themselves.</w:t>
      </w:r>
    </w:p>
  </w:comment>
  <w:comment w:id="164" w:author="Gregory Scontras" w:date="2018-02-16T10:35:00Z" w:initials="GS">
    <w:p w14:paraId="04B6EFD3" w14:textId="091CEBA7" w:rsidR="00D91EF3" w:rsidRDefault="00D91EF3">
      <w:pPr>
        <w:pStyle w:val="CommentText"/>
      </w:pPr>
      <w:r>
        <w:rPr>
          <w:rStyle w:val="CommentReference"/>
        </w:rPr>
        <w:annotationRef/>
      </w:r>
      <w:r>
        <w:t>This sentence doesn’t work form me. I’m not sure what the main point is.</w:t>
      </w:r>
    </w:p>
  </w:comment>
  <w:comment w:id="178" w:author="Gregory Scontras" w:date="2018-02-16T14:44:00Z" w:initials="GS">
    <w:p w14:paraId="61567ACE" w14:textId="117CE05E" w:rsidR="00E13E13" w:rsidRDefault="00E13E13">
      <w:pPr>
        <w:pStyle w:val="CommentText"/>
      </w:pPr>
      <w:r>
        <w:rPr>
          <w:rStyle w:val="CommentReference"/>
        </w:rPr>
        <w:annotationRef/>
      </w:r>
      <w:r>
        <w:t>I wonder whether it would be worth stating explicitly that the wohl-must comp</w:t>
      </w:r>
      <w:r w:rsidR="00EF64F5">
        <w:t>arison is interesting because wohl is claimed to contribute its meaning apart from the truth-conditional component. We had a discussion along this lines in the earlier draft.</w:t>
      </w:r>
    </w:p>
  </w:comment>
  <w:comment w:id="182" w:author="Gregory Scontras" w:date="2018-02-16T10:37:00Z" w:initials="GS">
    <w:p w14:paraId="704764E6" w14:textId="7BCC1312" w:rsidR="00D91EF3" w:rsidRDefault="00D91EF3">
      <w:pPr>
        <w:pStyle w:val="CommentText"/>
      </w:pPr>
      <w:r>
        <w:rPr>
          <w:rStyle w:val="CommentReference"/>
        </w:rPr>
        <w:annotationRef/>
      </w:r>
      <w:r>
        <w:t>What do you have in mind? Might as well mention them.</w:t>
      </w:r>
    </w:p>
  </w:comment>
  <w:comment w:id="203" w:author="Gregory Scontras" w:date="2018-02-16T10:48:00Z" w:initials="GS">
    <w:p w14:paraId="3ABB4653" w14:textId="73D07905" w:rsidR="002D3A93" w:rsidRDefault="002D3A93">
      <w:pPr>
        <w:pStyle w:val="CommentText"/>
      </w:pPr>
      <w:r>
        <w:rPr>
          <w:rStyle w:val="CommentReference"/>
        </w:rPr>
        <w:annotationRef/>
      </w:r>
      <w:r>
        <w:t>Be sure to provide the experiment links.</w:t>
      </w:r>
    </w:p>
  </w:comment>
  <w:comment w:id="214" w:author="Gregory Scontras" w:date="2018-02-16T10:49:00Z" w:initials="GS">
    <w:p w14:paraId="14EA1CAC" w14:textId="5621AE94" w:rsidR="002D3A93" w:rsidRDefault="002D3A93">
      <w:pPr>
        <w:pStyle w:val="CommentText"/>
      </w:pPr>
      <w:r>
        <w:rPr>
          <w:rStyle w:val="CommentReference"/>
        </w:rPr>
        <w:annotationRef/>
      </w:r>
      <w:r>
        <w:t>Experiment link.</w:t>
      </w:r>
    </w:p>
  </w:comment>
  <w:comment w:id="263" w:author="Gregory Scontras" w:date="2018-02-16T13:53:00Z" w:initials="GS">
    <w:p w14:paraId="2FC1C4BE" w14:textId="64675BA1" w:rsidR="009A5B78" w:rsidRDefault="009A5B78">
      <w:pPr>
        <w:pStyle w:val="CommentText"/>
      </w:pPr>
      <w:r>
        <w:rPr>
          <w:rStyle w:val="CommentReference"/>
        </w:rPr>
        <w:annotationRef/>
      </w:r>
      <w:r>
        <w:t>I thought must and probably were on a par?</w:t>
      </w:r>
    </w:p>
  </w:comment>
  <w:comment w:id="267" w:author="Gregory Scontras" w:date="2018-02-16T13:52:00Z" w:initials="GS">
    <w:p w14:paraId="0CB3D803" w14:textId="4BC3C0A1" w:rsidR="009A5B78" w:rsidRDefault="009A5B78">
      <w:pPr>
        <w:pStyle w:val="CommentText"/>
      </w:pPr>
      <w:r>
        <w:rPr>
          <w:rStyle w:val="CommentReference"/>
        </w:rPr>
        <w:annotationRef/>
      </w:r>
      <w:r>
        <w:t>It would be useful to explain why this is interesting.</w:t>
      </w:r>
    </w:p>
  </w:comment>
  <w:comment w:id="295" w:author="Gregory Scontras" w:date="2018-02-16T14:09:00Z" w:initials="GS">
    <w:p w14:paraId="46D3EA75" w14:textId="1DEE347B" w:rsidR="00703139" w:rsidRDefault="00703139">
      <w:pPr>
        <w:pStyle w:val="CommentText"/>
      </w:pPr>
      <w:r>
        <w:rPr>
          <w:rStyle w:val="CommentReference"/>
        </w:rPr>
        <w:annotationRef/>
      </w:r>
      <w:r>
        <w:t>I wonder whether these paragraphs are necessary.</w:t>
      </w:r>
    </w:p>
  </w:comment>
  <w:comment w:id="297" w:author="Gregory Scontras" w:date="2018-02-16T14:11:00Z" w:initials="GS">
    <w:p w14:paraId="0292B7E1" w14:textId="27AC7F2C" w:rsidR="00BE00A2" w:rsidRDefault="00BE00A2">
      <w:pPr>
        <w:pStyle w:val="CommentText"/>
      </w:pPr>
      <w:r>
        <w:rPr>
          <w:rStyle w:val="CommentReference"/>
        </w:rPr>
        <w:annotationRef/>
      </w:r>
      <w:r>
        <w:t xml:space="preserve">But we found that </w:t>
      </w:r>
      <w:r w:rsidR="00E13E13">
        <w:t>speaker commitment was weaker for for must, which seems at odds with part of vFG’s proposal.</w:t>
      </w:r>
      <w:r w:rsidR="0035671E">
        <w:t>.</w:t>
      </w:r>
      <w:bookmarkStart w:id="300" w:name="_GoBack"/>
      <w:bookmarkEnd w:id="300"/>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CDE87" w15:done="0"/>
  <w15:commentEx w15:paraId="04B6EFD3" w15:done="0"/>
  <w15:commentEx w15:paraId="61567ACE" w15:done="0"/>
  <w15:commentEx w15:paraId="704764E6" w15:done="0"/>
  <w15:commentEx w15:paraId="3ABB4653" w15:done="0"/>
  <w15:commentEx w15:paraId="14EA1CAC" w15:done="0"/>
  <w15:commentEx w15:paraId="2FC1C4BE" w15:done="0"/>
  <w15:commentEx w15:paraId="0CB3D803" w15:done="0"/>
  <w15:commentEx w15:paraId="46D3EA75" w15:done="0"/>
  <w15:commentEx w15:paraId="0292B7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3030D" w14:textId="77777777" w:rsidR="00C27487" w:rsidRDefault="00C27487">
      <w:r>
        <w:separator/>
      </w:r>
    </w:p>
  </w:endnote>
  <w:endnote w:type="continuationSeparator" w:id="0">
    <w:p w14:paraId="62139FB7" w14:textId="77777777" w:rsidR="00C27487" w:rsidRDefault="00C2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26114449"/>
      <w:docPartObj>
        <w:docPartGallery w:val="Page Numbers (Bottom of Page)"/>
        <w:docPartUnique/>
      </w:docPartObj>
    </w:sdtPr>
    <w:sdtContent>
      <w:p w14:paraId="11659A12" w14:textId="77777777" w:rsidR="00F67554" w:rsidRDefault="00F67554"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D457B8" w14:textId="77777777" w:rsidR="00F67554" w:rsidRDefault="00F6755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72654682"/>
      <w:docPartObj>
        <w:docPartGallery w:val="Page Numbers (Bottom of Page)"/>
        <w:docPartUnique/>
      </w:docPartObj>
    </w:sdtPr>
    <w:sdtContent>
      <w:p w14:paraId="106AF475" w14:textId="77777777" w:rsidR="00F67554" w:rsidRPr="00E9143E" w:rsidRDefault="00F67554"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sidR="0035671E">
          <w:rPr>
            <w:rStyle w:val="PageNumber"/>
            <w:noProof/>
          </w:rPr>
          <w:t>14</w:t>
        </w:r>
        <w:r w:rsidRPr="00E9143E">
          <w:rPr>
            <w:rStyle w:val="PageNumber"/>
          </w:rPr>
          <w:fldChar w:fldCharType="end"/>
        </w:r>
      </w:p>
    </w:sdtContent>
  </w:sdt>
  <w:p w14:paraId="7230E9DE" w14:textId="77777777" w:rsidR="00F67554" w:rsidRPr="00E9143E" w:rsidRDefault="00F675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E75A3D" w14:textId="77777777" w:rsidR="00C27487" w:rsidRDefault="00C27487">
      <w:r>
        <w:separator/>
      </w:r>
    </w:p>
  </w:footnote>
  <w:footnote w:type="continuationSeparator" w:id="0">
    <w:p w14:paraId="3196DB8A" w14:textId="77777777" w:rsidR="00C27487" w:rsidRDefault="00C27487">
      <w:r>
        <w:continuationSeparator/>
      </w:r>
    </w:p>
  </w:footnote>
  <w:footnote w:id="1">
    <w:p w14:paraId="535DCE02" w14:textId="77777777" w:rsidR="00F67554" w:rsidRPr="002A5690" w:rsidDel="002D3A93" w:rsidRDefault="00F67554" w:rsidP="00CA3801">
      <w:pPr>
        <w:rPr>
          <w:del w:id="207" w:author="Gregory Scontras" w:date="2018-02-16T10:46:00Z"/>
          <w:sz w:val="20"/>
          <w:szCs w:val="20"/>
          <w:lang w:val="en-US"/>
        </w:rPr>
      </w:pPr>
      <w:del w:id="208" w:author="Gregory Scontras" w:date="2018-02-16T10:46:00Z">
        <w:r w:rsidRPr="002A5690" w:rsidDel="002D3A93">
          <w:rPr>
            <w:vertAlign w:val="superscript"/>
          </w:rPr>
          <w:footnoteRef/>
        </w:r>
        <w:r w:rsidDel="002D3A93">
          <w:rPr>
            <w:sz w:val="18"/>
            <w:szCs w:val="18"/>
            <w:lang w:val="en-US"/>
          </w:rPr>
          <w:tab/>
        </w:r>
        <w:r w:rsidDel="002D3A93">
          <w:rPr>
            <w:sz w:val="18"/>
            <w:szCs w:val="18"/>
            <w:lang w:val="en-US"/>
          </w:rPr>
          <w:tab/>
        </w:r>
        <w:r w:rsidRPr="002A5690" w:rsidDel="002D3A93">
          <w:rPr>
            <w:sz w:val="20"/>
            <w:szCs w:val="20"/>
            <w:lang w:val="en-US"/>
          </w:rPr>
          <w:delText>The English version of this experiment can be viewed here. The German version can be viewed here.</w:delText>
        </w:r>
      </w:del>
    </w:p>
  </w:footnote>
  <w:footnote w:id="2">
    <w:p w14:paraId="2899A555" w14:textId="77777777" w:rsidR="002D3A93" w:rsidRPr="002A5690" w:rsidRDefault="002D3A93" w:rsidP="002D3A93">
      <w:pPr>
        <w:rPr>
          <w:ins w:id="211" w:author="Gregory Scontras" w:date="2018-02-16T10:48:00Z"/>
          <w:sz w:val="20"/>
          <w:szCs w:val="20"/>
          <w:lang w:val="en-US"/>
        </w:rPr>
      </w:pPr>
      <w:ins w:id="212" w:author="Gregory Scontras" w:date="2018-02-16T10:48:00Z">
        <w:r w:rsidRPr="002A5690">
          <w:rPr>
            <w:vertAlign w:val="superscript"/>
          </w:rPr>
          <w:footnoteRef/>
        </w:r>
        <w:r>
          <w:rPr>
            <w:sz w:val="18"/>
            <w:szCs w:val="18"/>
            <w:lang w:val="en-US"/>
          </w:rPr>
          <w:tab/>
        </w:r>
        <w:r>
          <w:rPr>
            <w:sz w:val="18"/>
            <w:szCs w:val="18"/>
            <w:lang w:val="en-US"/>
          </w:rPr>
          <w:tab/>
        </w:r>
        <w:r w:rsidRPr="002A5690">
          <w:rPr>
            <w:sz w:val="20"/>
            <w:szCs w:val="20"/>
            <w:lang w:val="en-US"/>
          </w:rPr>
          <w:t>The English version of this experiment can be viewed here. The German version can be viewed here.</w:t>
        </w:r>
      </w:ins>
    </w:p>
  </w:footnote>
  <w:footnote w:id="3">
    <w:p w14:paraId="50B50841" w14:textId="1444902C" w:rsidR="00F67554" w:rsidRPr="002A5690" w:rsidRDefault="00F67554"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ins w:id="215" w:author="Gregory Scontras" w:date="2018-02-16T10:51:00Z">
        <w:r w:rsidR="002D3A93">
          <w:rPr>
            <w:sz w:val="20"/>
            <w:szCs w:val="20"/>
            <w:lang w:val="en-US"/>
          </w:rPr>
          <w:t xml:space="preserve">English </w:t>
        </w:r>
      </w:ins>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here. Similar responses (e.g., “he can hear it” and “he can hear it on the roof”) were grouped together. We selected explanations from among </w:t>
      </w:r>
      <w:del w:id="216" w:author="Gregory Scontras" w:date="2018-02-16T10:50:00Z">
        <w:r w:rsidRPr="002A5690" w:rsidDel="002D3A93">
          <w:rPr>
            <w:sz w:val="20"/>
            <w:szCs w:val="20"/>
            <w:lang w:val="en-US"/>
          </w:rPr>
          <w:delText xml:space="preserve">the </w:delText>
        </w:r>
      </w:del>
      <w:ins w:id="217" w:author="Gregory Scontras" w:date="2018-02-16T10:50:00Z">
        <w:r w:rsidR="002D3A93">
          <w:rPr>
            <w:sz w:val="20"/>
            <w:szCs w:val="20"/>
            <w:lang w:val="en-US"/>
          </w:rPr>
          <w:t>those</w:t>
        </w:r>
        <w:r w:rsidR="002D3A93" w:rsidRPr="002A5690">
          <w:rPr>
            <w:sz w:val="20"/>
            <w:szCs w:val="20"/>
            <w:lang w:val="en-US"/>
          </w:rPr>
          <w:t xml:space="preserve"> </w:t>
        </w:r>
      </w:ins>
      <w:r w:rsidRPr="002A5690">
        <w:rPr>
          <w:sz w:val="20"/>
          <w:szCs w:val="20"/>
          <w:lang w:val="en-US"/>
        </w:rPr>
        <w:t xml:space="preserve">most frequently generated </w:t>
      </w:r>
      <w:del w:id="218" w:author="Gregory Scontras" w:date="2018-02-16T10:50:00Z">
        <w:r w:rsidRPr="002A5690" w:rsidDel="002D3A93">
          <w:rPr>
            <w:sz w:val="20"/>
            <w:szCs w:val="20"/>
            <w:lang w:val="en-US"/>
          </w:rPr>
          <w:delText xml:space="preserve">ones </w:delText>
        </w:r>
      </w:del>
      <w:r w:rsidRPr="002A5690">
        <w:rPr>
          <w:sz w:val="20"/>
          <w:szCs w:val="20"/>
          <w:lang w:val="en-US"/>
        </w:rPr>
        <w:t xml:space="preserve">while including at least one </w:t>
      </w:r>
      <w:ins w:id="219" w:author="Gregory Scontras" w:date="2018-02-16T10:50:00Z">
        <w:r w:rsidR="002D3A93">
          <w:rPr>
            <w:sz w:val="20"/>
            <w:szCs w:val="20"/>
            <w:lang w:val="en-US"/>
          </w:rPr>
          <w:t xml:space="preserve">example </w:t>
        </w:r>
      </w:ins>
      <w:r w:rsidRPr="002A5690">
        <w:rPr>
          <w:sz w:val="20"/>
          <w:szCs w:val="20"/>
          <w:lang w:val="en-US"/>
        </w:rPr>
        <w:t>of each type of evidence (direct, indirect, reportative)</w:t>
      </w:r>
      <w:ins w:id="220" w:author="Gregory Scontras" w:date="2018-02-16T10:50:00Z">
        <w:r w:rsidR="002D3A93">
          <w:rPr>
            <w:sz w:val="20"/>
            <w:szCs w:val="20"/>
            <w:lang w:val="en-US"/>
          </w:rPr>
          <w:t>. This procedure resulted</w:t>
        </w:r>
      </w:ins>
      <w:r w:rsidRPr="002A5690">
        <w:rPr>
          <w:sz w:val="20"/>
          <w:szCs w:val="20"/>
          <w:lang w:val="en-US"/>
        </w:rPr>
        <w:t xml:space="preserve"> in the final selection of five pieces of evidence per </w:t>
      </w:r>
      <w:del w:id="221" w:author="Gregory Scontras" w:date="2018-02-16T10:50:00Z">
        <w:r w:rsidRPr="002A5690" w:rsidDel="002D3A93">
          <w:rPr>
            <w:sz w:val="20"/>
            <w:szCs w:val="20"/>
            <w:lang w:val="en-US"/>
          </w:rPr>
          <w:delText>domain</w:delText>
        </w:r>
      </w:del>
      <w:ins w:id="222" w:author="Gregory Scontras" w:date="2018-02-16T10:50:00Z">
        <w:r w:rsidR="002D3A93">
          <w:rPr>
            <w:sz w:val="20"/>
            <w:szCs w:val="20"/>
            <w:lang w:val="en-US"/>
          </w:rPr>
          <w:t>state of affairs</w:t>
        </w:r>
      </w:ins>
      <w:r w:rsidRPr="002A5690">
        <w:rPr>
          <w:sz w:val="20"/>
          <w:szCs w:val="20"/>
          <w:lang w:val="en-US"/>
        </w:rPr>
        <w:t xml:space="preserve">. </w:t>
      </w:r>
      <w:del w:id="223" w:author="Gregory Scontras" w:date="2018-02-16T10:51:00Z">
        <w:r w:rsidRPr="002A5690" w:rsidDel="002D3A93">
          <w:rPr>
            <w:sz w:val="20"/>
            <w:szCs w:val="20"/>
            <w:lang w:val="en-US"/>
          </w:rPr>
          <w:delText xml:space="preserve">All </w:delText>
        </w:r>
      </w:del>
      <w:ins w:id="224" w:author="Gregory Scontras" w:date="2018-02-16T10:51:00Z">
        <w:r w:rsidR="002D3A93">
          <w:rPr>
            <w:sz w:val="20"/>
            <w:szCs w:val="20"/>
            <w:lang w:val="en-US"/>
          </w:rPr>
          <w:t>English</w:t>
        </w:r>
        <w:r w:rsidR="002D3A93" w:rsidRPr="002A5690">
          <w:rPr>
            <w:sz w:val="20"/>
            <w:szCs w:val="20"/>
            <w:lang w:val="en-US"/>
          </w:rPr>
          <w:t xml:space="preserve"> </w:t>
        </w:r>
      </w:ins>
      <w:r w:rsidRPr="002A5690">
        <w:rPr>
          <w:sz w:val="20"/>
          <w:szCs w:val="20"/>
          <w:lang w:val="en-US"/>
        </w:rPr>
        <w:t>materials were translated into German by authors 1, 2, and 4, who are native speakers of German.</w:t>
      </w:r>
    </w:p>
    <w:p w14:paraId="4C0A842C" w14:textId="77777777" w:rsidR="00F67554" w:rsidRPr="00E9143E" w:rsidRDefault="00F67554">
      <w:pPr>
        <w:rPr>
          <w:sz w:val="20"/>
          <w:szCs w:val="20"/>
          <w:lang w:val="en-US"/>
        </w:rPr>
      </w:pPr>
    </w:p>
  </w:footnote>
  <w:footnote w:id="4">
    <w:p w14:paraId="4A7D6EAA" w14:textId="77777777" w:rsidR="00F67554" w:rsidRPr="00A7659A" w:rsidRDefault="00F67554">
      <w:pPr>
        <w:rPr>
          <w:sz w:val="20"/>
          <w:szCs w:val="20"/>
          <w:lang w:val="en-US"/>
        </w:rPr>
      </w:pPr>
      <w:r w:rsidRPr="00A7659A">
        <w:rPr>
          <w:vertAlign w:val="superscript"/>
        </w:rPr>
        <w:footnoteRef/>
      </w:r>
      <w:r w:rsidRPr="00A7659A">
        <w:rPr>
          <w:sz w:val="20"/>
          <w:szCs w:val="20"/>
          <w:lang w:val="en-US"/>
        </w:rPr>
        <w:tab/>
        <w:t>The English version of this experiment can be viewed here.</w:t>
      </w:r>
    </w:p>
  </w:footnote>
  <w:footnote w:id="5">
    <w:p w14:paraId="490B5210" w14:textId="77777777" w:rsidR="00F67554" w:rsidRPr="00A7659A" w:rsidRDefault="00F67554">
      <w:pPr>
        <w:rPr>
          <w:sz w:val="20"/>
          <w:szCs w:val="20"/>
          <w:lang w:val="en-US"/>
        </w:rPr>
      </w:pPr>
      <w:r w:rsidRPr="00A7659A">
        <w:rPr>
          <w:vertAlign w:val="superscript"/>
        </w:rPr>
        <w:footnoteRef/>
      </w:r>
      <w:r w:rsidRPr="00A7659A">
        <w:rPr>
          <w:sz w:val="20"/>
          <w:szCs w:val="20"/>
          <w:lang w:val="en-US"/>
        </w:rPr>
        <w:tab/>
        <w:t>The German version of this experiment can be viewed here.</w:t>
      </w:r>
    </w:p>
  </w:footnote>
  <w:footnote w:id="6">
    <w:p w14:paraId="525815A4" w14:textId="77777777" w:rsidR="00F67554" w:rsidRPr="00087419" w:rsidRDefault="00F67554">
      <w:pPr>
        <w:rPr>
          <w:sz w:val="20"/>
          <w:szCs w:val="20"/>
          <w:lang w:val="en-US"/>
        </w:rPr>
      </w:pPr>
      <w:r w:rsidRPr="00087419">
        <w:rPr>
          <w:vertAlign w:val="superscript"/>
        </w:rPr>
        <w:footnoteRef/>
      </w:r>
      <w:r>
        <w:rPr>
          <w:sz w:val="20"/>
          <w:szCs w:val="20"/>
          <w:lang w:val="en-US"/>
        </w:rPr>
        <w:tab/>
      </w:r>
      <w:r w:rsidRPr="00087419">
        <w:rPr>
          <w:sz w:val="20"/>
          <w:szCs w:val="20"/>
          <w:lang w:val="en-US"/>
        </w:rPr>
        <w:t>The English version of this experiment can be viewed here and the German version here.</w:t>
      </w:r>
    </w:p>
  </w:footnote>
  <w:footnote w:id="7">
    <w:p w14:paraId="184308A7" w14:textId="596C62FB" w:rsidR="00F67554" w:rsidRPr="00087419" w:rsidRDefault="00F67554">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ins w:id="272" w:author="Gregory Scontras" w:date="2018-02-16T13:58:00Z">
        <w:r w:rsidR="00285144">
          <w:rPr>
            <w:sz w:val="20"/>
            <w:szCs w:val="20"/>
            <w:lang w:val="en-US"/>
          </w:rPr>
          <w:t>e naming of speakers</w:t>
        </w:r>
      </w:ins>
      <w:del w:id="273" w:author="Gregory Scontras" w:date="2018-02-16T13:58:00Z">
        <w:r w:rsidRPr="00087419" w:rsidDel="00285144">
          <w:rPr>
            <w:sz w:val="20"/>
            <w:szCs w:val="20"/>
            <w:lang w:val="en-US"/>
          </w:rPr>
          <w:delText>is</w:delText>
        </w:r>
      </w:del>
      <w:r w:rsidRPr="00087419">
        <w:rPr>
          <w:sz w:val="20"/>
          <w:szCs w:val="20"/>
          <w:lang w:val="en-US"/>
        </w:rPr>
        <w:t xml:space="preserve"> was done to discourage effects of inferences about speaker-specific language use on interpretation.</w:t>
      </w:r>
    </w:p>
  </w:footnote>
  <w:footnote w:id="8">
    <w:p w14:paraId="5EAF9A80" w14:textId="77777777" w:rsidR="00F67554" w:rsidRPr="0065786E" w:rsidRDefault="00F67554">
      <w:pPr>
        <w:rPr>
          <w:sz w:val="20"/>
          <w:szCs w:val="20"/>
          <w:lang w:val="en-US"/>
        </w:rPr>
      </w:pPr>
      <w:r w:rsidRPr="0065786E">
        <w:rPr>
          <w:vertAlign w:val="superscript"/>
        </w:rPr>
        <w:footnoteRef/>
      </w:r>
      <w:r>
        <w:rPr>
          <w:sz w:val="20"/>
          <w:szCs w:val="20"/>
          <w:lang w:val="en-US"/>
        </w:rPr>
        <w:tab/>
      </w:r>
      <w:r w:rsidRPr="0065786E">
        <w:rPr>
          <w:sz w:val="20"/>
          <w:szCs w:val="20"/>
          <w:lang w:val="en-US"/>
        </w:rPr>
        <w:t>This experiment can be viewed here. The German version can be viewed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6C480D"/>
    <w:multiLevelType w:val="singleLevel"/>
    <w:tmpl w:val="5A6C480D"/>
    <w:lvl w:ilvl="0">
      <w:start w:val="1"/>
      <w:numFmt w:val="decimal"/>
      <w:lvlText w:val="(%1)"/>
      <w:lvlJc w:val="left"/>
    </w:lvl>
  </w:abstractNum>
  <w:abstractNum w:abstractNumId="4">
    <w:nsid w:val="5A6C4AB3"/>
    <w:multiLevelType w:val="singleLevel"/>
    <w:tmpl w:val="5A6C4AB3"/>
    <w:lvl w:ilvl="0">
      <w:start w:val="5"/>
      <w:numFmt w:val="decimal"/>
      <w:lvlText w:val="(%1)"/>
      <w:lvlJc w:val="left"/>
    </w:lvl>
  </w:abstractNum>
  <w:abstractNum w:abstractNumId="5">
    <w:nsid w:val="5A6C4B15"/>
    <w:multiLevelType w:val="singleLevel"/>
    <w:tmpl w:val="5A6C4B15"/>
    <w:lvl w:ilvl="0">
      <w:start w:val="1"/>
      <w:numFmt w:val="lowerLetter"/>
      <w:suff w:val="space"/>
      <w:lvlText w:val="%1."/>
      <w:lvlJc w:val="left"/>
    </w:lvl>
  </w:abstractNum>
  <w:abstractNum w:abstractNumId="6">
    <w:nsid w:val="5A6C4B70"/>
    <w:multiLevelType w:val="singleLevel"/>
    <w:tmpl w:val="5A6C4B70"/>
    <w:lvl w:ilvl="0">
      <w:start w:val="1"/>
      <w:numFmt w:val="decimal"/>
      <w:suff w:val="space"/>
      <w:lvlText w:val="%1."/>
      <w:lvlJc w:val="left"/>
    </w:lvl>
  </w:abstractNum>
  <w:abstractNum w:abstractNumId="7">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3"/>
  </w:num>
  <w:num w:numId="2">
    <w:abstractNumId w:val="4"/>
  </w:num>
  <w:num w:numId="3">
    <w:abstractNumId w:val="5"/>
  </w:num>
  <w:num w:numId="4">
    <w:abstractNumId w:val="6"/>
  </w:num>
  <w:num w:numId="5">
    <w:abstractNumId w:val="7"/>
  </w:num>
  <w:num w:numId="6">
    <w:abstractNumId w:val="0"/>
  </w:num>
  <w:num w:numId="7">
    <w:abstractNumId w:val="1"/>
  </w:num>
  <w:num w:numId="8">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Scontras">
    <w15:presenceInfo w15:providerId="None" w15:userId="Gregory Scontr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trackRevisions/>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822F8"/>
    <w:rsid w:val="000042D3"/>
    <w:rsid w:val="00005A60"/>
    <w:rsid w:val="00010299"/>
    <w:rsid w:val="00013EC3"/>
    <w:rsid w:val="0001530A"/>
    <w:rsid w:val="000179F2"/>
    <w:rsid w:val="00030BA8"/>
    <w:rsid w:val="000343CC"/>
    <w:rsid w:val="00046C10"/>
    <w:rsid w:val="00055335"/>
    <w:rsid w:val="0006532E"/>
    <w:rsid w:val="00066A7D"/>
    <w:rsid w:val="000709BC"/>
    <w:rsid w:val="000739BF"/>
    <w:rsid w:val="000822F8"/>
    <w:rsid w:val="00087419"/>
    <w:rsid w:val="000B2288"/>
    <w:rsid w:val="000B55AF"/>
    <w:rsid w:val="000B6317"/>
    <w:rsid w:val="000C407F"/>
    <w:rsid w:val="000D2E85"/>
    <w:rsid w:val="000E434F"/>
    <w:rsid w:val="000F0ED0"/>
    <w:rsid w:val="000F30AE"/>
    <w:rsid w:val="000F3FF3"/>
    <w:rsid w:val="00100AB3"/>
    <w:rsid w:val="00110F91"/>
    <w:rsid w:val="00120B67"/>
    <w:rsid w:val="0012173D"/>
    <w:rsid w:val="00122086"/>
    <w:rsid w:val="00131B98"/>
    <w:rsid w:val="00143324"/>
    <w:rsid w:val="001631FB"/>
    <w:rsid w:val="00183324"/>
    <w:rsid w:val="001A278F"/>
    <w:rsid w:val="001A4F8B"/>
    <w:rsid w:val="001A756B"/>
    <w:rsid w:val="001B4C43"/>
    <w:rsid w:val="001C329F"/>
    <w:rsid w:val="001E399A"/>
    <w:rsid w:val="001F406F"/>
    <w:rsid w:val="001F4407"/>
    <w:rsid w:val="0020496E"/>
    <w:rsid w:val="00210F25"/>
    <w:rsid w:val="00212DE6"/>
    <w:rsid w:val="00214CEB"/>
    <w:rsid w:val="0021520C"/>
    <w:rsid w:val="00216E55"/>
    <w:rsid w:val="002224FC"/>
    <w:rsid w:val="0022542F"/>
    <w:rsid w:val="00240B49"/>
    <w:rsid w:val="00255E9F"/>
    <w:rsid w:val="00281036"/>
    <w:rsid w:val="00283C26"/>
    <w:rsid w:val="00285144"/>
    <w:rsid w:val="002A5690"/>
    <w:rsid w:val="002B03C0"/>
    <w:rsid w:val="002B73FC"/>
    <w:rsid w:val="002C6F2E"/>
    <w:rsid w:val="002D3A93"/>
    <w:rsid w:val="002E0A21"/>
    <w:rsid w:val="002E5C29"/>
    <w:rsid w:val="00301E0B"/>
    <w:rsid w:val="00315B64"/>
    <w:rsid w:val="00316234"/>
    <w:rsid w:val="00334EFA"/>
    <w:rsid w:val="003478AC"/>
    <w:rsid w:val="0035143C"/>
    <w:rsid w:val="0035671E"/>
    <w:rsid w:val="00356E5C"/>
    <w:rsid w:val="00372013"/>
    <w:rsid w:val="00377500"/>
    <w:rsid w:val="003902D5"/>
    <w:rsid w:val="00392409"/>
    <w:rsid w:val="00392E47"/>
    <w:rsid w:val="003975F7"/>
    <w:rsid w:val="003B6408"/>
    <w:rsid w:val="003C6E10"/>
    <w:rsid w:val="003C76E6"/>
    <w:rsid w:val="003F28A5"/>
    <w:rsid w:val="003F5271"/>
    <w:rsid w:val="00405CB9"/>
    <w:rsid w:val="00405D36"/>
    <w:rsid w:val="00415D6F"/>
    <w:rsid w:val="004203CA"/>
    <w:rsid w:val="00422043"/>
    <w:rsid w:val="004225DE"/>
    <w:rsid w:val="00425784"/>
    <w:rsid w:val="00430CF9"/>
    <w:rsid w:val="004357B6"/>
    <w:rsid w:val="00437F9B"/>
    <w:rsid w:val="00440E42"/>
    <w:rsid w:val="004428ED"/>
    <w:rsid w:val="004465F5"/>
    <w:rsid w:val="00451DD8"/>
    <w:rsid w:val="00452818"/>
    <w:rsid w:val="004529B9"/>
    <w:rsid w:val="00466BA9"/>
    <w:rsid w:val="00467AF4"/>
    <w:rsid w:val="00474494"/>
    <w:rsid w:val="00477B85"/>
    <w:rsid w:val="0049100B"/>
    <w:rsid w:val="00492EF9"/>
    <w:rsid w:val="004967F3"/>
    <w:rsid w:val="004A1A7C"/>
    <w:rsid w:val="004D7093"/>
    <w:rsid w:val="004F313E"/>
    <w:rsid w:val="00500FEB"/>
    <w:rsid w:val="00511877"/>
    <w:rsid w:val="005124C8"/>
    <w:rsid w:val="00521DC0"/>
    <w:rsid w:val="0053279A"/>
    <w:rsid w:val="00543C45"/>
    <w:rsid w:val="005454E1"/>
    <w:rsid w:val="00557DD9"/>
    <w:rsid w:val="00565648"/>
    <w:rsid w:val="00566A93"/>
    <w:rsid w:val="0057690C"/>
    <w:rsid w:val="00586022"/>
    <w:rsid w:val="005902E9"/>
    <w:rsid w:val="005918E4"/>
    <w:rsid w:val="00596190"/>
    <w:rsid w:val="005972A4"/>
    <w:rsid w:val="005A29F4"/>
    <w:rsid w:val="005A52E5"/>
    <w:rsid w:val="005A5735"/>
    <w:rsid w:val="005A64D6"/>
    <w:rsid w:val="005E2ABC"/>
    <w:rsid w:val="006324ED"/>
    <w:rsid w:val="00644167"/>
    <w:rsid w:val="00656218"/>
    <w:rsid w:val="0065786E"/>
    <w:rsid w:val="00670954"/>
    <w:rsid w:val="00675E60"/>
    <w:rsid w:val="006779BC"/>
    <w:rsid w:val="00680276"/>
    <w:rsid w:val="006804CB"/>
    <w:rsid w:val="006925CD"/>
    <w:rsid w:val="00696DC7"/>
    <w:rsid w:val="00697816"/>
    <w:rsid w:val="006E4883"/>
    <w:rsid w:val="006F3185"/>
    <w:rsid w:val="006F6AE0"/>
    <w:rsid w:val="00703139"/>
    <w:rsid w:val="00721F71"/>
    <w:rsid w:val="00723CB1"/>
    <w:rsid w:val="007329CC"/>
    <w:rsid w:val="007402E1"/>
    <w:rsid w:val="0074629D"/>
    <w:rsid w:val="00771CDF"/>
    <w:rsid w:val="007733E9"/>
    <w:rsid w:val="007C0287"/>
    <w:rsid w:val="007C74D9"/>
    <w:rsid w:val="007D0619"/>
    <w:rsid w:val="007E1186"/>
    <w:rsid w:val="007E216C"/>
    <w:rsid w:val="007E4D1B"/>
    <w:rsid w:val="007E5475"/>
    <w:rsid w:val="007F130B"/>
    <w:rsid w:val="007F6D5F"/>
    <w:rsid w:val="007F786A"/>
    <w:rsid w:val="00817C66"/>
    <w:rsid w:val="00823DC9"/>
    <w:rsid w:val="00824942"/>
    <w:rsid w:val="00850B77"/>
    <w:rsid w:val="00857969"/>
    <w:rsid w:val="00887246"/>
    <w:rsid w:val="0089166F"/>
    <w:rsid w:val="008B7EAD"/>
    <w:rsid w:val="008E0481"/>
    <w:rsid w:val="008E5A08"/>
    <w:rsid w:val="008F6B53"/>
    <w:rsid w:val="00906138"/>
    <w:rsid w:val="009177C2"/>
    <w:rsid w:val="00936605"/>
    <w:rsid w:val="00937991"/>
    <w:rsid w:val="009447E9"/>
    <w:rsid w:val="0096363D"/>
    <w:rsid w:val="009709C2"/>
    <w:rsid w:val="00971CB8"/>
    <w:rsid w:val="009755D2"/>
    <w:rsid w:val="009904EF"/>
    <w:rsid w:val="009A5B78"/>
    <w:rsid w:val="009B7883"/>
    <w:rsid w:val="009C07DE"/>
    <w:rsid w:val="009E1D35"/>
    <w:rsid w:val="009F438A"/>
    <w:rsid w:val="00A02133"/>
    <w:rsid w:val="00A31A0B"/>
    <w:rsid w:val="00A3220F"/>
    <w:rsid w:val="00A4516A"/>
    <w:rsid w:val="00A508BF"/>
    <w:rsid w:val="00A5181D"/>
    <w:rsid w:val="00A56239"/>
    <w:rsid w:val="00A62ED0"/>
    <w:rsid w:val="00A67897"/>
    <w:rsid w:val="00A764E8"/>
    <w:rsid w:val="00A7659A"/>
    <w:rsid w:val="00A76D7C"/>
    <w:rsid w:val="00A77B47"/>
    <w:rsid w:val="00A80C06"/>
    <w:rsid w:val="00AA2F54"/>
    <w:rsid w:val="00AA3A38"/>
    <w:rsid w:val="00AB3173"/>
    <w:rsid w:val="00AD1339"/>
    <w:rsid w:val="00AE21BA"/>
    <w:rsid w:val="00AF1E10"/>
    <w:rsid w:val="00AF29E8"/>
    <w:rsid w:val="00B106F3"/>
    <w:rsid w:val="00B22207"/>
    <w:rsid w:val="00B260DC"/>
    <w:rsid w:val="00B3277A"/>
    <w:rsid w:val="00B714BD"/>
    <w:rsid w:val="00B75BEE"/>
    <w:rsid w:val="00B8114F"/>
    <w:rsid w:val="00B843BA"/>
    <w:rsid w:val="00B87B4D"/>
    <w:rsid w:val="00B93F41"/>
    <w:rsid w:val="00B95CF7"/>
    <w:rsid w:val="00BA0970"/>
    <w:rsid w:val="00BA6CBC"/>
    <w:rsid w:val="00BC43E5"/>
    <w:rsid w:val="00BD282C"/>
    <w:rsid w:val="00BD2DFB"/>
    <w:rsid w:val="00BE00A2"/>
    <w:rsid w:val="00BE1D0D"/>
    <w:rsid w:val="00BE1DE9"/>
    <w:rsid w:val="00BF0A3A"/>
    <w:rsid w:val="00BF2CC5"/>
    <w:rsid w:val="00BF4C01"/>
    <w:rsid w:val="00C035A2"/>
    <w:rsid w:val="00C12B32"/>
    <w:rsid w:val="00C24D75"/>
    <w:rsid w:val="00C27487"/>
    <w:rsid w:val="00C445C8"/>
    <w:rsid w:val="00C7378D"/>
    <w:rsid w:val="00C80A8D"/>
    <w:rsid w:val="00C91859"/>
    <w:rsid w:val="00C92220"/>
    <w:rsid w:val="00CA3801"/>
    <w:rsid w:val="00CB43AC"/>
    <w:rsid w:val="00CB43D0"/>
    <w:rsid w:val="00CE38EC"/>
    <w:rsid w:val="00CE3C1C"/>
    <w:rsid w:val="00CF01F4"/>
    <w:rsid w:val="00CF17AF"/>
    <w:rsid w:val="00CF3389"/>
    <w:rsid w:val="00CF3B84"/>
    <w:rsid w:val="00CF6405"/>
    <w:rsid w:val="00D06D1B"/>
    <w:rsid w:val="00D159E5"/>
    <w:rsid w:val="00D16F04"/>
    <w:rsid w:val="00D2081F"/>
    <w:rsid w:val="00D23D9C"/>
    <w:rsid w:val="00D33979"/>
    <w:rsid w:val="00D344FE"/>
    <w:rsid w:val="00D63ABA"/>
    <w:rsid w:val="00D7041C"/>
    <w:rsid w:val="00D864A0"/>
    <w:rsid w:val="00D90B73"/>
    <w:rsid w:val="00D91EF3"/>
    <w:rsid w:val="00D93112"/>
    <w:rsid w:val="00DA3616"/>
    <w:rsid w:val="00DA484F"/>
    <w:rsid w:val="00DA66C5"/>
    <w:rsid w:val="00DB783B"/>
    <w:rsid w:val="00DC330F"/>
    <w:rsid w:val="00DD21B6"/>
    <w:rsid w:val="00DE6350"/>
    <w:rsid w:val="00E13E13"/>
    <w:rsid w:val="00E14C83"/>
    <w:rsid w:val="00E47DB1"/>
    <w:rsid w:val="00E7288D"/>
    <w:rsid w:val="00E772B8"/>
    <w:rsid w:val="00E9143E"/>
    <w:rsid w:val="00E9663D"/>
    <w:rsid w:val="00EA7A03"/>
    <w:rsid w:val="00EB2769"/>
    <w:rsid w:val="00EB3BA8"/>
    <w:rsid w:val="00EB4105"/>
    <w:rsid w:val="00ED31E3"/>
    <w:rsid w:val="00EF64F5"/>
    <w:rsid w:val="00F12985"/>
    <w:rsid w:val="00F13C5D"/>
    <w:rsid w:val="00F21C18"/>
    <w:rsid w:val="00F447E9"/>
    <w:rsid w:val="00F46BD7"/>
    <w:rsid w:val="00F6544C"/>
    <w:rsid w:val="00F67554"/>
    <w:rsid w:val="00F71983"/>
    <w:rsid w:val="00F8369D"/>
    <w:rsid w:val="00F91D55"/>
    <w:rsid w:val="00F9610B"/>
    <w:rsid w:val="00F96F84"/>
    <w:rsid w:val="00FB1B0F"/>
    <w:rsid w:val="00FB2726"/>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65F59A3"/>
  <w15:docId w15:val="{9E3865ED-F213-3642-9641-855F977B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
    <w:name w:val="Unresolved Mention"/>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nguistics.sites.olt.ubc.ca/files/2017/06/MatthewsonTruckenbrodtModalFlavourModalForce.pdf" TargetMode="External"/><Relationship Id="rId12" Type="http://schemas.openxmlformats.org/officeDocument/2006/relationships/hyperlink" Target="http://web.mit.edu/fintel/kt-osu-notes.pdf"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3B8C3A-2E46-5742-8424-9D0B93C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7655</Words>
  <Characters>43638</Characters>
  <Application>Microsoft Macintosh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Gregory Scontras</cp:lastModifiedBy>
  <cp:revision>11</cp:revision>
  <cp:lastPrinted>2018-02-05T17:14:00Z</cp:lastPrinted>
  <dcterms:created xsi:type="dcterms:W3CDTF">2018-02-16T17:37:00Z</dcterms:created>
  <dcterms:modified xsi:type="dcterms:W3CDTF">2018-02-16T22:47:00Z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