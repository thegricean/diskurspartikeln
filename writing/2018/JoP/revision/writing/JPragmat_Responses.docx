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622CF" w14:textId="31355269" w:rsidR="00F94560" w:rsidRPr="0025522F" w:rsidRDefault="00F94560" w:rsidP="001A3891">
      <w:pPr>
        <w:jc w:val="both"/>
        <w:rPr>
          <w:rFonts w:cs="Times New Roman"/>
          <w:lang w:val="en-US"/>
        </w:rPr>
      </w:pPr>
      <w:bookmarkStart w:id="0" w:name="_GoBack"/>
      <w:bookmarkEnd w:id="0"/>
      <w:r w:rsidRPr="0025522F">
        <w:rPr>
          <w:rFonts w:cs="Times New Roman"/>
          <w:b/>
          <w:lang w:val="en-US"/>
        </w:rPr>
        <w:t>Responses to Review</w:t>
      </w:r>
      <w:r w:rsidR="004A0664" w:rsidRPr="0025522F">
        <w:rPr>
          <w:rFonts w:cs="Times New Roman"/>
          <w:b/>
          <w:lang w:val="en-US"/>
        </w:rPr>
        <w:t>er</w:t>
      </w:r>
      <w:r w:rsidR="00B06B3F" w:rsidRPr="0025522F">
        <w:rPr>
          <w:rFonts w:cs="Times New Roman"/>
          <w:b/>
          <w:lang w:val="en-US"/>
        </w:rPr>
        <w:t>’</w:t>
      </w:r>
      <w:r w:rsidRPr="0025522F">
        <w:rPr>
          <w:rFonts w:cs="Times New Roman"/>
          <w:b/>
          <w:lang w:val="en-US"/>
        </w:rPr>
        <w:t>s Comments</w:t>
      </w:r>
      <w:r w:rsidRPr="0025522F">
        <w:rPr>
          <w:rFonts w:cs="Times New Roman"/>
          <w:lang w:val="en-US"/>
        </w:rPr>
        <w:t>:</w:t>
      </w:r>
    </w:p>
    <w:p w14:paraId="266837F7" w14:textId="77777777" w:rsidR="00F02622" w:rsidRPr="0025522F" w:rsidRDefault="00F02622" w:rsidP="001A3891">
      <w:pPr>
        <w:jc w:val="both"/>
        <w:rPr>
          <w:rFonts w:cs="Times New Roman"/>
          <w:lang w:val="en-US"/>
        </w:rPr>
      </w:pPr>
    </w:p>
    <w:p w14:paraId="02E1E505" w14:textId="104CD079" w:rsidR="00596D37" w:rsidRPr="0025522F" w:rsidRDefault="007527D0"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sz w:val="24"/>
          <w:szCs w:val="24"/>
          <w:lang w:val="en-US"/>
        </w:rPr>
        <w:t>[1]</w:t>
      </w:r>
      <w:r w:rsidRPr="0025522F">
        <w:rPr>
          <w:rFonts w:ascii="Times New Roman" w:hAnsi="Times New Roman"/>
          <w:b/>
          <w:sz w:val="24"/>
          <w:szCs w:val="24"/>
          <w:lang w:val="en-US"/>
        </w:rPr>
        <w:t xml:space="preserve"> </w:t>
      </w:r>
      <w:r w:rsidR="00306CF8" w:rsidRPr="0025522F">
        <w:rPr>
          <w:rFonts w:ascii="Times New Roman" w:hAnsi="Times New Roman"/>
          <w:color w:val="000000" w:themeColor="text1"/>
          <w:sz w:val="24"/>
          <w:szCs w:val="24"/>
          <w:lang w:val="en-US"/>
        </w:rPr>
        <w:t>“</w:t>
      </w:r>
      <w:r w:rsidR="00C172F1" w:rsidRPr="0025522F">
        <w:rPr>
          <w:rFonts w:ascii="Times New Roman" w:hAnsi="Times New Roman"/>
          <w:color w:val="000000" w:themeColor="text1"/>
          <w:sz w:val="24"/>
          <w:szCs w:val="24"/>
          <w:lang w:val="en-US"/>
        </w:rPr>
        <w:t xml:space="preserve">[…] </w:t>
      </w:r>
      <w:r w:rsidR="00546641" w:rsidRPr="0025522F">
        <w:rPr>
          <w:rFonts w:ascii="Times New Roman" w:eastAsia="Times New Roman" w:hAnsi="Times New Roman"/>
          <w:sz w:val="24"/>
          <w:szCs w:val="24"/>
          <w:lang w:val="en-US"/>
        </w:rPr>
        <w:t xml:space="preserve">on a slightly different presentational mode of the empirical data, the paper might at least serve to evaluate the prominent proposal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according to which modal epistemic </w:t>
      </w:r>
      <w:r w:rsidR="00546641" w:rsidRPr="0025522F">
        <w:rPr>
          <w:rFonts w:ascii="Times New Roman" w:eastAsia="Times New Roman" w:hAnsi="Times New Roman"/>
          <w:i/>
          <w:iCs/>
          <w:sz w:val="24"/>
          <w:szCs w:val="24"/>
          <w:lang w:val="en-US"/>
        </w:rPr>
        <w:t xml:space="preserve">must </w:t>
      </w:r>
      <w:r w:rsidR="00546641" w:rsidRPr="0025522F">
        <w:rPr>
          <w:rFonts w:ascii="Times New Roman" w:eastAsia="Times New Roman" w:hAnsi="Times New Roman"/>
          <w:sz w:val="24"/>
          <w:szCs w:val="24"/>
          <w:lang w:val="en-US"/>
        </w:rPr>
        <w:t xml:space="preserve">is restricted to indirect evidential contexts. The question of what does and what doesn’t count as an indirect evidential context is left open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and this is where the current paper could have made a valuable contribution, as the authors test each modal/evidential expression in various evidential contexts (direct perception vision, perception olfactory, hearsay, indirect inferencing, </w:t>
      </w:r>
      <w:r w:rsidR="0025522F">
        <w:rPr>
          <w:rFonts w:ascii="Times New Roman" w:eastAsia="Times New Roman" w:hAnsi="Times New Roman"/>
          <w:sz w:val="24"/>
          <w:szCs w:val="24"/>
          <w:lang w:val="en-US"/>
        </w:rPr>
        <w:t>.</w:t>
      </w:r>
      <w:r w:rsidR="00546641" w:rsidRPr="0025522F">
        <w:rPr>
          <w:rFonts w:ascii="Times New Roman" w:eastAsia="Times New Roman" w:hAnsi="Times New Roman"/>
          <w:sz w:val="24"/>
          <w:szCs w:val="24"/>
          <w:lang w:val="en-US"/>
        </w:rPr>
        <w:t>..).</w:t>
      </w:r>
      <w:r w:rsidR="0084719B" w:rsidRPr="0025522F">
        <w:rPr>
          <w:rFonts w:ascii="Times New Roman" w:eastAsia="Times New Roman" w:hAnsi="Times New Roman"/>
          <w:sz w:val="24"/>
          <w:szCs w:val="24"/>
          <w:lang w:val="en-US"/>
        </w:rPr>
        <w:t>”</w:t>
      </w:r>
    </w:p>
    <w:p w14:paraId="491449BD" w14:textId="13B7F7A5" w:rsidR="00CC7F85" w:rsidRPr="009A467F" w:rsidRDefault="00640114" w:rsidP="005801CD">
      <w:pPr>
        <w:widowControl w:val="0"/>
        <w:autoSpaceDE w:val="0"/>
        <w:autoSpaceDN w:val="0"/>
        <w:adjustRightInd w:val="0"/>
        <w:jc w:val="both"/>
        <w:rPr>
          <w:rFonts w:cs="Times New Roman"/>
          <w:i/>
          <w:color w:val="262626"/>
          <w:lang w:val="en-US"/>
        </w:rPr>
      </w:pPr>
      <w:r w:rsidRPr="0025522F">
        <w:rPr>
          <w:rFonts w:cs="Times New Roman"/>
          <w:b/>
          <w:lang w:val="en-US"/>
        </w:rPr>
        <w:t>Response:</w:t>
      </w:r>
      <w:r w:rsidR="00A15D8C" w:rsidRPr="0025522F">
        <w:rPr>
          <w:rFonts w:cs="Times New Roman"/>
          <w:b/>
          <w:i/>
          <w:lang w:val="en-US"/>
        </w:rPr>
        <w:t xml:space="preserve"> </w:t>
      </w:r>
      <w:r w:rsidR="004D2A3A">
        <w:rPr>
          <w:rFonts w:cs="Times New Roman"/>
          <w:b/>
          <w:i/>
          <w:lang w:val="en-US"/>
        </w:rPr>
        <w:t xml:space="preserve">Thank you very much for pointing this out. </w:t>
      </w:r>
      <w:r w:rsidR="00303BEE">
        <w:rPr>
          <w:rFonts w:cs="Times New Roman"/>
          <w:b/>
          <w:i/>
          <w:lang w:val="en-US"/>
        </w:rPr>
        <w:t xml:space="preserve">We have substantially modified our paper to report on detailed analyses of evidence strength and type. Our results suggest that von </w:t>
      </w:r>
      <w:proofErr w:type="spellStart"/>
      <w:r w:rsidR="00303BEE">
        <w:rPr>
          <w:rFonts w:cs="Times New Roman"/>
          <w:b/>
          <w:i/>
          <w:lang w:val="en-US"/>
        </w:rPr>
        <w:t>Fintel</w:t>
      </w:r>
      <w:proofErr w:type="spellEnd"/>
      <w:r w:rsidR="00303BEE">
        <w:rPr>
          <w:rFonts w:cs="Times New Roman"/>
          <w:b/>
          <w:i/>
          <w:lang w:val="en-US"/>
        </w:rPr>
        <w:t xml:space="preserve"> &amp; Gillies are</w:t>
      </w:r>
      <w:r w:rsidR="000A31A2">
        <w:rPr>
          <w:rFonts w:cs="Times New Roman"/>
          <w:b/>
          <w:i/>
          <w:lang w:val="en-US"/>
        </w:rPr>
        <w:t xml:space="preserve"> mostly</w:t>
      </w:r>
      <w:r w:rsidR="00303BEE">
        <w:rPr>
          <w:rFonts w:cs="Times New Roman"/>
          <w:b/>
          <w:i/>
          <w:lang w:val="en-US"/>
        </w:rPr>
        <w:t xml:space="preserve"> correct in claiming that </w:t>
      </w:r>
      <w:r w:rsidR="00303BEE">
        <w:rPr>
          <w:rFonts w:cs="Times New Roman"/>
          <w:b/>
          <w:lang w:val="en-US"/>
        </w:rPr>
        <w:t xml:space="preserve">must </w:t>
      </w:r>
      <w:r w:rsidR="00303BEE">
        <w:rPr>
          <w:rFonts w:cs="Times New Roman"/>
          <w:b/>
          <w:i/>
          <w:lang w:val="en-US"/>
        </w:rPr>
        <w:t xml:space="preserve">resists direct evidential contexts, but our results also add some nuance to this claim by demonstrating that the restriction is not absolute: </w:t>
      </w:r>
      <w:r w:rsidR="00303BEE">
        <w:rPr>
          <w:rFonts w:cs="Times New Roman"/>
          <w:b/>
          <w:lang w:val="en-US"/>
        </w:rPr>
        <w:t xml:space="preserve">must </w:t>
      </w:r>
      <w:r w:rsidR="00303BEE">
        <w:rPr>
          <w:rFonts w:cs="Times New Roman"/>
          <w:b/>
          <w:i/>
          <w:lang w:val="en-US"/>
        </w:rPr>
        <w:t xml:space="preserve">sometimes </w:t>
      </w:r>
      <w:proofErr w:type="spellStart"/>
      <w:r w:rsidR="00303BEE">
        <w:rPr>
          <w:rFonts w:cs="Times New Roman"/>
          <w:b/>
          <w:i/>
          <w:lang w:val="en-US"/>
        </w:rPr>
        <w:t>allows</w:t>
      </w:r>
      <w:proofErr w:type="spellEnd"/>
      <w:r w:rsidR="00303BEE">
        <w:rPr>
          <w:rFonts w:cs="Times New Roman"/>
          <w:b/>
          <w:i/>
          <w:lang w:val="en-US"/>
        </w:rPr>
        <w:t xml:space="preserve"> direct evidential contexts.</w:t>
      </w:r>
    </w:p>
    <w:p w14:paraId="4B75ED9E" w14:textId="77777777" w:rsidR="004D2A3A" w:rsidRPr="0025522F" w:rsidRDefault="004D2A3A" w:rsidP="005801CD">
      <w:pPr>
        <w:widowControl w:val="0"/>
        <w:autoSpaceDE w:val="0"/>
        <w:autoSpaceDN w:val="0"/>
        <w:adjustRightInd w:val="0"/>
        <w:jc w:val="both"/>
        <w:rPr>
          <w:rFonts w:cs="Times New Roman"/>
          <w:b/>
          <w:i/>
          <w:lang w:val="en-US"/>
        </w:rPr>
      </w:pPr>
    </w:p>
    <w:p w14:paraId="48B7DDE9" w14:textId="7F6ABB8C" w:rsidR="0084719B" w:rsidRPr="0025522F" w:rsidRDefault="0084719B"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w:t>
      </w:r>
      <w:r w:rsidRPr="0025522F">
        <w:rPr>
          <w:rFonts w:ascii="Times New Roman" w:hAnsi="Times New Roman"/>
          <w:color w:val="000000" w:themeColor="text1"/>
          <w:sz w:val="24"/>
          <w:szCs w:val="24"/>
          <w:lang w:val="en-US"/>
        </w:rPr>
        <w:t>2]</w:t>
      </w:r>
      <w:r w:rsidR="00A069B3" w:rsidRPr="0025522F">
        <w:rPr>
          <w:rFonts w:ascii="Times New Roman" w:hAnsi="Times New Roman"/>
          <w:color w:val="000000" w:themeColor="text1"/>
          <w:sz w:val="24"/>
          <w:szCs w:val="24"/>
          <w:lang w:val="en-US"/>
        </w:rPr>
        <w:t xml:space="preserve"> “</w:t>
      </w:r>
      <w:r w:rsidR="0025522F">
        <w:rPr>
          <w:rFonts w:ascii="Times New Roman" w:hAnsi="Times New Roman"/>
          <w:sz w:val="24"/>
          <w:szCs w:val="24"/>
          <w:lang w:val="en-US"/>
        </w:rPr>
        <w:t xml:space="preserve">[…] </w:t>
      </w:r>
      <w:r w:rsidR="005801CD" w:rsidRPr="0025522F">
        <w:rPr>
          <w:rFonts w:ascii="Times New Roman" w:eastAsia="Times New Roman" w:hAnsi="Times New Roman"/>
          <w:sz w:val="24"/>
          <w:szCs w:val="24"/>
          <w:lang w:val="en-US"/>
        </w:rPr>
        <w:t xml:space="preserve">the authors might want to consider (re)phrasing some of their findings with reference to a </w:t>
      </w:r>
      <w:r w:rsidR="005801CD" w:rsidRPr="0025522F">
        <w:rPr>
          <w:rFonts w:ascii="Times New Roman" w:eastAsia="Times New Roman" w:hAnsi="Times New Roman"/>
          <w:b/>
          <w:bCs/>
          <w:i/>
          <w:iCs/>
          <w:sz w:val="24"/>
          <w:szCs w:val="24"/>
          <w:lang w:val="en-US"/>
        </w:rPr>
        <w:t xml:space="preserve">qualitative characterization </w:t>
      </w:r>
      <w:r w:rsidR="005801CD" w:rsidRPr="0025522F">
        <w:rPr>
          <w:rFonts w:ascii="Times New Roman" w:eastAsia="Times New Roman" w:hAnsi="Times New Roman"/>
          <w:sz w:val="24"/>
          <w:szCs w:val="24"/>
          <w:lang w:val="en-US"/>
        </w:rPr>
        <w:t>of different evidential contexts. At the very least, they should motivate their choice for a purely quantitative measure of evidence strength. And they should be more articulate in stressing that the reported data do not have a direct bearing on existing theoretical approaches.</w:t>
      </w:r>
      <w:r w:rsidRPr="0025522F">
        <w:rPr>
          <w:rFonts w:ascii="Times New Roman" w:hAnsi="Times New Roman"/>
          <w:color w:val="000000" w:themeColor="text1"/>
          <w:sz w:val="24"/>
          <w:szCs w:val="24"/>
          <w:lang w:val="en-US"/>
        </w:rPr>
        <w:t>”</w:t>
      </w:r>
    </w:p>
    <w:p w14:paraId="5B979F4A" w14:textId="01A0EF82" w:rsidR="002C4067" w:rsidRPr="009A467F" w:rsidRDefault="0084719B" w:rsidP="00303BEE">
      <w:pPr>
        <w:widowControl w:val="0"/>
        <w:autoSpaceDE w:val="0"/>
        <w:autoSpaceDN w:val="0"/>
        <w:adjustRightInd w:val="0"/>
        <w:jc w:val="both"/>
        <w:rPr>
          <w:rFonts w:cs="Times New Roman"/>
          <w:i/>
          <w:color w:val="FF0000"/>
          <w:lang w:val="en-US"/>
        </w:rPr>
      </w:pPr>
      <w:r w:rsidRPr="0025522F">
        <w:rPr>
          <w:rFonts w:cs="Times New Roman"/>
          <w:b/>
          <w:lang w:val="en-US"/>
        </w:rPr>
        <w:t xml:space="preserve">Response: </w:t>
      </w:r>
      <w:r w:rsidR="00303BEE">
        <w:rPr>
          <w:rFonts w:cs="Times New Roman"/>
          <w:b/>
          <w:i/>
          <w:lang w:val="en-US"/>
        </w:rPr>
        <w:t>We now report both quantitative (i.e., evidence strength) and qualitative (i.e., evidence type) characterizations of evidential contexts, thereby more directly connecting our results with the relevant claims from the literature.</w:t>
      </w:r>
    </w:p>
    <w:p w14:paraId="78D1F039" w14:textId="77777777" w:rsidR="00303BEE" w:rsidRPr="0025522F" w:rsidRDefault="00303BEE" w:rsidP="0025522F">
      <w:pPr>
        <w:widowControl w:val="0"/>
        <w:autoSpaceDE w:val="0"/>
        <w:autoSpaceDN w:val="0"/>
        <w:adjustRightInd w:val="0"/>
        <w:jc w:val="both"/>
        <w:rPr>
          <w:rFonts w:cs="Times New Roman"/>
          <w:color w:val="FF0000"/>
          <w:lang w:val="en-US"/>
        </w:rPr>
      </w:pPr>
    </w:p>
    <w:p w14:paraId="54CCBF85" w14:textId="22B2BBB1" w:rsidR="00306CF8" w:rsidRPr="0025522F" w:rsidRDefault="00540C3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3</w:t>
      </w:r>
      <w:r w:rsidR="00B663B8" w:rsidRPr="0025522F">
        <w:rPr>
          <w:rFonts w:ascii="Times New Roman" w:hAnsi="Times New Roman"/>
          <w:color w:val="000000" w:themeColor="text1"/>
          <w:sz w:val="24"/>
          <w:szCs w:val="24"/>
          <w:lang w:val="en-US"/>
        </w:rPr>
        <w:t xml:space="preserve">] </w:t>
      </w:r>
      <w:r w:rsidR="005A2BF0" w:rsidRPr="0025522F">
        <w:rPr>
          <w:rFonts w:ascii="Times New Roman" w:hAnsi="Times New Roman"/>
          <w:color w:val="000000" w:themeColor="text1"/>
          <w:sz w:val="24"/>
          <w:szCs w:val="24"/>
          <w:lang w:val="en-US"/>
        </w:rPr>
        <w:t>“</w:t>
      </w:r>
      <w:r w:rsidR="0025522F">
        <w:rPr>
          <w:rFonts w:ascii="Times New Roman" w:hAnsi="Times New Roman"/>
          <w:sz w:val="24"/>
          <w:szCs w:val="24"/>
          <w:lang w:val="en-US"/>
        </w:rPr>
        <w:t>[…] t</w:t>
      </w:r>
      <w:r w:rsidR="000F587A" w:rsidRPr="0025522F">
        <w:rPr>
          <w:rFonts w:ascii="Times New Roman" w:eastAsia="Times New Roman" w:hAnsi="Times New Roman"/>
          <w:sz w:val="24"/>
          <w:szCs w:val="24"/>
          <w:lang w:val="en-US"/>
        </w:rPr>
        <w:t>he authors formulate a rather modest, but correct assessment of their con</w:t>
      </w:r>
      <w:r w:rsidR="00D36E16">
        <w:rPr>
          <w:rFonts w:ascii="Times New Roman" w:eastAsia="Times New Roman" w:hAnsi="Times New Roman"/>
          <w:sz w:val="24"/>
          <w:szCs w:val="24"/>
          <w:lang w:val="en-US"/>
        </w:rPr>
        <w:t>tribution to theory formation: ‘</w:t>
      </w:r>
      <w:r w:rsidR="000F587A" w:rsidRPr="0025522F">
        <w:rPr>
          <w:rFonts w:ascii="Times New Roman" w:eastAsia="Times New Roman" w:hAnsi="Times New Roman"/>
          <w:sz w:val="24"/>
          <w:szCs w:val="24"/>
          <w:lang w:val="en-US"/>
        </w:rPr>
        <w:t>The paradigm provides a starting point for approaching theoretical debates on the nature of evi</w:t>
      </w:r>
      <w:r w:rsidR="00D36E16">
        <w:rPr>
          <w:rFonts w:ascii="Times New Roman" w:eastAsia="Times New Roman" w:hAnsi="Times New Roman"/>
          <w:sz w:val="24"/>
          <w:szCs w:val="24"/>
          <w:lang w:val="en-US"/>
        </w:rPr>
        <w:t>dential expressions empirically’</w:t>
      </w:r>
      <w:r w:rsidR="000F587A" w:rsidRPr="0025522F">
        <w:rPr>
          <w:rFonts w:ascii="Times New Roman" w:eastAsia="Times New Roman" w:hAnsi="Times New Roman"/>
          <w:sz w:val="24"/>
          <w:szCs w:val="24"/>
          <w:lang w:val="en-US"/>
        </w:rPr>
        <w:t>. I would insert ‘potential’ before ‘starting point’.</w:t>
      </w:r>
      <w:r w:rsidR="00306CF8" w:rsidRPr="0025522F">
        <w:rPr>
          <w:rFonts w:ascii="Times New Roman" w:hAnsi="Times New Roman"/>
          <w:color w:val="000000" w:themeColor="text1"/>
          <w:sz w:val="24"/>
          <w:szCs w:val="24"/>
          <w:lang w:val="en-US"/>
        </w:rPr>
        <w:t>”</w:t>
      </w:r>
    </w:p>
    <w:p w14:paraId="6E9EB7EA" w14:textId="78DFD25F" w:rsidR="00002E7F" w:rsidRPr="0025522F" w:rsidRDefault="000D05CE" w:rsidP="0025522F">
      <w:pPr>
        <w:jc w:val="both"/>
        <w:rPr>
          <w:rFonts w:cs="Times New Roman"/>
          <w:b/>
          <w:i/>
          <w:lang w:val="en-US"/>
        </w:rPr>
      </w:pPr>
      <w:r w:rsidRPr="0025522F">
        <w:rPr>
          <w:rFonts w:cs="Times New Roman"/>
          <w:b/>
          <w:lang w:val="en-US"/>
        </w:rPr>
        <w:t xml:space="preserve">Response: </w:t>
      </w:r>
      <w:r w:rsidR="00257A34">
        <w:rPr>
          <w:rFonts w:cs="Times New Roman"/>
          <w:b/>
          <w:i/>
          <w:lang w:val="en-US"/>
        </w:rPr>
        <w:t>Done.</w:t>
      </w:r>
    </w:p>
    <w:p w14:paraId="5E6001E0" w14:textId="77777777" w:rsidR="008D7012" w:rsidRPr="0025522F" w:rsidRDefault="008D7012" w:rsidP="0025522F">
      <w:pPr>
        <w:jc w:val="both"/>
        <w:rPr>
          <w:rFonts w:cs="Times New Roman"/>
          <w:color w:val="FF0000"/>
          <w:lang w:val="en-US"/>
        </w:rPr>
      </w:pPr>
    </w:p>
    <w:p w14:paraId="3BF57722" w14:textId="06AAF946" w:rsidR="00306CF8" w:rsidRPr="0025522F" w:rsidRDefault="00307C1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[4</w:t>
      </w:r>
      <w:r w:rsidR="00306CF8" w:rsidRPr="0025522F">
        <w:rPr>
          <w:rFonts w:ascii="Times New Roman" w:hAnsi="Times New Roman"/>
          <w:color w:val="000000" w:themeColor="text1"/>
          <w:sz w:val="24"/>
          <w:szCs w:val="24"/>
          <w:lang w:val="en-US"/>
        </w:rPr>
        <w:t>] “</w:t>
      </w:r>
      <w:r w:rsidR="000F587A" w:rsidRPr="0025522F">
        <w:rPr>
          <w:rFonts w:ascii="Times New Roman" w:eastAsia="Times New Roman" w:hAnsi="Times New Roman"/>
          <w:sz w:val="24"/>
          <w:szCs w:val="24"/>
          <w:lang w:val="en-US"/>
        </w:rPr>
        <w:t>What are the blind spots in theoretical debates? How is the underlying semantic or pragmatic status of such evidential devices tied to commitment strength? Why would that be important from a theoretical perspective?</w:t>
      </w:r>
      <w:r w:rsidR="00306CF8" w:rsidRPr="0025522F">
        <w:rPr>
          <w:rFonts w:ascii="Times New Roman" w:hAnsi="Times New Roman"/>
          <w:color w:val="000000" w:themeColor="text1"/>
          <w:sz w:val="24"/>
          <w:szCs w:val="24"/>
          <w:lang w:val="en-US"/>
        </w:rPr>
        <w:t>”</w:t>
      </w:r>
    </w:p>
    <w:p w14:paraId="77784DE0" w14:textId="2288B41C" w:rsidR="002005EE" w:rsidRPr="0025522F" w:rsidRDefault="00306CF8" w:rsidP="0025522F">
      <w:pPr>
        <w:jc w:val="both"/>
        <w:rPr>
          <w:rFonts w:cs="Times New Roman"/>
          <w:b/>
          <w:i/>
          <w:color w:val="000000" w:themeColor="text1"/>
          <w:lang w:val="en-US"/>
        </w:rPr>
      </w:pPr>
      <w:r w:rsidRPr="0025522F">
        <w:rPr>
          <w:rFonts w:cs="Times New Roman"/>
          <w:b/>
          <w:lang w:val="en-US"/>
        </w:rPr>
        <w:t xml:space="preserve">Response: </w:t>
      </w:r>
      <w:r w:rsidR="00A415B4" w:rsidRPr="00A415B4">
        <w:rPr>
          <w:rFonts w:cs="Times New Roman"/>
          <w:b/>
          <w:i/>
          <w:lang w:val="en-US"/>
        </w:rPr>
        <w:t>We added the following paragraph to the relevant passage where we talk about blind spots.</w:t>
      </w:r>
      <w:r w:rsidR="00A415B4">
        <w:rPr>
          <w:rFonts w:cs="Times New Roman"/>
          <w:b/>
          <w:i/>
          <w:lang w:val="en-US"/>
        </w:rPr>
        <w:t xml:space="preserve"> We would like to postpone the detailed discussion of these ‘blind spots’ to the individual sections where we actually deal with the debates we are alluding to here.</w:t>
      </w:r>
    </w:p>
    <w:p w14:paraId="6F4FC937" w14:textId="34E97671" w:rsidR="00A415B4" w:rsidRDefault="001D0C71" w:rsidP="0025522F">
      <w:pPr>
        <w:widowControl w:val="0"/>
        <w:autoSpaceDE w:val="0"/>
        <w:autoSpaceDN w:val="0"/>
        <w:adjustRightInd w:val="0"/>
        <w:jc w:val="both"/>
        <w:rPr>
          <w:color w:val="FF0000"/>
          <w:lang w:val="en-US"/>
        </w:rPr>
      </w:pPr>
      <w:r w:rsidRPr="001D0C71">
        <w:rPr>
          <w:rFonts w:cs="Times New Roman"/>
          <w:color w:val="FF0000"/>
          <w:lang w:val="en-US"/>
        </w:rPr>
        <w:t xml:space="preserve">“[…] </w:t>
      </w:r>
      <w:r w:rsidR="008A12B2" w:rsidRPr="0075514A">
        <w:rPr>
          <w:color w:val="FF0000"/>
          <w:lang w:val="en-US"/>
        </w:rPr>
        <w:t xml:space="preserve">and we will argue that our experiments on different degrees of speaker commitment in the domain of these evidential devices address obvious blind spots in the theoretical debates. </w:t>
      </w:r>
      <w:r w:rsidR="008A12B2">
        <w:rPr>
          <w:color w:val="FF0000"/>
          <w:lang w:val="en-US"/>
        </w:rPr>
        <w:t xml:space="preserve">More specifically, both empirical phenomena (epistemic </w:t>
      </w:r>
      <w:r w:rsidR="008A12B2" w:rsidRPr="00A415B4">
        <w:rPr>
          <w:i/>
          <w:color w:val="FF0000"/>
          <w:lang w:val="en-US"/>
        </w:rPr>
        <w:t>must</w:t>
      </w:r>
      <w:r w:rsidR="008A12B2">
        <w:rPr>
          <w:color w:val="FF0000"/>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8A12B2" w:rsidRPr="00A415B4">
        <w:rPr>
          <w:i/>
          <w:color w:val="FF0000"/>
          <w:lang w:val="en-US"/>
        </w:rPr>
        <w:t>must</w:t>
      </w:r>
      <w:r w:rsidR="008A12B2">
        <w:rPr>
          <w:color w:val="FF0000"/>
          <w:lang w:val="en-US"/>
        </w:rPr>
        <w:t xml:space="preserve">, our data shed some light on what kind of evidential contexts can count as the relevant indirect contexts where the epistemic use of </w:t>
      </w:r>
      <w:r w:rsidR="008A12B2" w:rsidRPr="00A415B4">
        <w:rPr>
          <w:i/>
          <w:color w:val="FF0000"/>
          <w:lang w:val="en-US"/>
        </w:rPr>
        <w:t xml:space="preserve">must </w:t>
      </w:r>
      <w:r w:rsidR="008A12B2">
        <w:rPr>
          <w:color w:val="FF0000"/>
          <w:lang w:val="en-US"/>
        </w:rPr>
        <w:t xml:space="preserve">is felicitous. For discourse particles, we explore whether particles like </w:t>
      </w:r>
      <w:proofErr w:type="spellStart"/>
      <w:r w:rsidR="008A12B2" w:rsidRPr="00393A2E">
        <w:rPr>
          <w:i/>
          <w:color w:val="FF0000"/>
          <w:lang w:val="en-US"/>
        </w:rPr>
        <w:t>wohl</w:t>
      </w:r>
      <w:proofErr w:type="spellEnd"/>
      <w:r w:rsidR="008A12B2">
        <w:rPr>
          <w:color w:val="FF0000"/>
          <w:lang w:val="en-US"/>
        </w:rPr>
        <w:t xml:space="preserve"> differ in their compatibility with different evidential circumstances, compared to closely related elements like synonymous higher (i.e., speaker-oriented) adverbs.”</w:t>
      </w:r>
    </w:p>
    <w:p w14:paraId="2F2827D4" w14:textId="77777777" w:rsidR="006423CA" w:rsidRPr="0025522F" w:rsidRDefault="006423CA" w:rsidP="0025522F">
      <w:pPr>
        <w:widowControl w:val="0"/>
        <w:autoSpaceDE w:val="0"/>
        <w:autoSpaceDN w:val="0"/>
        <w:adjustRightInd w:val="0"/>
        <w:jc w:val="both"/>
        <w:rPr>
          <w:rFonts w:cs="Times New Roman"/>
          <w:color w:val="000000" w:themeColor="text1"/>
          <w:lang w:val="en-US"/>
        </w:rPr>
      </w:pPr>
    </w:p>
    <w:p w14:paraId="15EFEF40" w14:textId="690E4699" w:rsidR="00756993" w:rsidRPr="0025522F" w:rsidRDefault="00BB359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[5</w:t>
      </w:r>
      <w:r w:rsidR="00306CF8" w:rsidRPr="0025522F">
        <w:rPr>
          <w:rFonts w:ascii="Times New Roman" w:hAnsi="Times New Roman"/>
          <w:color w:val="000000" w:themeColor="text1"/>
          <w:sz w:val="24"/>
          <w:szCs w:val="24"/>
          <w:lang w:val="en-US"/>
        </w:rPr>
        <w:t>] “</w:t>
      </w:r>
      <w:r w:rsidR="00D36E16">
        <w:rPr>
          <w:rFonts w:ascii="Times New Roman" w:hAnsi="Times New Roman"/>
          <w:sz w:val="24"/>
          <w:szCs w:val="24"/>
          <w:lang w:val="en-US"/>
        </w:rPr>
        <w:t xml:space="preserve">[…] </w:t>
      </w:r>
      <w:r w:rsidR="000F587A" w:rsidRPr="0025522F">
        <w:rPr>
          <w:rFonts w:ascii="Times New Roman" w:eastAsia="Times New Roman" w:hAnsi="Times New Roman"/>
          <w:sz w:val="24"/>
          <w:szCs w:val="24"/>
          <w:lang w:val="en-US"/>
        </w:rPr>
        <w:t>The rhe</w:t>
      </w:r>
      <w:r w:rsidR="00756993" w:rsidRPr="0025522F">
        <w:rPr>
          <w:rFonts w:ascii="Times New Roman" w:eastAsia="Times New Roman" w:hAnsi="Times New Roman"/>
          <w:sz w:val="24"/>
          <w:szCs w:val="24"/>
          <w:lang w:val="en-US"/>
        </w:rPr>
        <w:t>toric is even stronger on p.4: ‘</w:t>
      </w:r>
      <w:r w:rsidR="000F587A" w:rsidRPr="0025522F">
        <w:rPr>
          <w:rFonts w:ascii="Times New Roman" w:eastAsia="Times New Roman" w:hAnsi="Times New Roman"/>
          <w:sz w:val="24"/>
          <w:szCs w:val="24"/>
          <w:lang w:val="en-US"/>
        </w:rPr>
        <w:t xml:space="preserve">The experimental data we present below cannot decide between </w:t>
      </w:r>
      <w:r w:rsidR="000F587A" w:rsidRPr="0025522F">
        <w:rPr>
          <w:rFonts w:ascii="Times New Roman" w:eastAsia="Times New Roman" w:hAnsi="Times New Roman"/>
          <w:b/>
          <w:bCs/>
          <w:i/>
          <w:iCs/>
          <w:sz w:val="24"/>
          <w:szCs w:val="24"/>
          <w:lang w:val="en-US"/>
        </w:rPr>
        <w:t xml:space="preserve">all </w:t>
      </w:r>
      <w:r w:rsidR="00D36E16">
        <w:rPr>
          <w:rFonts w:ascii="Times New Roman" w:eastAsia="Times New Roman" w:hAnsi="Times New Roman"/>
          <w:sz w:val="24"/>
          <w:szCs w:val="24"/>
          <w:lang w:val="en-US"/>
        </w:rPr>
        <w:t xml:space="preserve">of these accounts’; and later </w:t>
      </w:r>
      <w:proofErr w:type="gramStart"/>
      <w:r w:rsidR="00D36E16">
        <w:rPr>
          <w:rFonts w:ascii="Times New Roman" w:eastAsia="Times New Roman" w:hAnsi="Times New Roman"/>
          <w:sz w:val="24"/>
          <w:szCs w:val="24"/>
          <w:lang w:val="en-US"/>
        </w:rPr>
        <w:t>on</w:t>
      </w:r>
      <w:proofErr w:type="gramEnd"/>
      <w:r w:rsidR="00D36E16">
        <w:rPr>
          <w:rFonts w:ascii="Times New Roman" w:eastAsia="Times New Roman" w:hAnsi="Times New Roman"/>
          <w:sz w:val="24"/>
          <w:szCs w:val="24"/>
          <w:lang w:val="en-US"/>
        </w:rPr>
        <w:t xml:space="preserve"> p.15: ‘</w:t>
      </w:r>
      <w:r w:rsidR="000F587A" w:rsidRPr="0025522F">
        <w:rPr>
          <w:rFonts w:ascii="Times New Roman" w:eastAsia="Times New Roman" w:hAnsi="Times New Roman"/>
          <w:sz w:val="24"/>
          <w:szCs w:val="24"/>
          <w:lang w:val="en-US"/>
        </w:rPr>
        <w:t xml:space="preserve">Although our experimental data cannot </w:t>
      </w:r>
      <w:r w:rsidR="000F587A" w:rsidRPr="0025522F">
        <w:rPr>
          <w:rFonts w:ascii="Times New Roman" w:eastAsia="Times New Roman" w:hAnsi="Times New Roman"/>
          <w:sz w:val="24"/>
          <w:szCs w:val="24"/>
          <w:lang w:val="en-US"/>
        </w:rPr>
        <w:lastRenderedPageBreak/>
        <w:t xml:space="preserve">decide </w:t>
      </w:r>
      <w:r w:rsidR="000F587A" w:rsidRPr="0025522F">
        <w:rPr>
          <w:rFonts w:ascii="Times New Roman" w:eastAsia="Times New Roman" w:hAnsi="Times New Roman"/>
          <w:b/>
          <w:bCs/>
          <w:i/>
          <w:iCs/>
          <w:sz w:val="24"/>
          <w:szCs w:val="24"/>
          <w:lang w:val="en-US"/>
        </w:rPr>
        <w:t xml:space="preserve">fully </w:t>
      </w:r>
      <w:r w:rsidR="000F587A" w:rsidRPr="0025522F">
        <w:rPr>
          <w:rFonts w:ascii="Times New Roman" w:eastAsia="Times New Roman" w:hAnsi="Times New Roman"/>
          <w:sz w:val="24"/>
          <w:szCs w:val="24"/>
          <w:lang w:val="en-US"/>
        </w:rPr>
        <w:t xml:space="preserve">between the various theoretical accounts on [...] epistemic </w:t>
      </w:r>
      <w:r w:rsidR="000F587A" w:rsidRPr="0025522F">
        <w:rPr>
          <w:rFonts w:ascii="Times New Roman" w:eastAsia="Times New Roman" w:hAnsi="Times New Roman"/>
          <w:i/>
          <w:iCs/>
          <w:sz w:val="24"/>
          <w:szCs w:val="24"/>
          <w:lang w:val="en-US"/>
        </w:rPr>
        <w:t xml:space="preserve">must </w:t>
      </w:r>
      <w:r w:rsidR="000F587A" w:rsidRPr="0025522F">
        <w:rPr>
          <w:rFonts w:ascii="Times New Roman" w:eastAsia="Times New Roman" w:hAnsi="Times New Roman"/>
          <w:sz w:val="24"/>
          <w:szCs w:val="24"/>
          <w:lang w:val="en-US"/>
        </w:rPr>
        <w:t>[...] and discourse particles</w:t>
      </w:r>
      <w:r w:rsidR="00756993" w:rsidRPr="0025522F">
        <w:rPr>
          <w:rFonts w:ascii="Times New Roman" w:eastAsia="Times New Roman" w:hAnsi="Times New Roman"/>
          <w:sz w:val="24"/>
          <w:szCs w:val="24"/>
          <w:lang w:val="en-US"/>
        </w:rPr>
        <w:t>’</w:t>
      </w:r>
      <w:r w:rsidR="00D36E16">
        <w:rPr>
          <w:rFonts w:ascii="Times New Roman" w:eastAsia="Times New Roman" w:hAnsi="Times New Roman"/>
          <w:sz w:val="24"/>
          <w:szCs w:val="24"/>
          <w:lang w:val="en-US"/>
        </w:rPr>
        <w:t>.</w:t>
      </w:r>
      <w:r w:rsidR="00756993" w:rsidRPr="0025522F">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 xml:space="preserve">These phrasing give rise to implicatures that are too strong, and they stand in stark contrast to what the paper actually achieves in theoretical terms. They suggest that the experimental data shed at least some light on the (in)validity of existing accounts, but I fail to see how. </w:t>
      </w:r>
      <w:r w:rsidR="00756993" w:rsidRPr="0025522F">
        <w:rPr>
          <w:rFonts w:ascii="Times New Roman" w:eastAsia="Times New Roman" w:hAnsi="Times New Roman"/>
          <w:i/>
          <w:iCs/>
          <w:sz w:val="24"/>
          <w:szCs w:val="24"/>
          <w:lang w:val="en-US"/>
        </w:rPr>
        <w:t>The authors should adjust these passages in line with the weaker statement at the outset.</w:t>
      </w:r>
      <w:r w:rsidR="00756993" w:rsidRPr="0025522F">
        <w:rPr>
          <w:rFonts w:ascii="Times New Roman" w:hAnsi="Times New Roman"/>
          <w:color w:val="000000" w:themeColor="text1"/>
          <w:sz w:val="24"/>
          <w:szCs w:val="24"/>
          <w:lang w:val="en-US"/>
        </w:rPr>
        <w:t>”</w:t>
      </w:r>
    </w:p>
    <w:p w14:paraId="62D65453" w14:textId="2869809D" w:rsidR="00D71035" w:rsidRPr="0025522F" w:rsidRDefault="00306CF8" w:rsidP="0025522F">
      <w:pPr>
        <w:jc w:val="both"/>
        <w:rPr>
          <w:rFonts w:cs="Times New Roman"/>
          <w:color w:val="FF0000"/>
          <w:lang w:val="en-US"/>
        </w:rPr>
      </w:pPr>
      <w:r w:rsidRPr="0025522F">
        <w:rPr>
          <w:rFonts w:cs="Times New Roman"/>
          <w:b/>
          <w:lang w:val="en-US"/>
        </w:rPr>
        <w:t xml:space="preserve">Response: </w:t>
      </w:r>
      <w:r w:rsidR="007065FE">
        <w:rPr>
          <w:rFonts w:cs="Times New Roman"/>
          <w:b/>
          <w:i/>
          <w:color w:val="000000" w:themeColor="text1"/>
          <w:lang w:val="en-US"/>
        </w:rPr>
        <w:t>We revised these passages as follows:</w:t>
      </w:r>
    </w:p>
    <w:p w14:paraId="098D7E3E" w14:textId="4FC0A5A8" w:rsidR="00065AB1" w:rsidRDefault="00821CA3" w:rsidP="0025522F">
      <w:pPr>
        <w:jc w:val="both"/>
        <w:rPr>
          <w:rFonts w:cs="Times New Roman"/>
          <w:color w:val="FF0000"/>
          <w:lang w:val="en-US"/>
        </w:rPr>
      </w:pPr>
      <w:r>
        <w:rPr>
          <w:rFonts w:cs="Times New Roman"/>
          <w:color w:val="FF0000"/>
          <w:lang w:val="en-US"/>
        </w:rPr>
        <w:t>“</w:t>
      </w:r>
      <w:r w:rsidRPr="00CB1589">
        <w:rPr>
          <w:color w:val="FF0000"/>
          <w:lang w:val="en-US"/>
        </w:rPr>
        <w:t>The experimental data we present below cannot decide between these theoretical accounts.</w:t>
      </w:r>
      <w:r>
        <w:rPr>
          <w:color w:val="FF0000"/>
          <w:lang w:val="en-US"/>
        </w:rPr>
        <w:t xml:space="preserve"> […] </w:t>
      </w:r>
      <w:r w:rsidR="006078CF" w:rsidRPr="006078CF">
        <w:rPr>
          <w:color w:val="FF0000"/>
          <w:lang w:val="en-US"/>
        </w:rPr>
        <w:t>Although our experimental data cannot decide between the various theoretical accounts on […]”</w:t>
      </w:r>
    </w:p>
    <w:p w14:paraId="7277DA47" w14:textId="77777777" w:rsidR="007065FE" w:rsidRPr="0025522F" w:rsidRDefault="007065FE" w:rsidP="0025522F">
      <w:pPr>
        <w:jc w:val="both"/>
        <w:rPr>
          <w:rFonts w:cs="Times New Roman"/>
          <w:color w:val="FF0000"/>
          <w:lang w:val="en-US"/>
        </w:rPr>
      </w:pPr>
    </w:p>
    <w:p w14:paraId="112796D7" w14:textId="50C094FA" w:rsidR="00306CF8" w:rsidRPr="0025522F" w:rsidRDefault="006E7C6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6</w:t>
      </w:r>
      <w:r w:rsidR="00306CF8" w:rsidRPr="0025522F">
        <w:rPr>
          <w:rFonts w:ascii="Times New Roman" w:hAnsi="Times New Roman"/>
          <w:color w:val="000000" w:themeColor="text1"/>
          <w:sz w:val="24"/>
          <w:szCs w:val="24"/>
          <w:lang w:val="en-US"/>
        </w:rPr>
        <w:t>] “</w:t>
      </w:r>
      <w:r w:rsidR="00D36E16">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This problem or misunderstanding resurfaces in the conclusion (p.16)</w:t>
      </w:r>
      <w:r w:rsidR="00D36E16">
        <w:rPr>
          <w:rFonts w:ascii="Times New Roman" w:eastAsia="Times New Roman" w:hAnsi="Times New Roman"/>
          <w:sz w:val="24"/>
          <w:szCs w:val="24"/>
          <w:lang w:val="en-US"/>
        </w:rPr>
        <w:t>, where the authors claim that ‘</w:t>
      </w:r>
      <w:r w:rsidR="00756993" w:rsidRPr="0025522F">
        <w:rPr>
          <w:rFonts w:ascii="Times New Roman" w:eastAsia="Times New Roman" w:hAnsi="Times New Roman"/>
          <w:sz w:val="24"/>
          <w:szCs w:val="24"/>
          <w:lang w:val="en-US"/>
        </w:rPr>
        <w:t>our new experimental paradigm thus illustrates a new approach to detect and define meaning differences [sic!] in the l</w:t>
      </w:r>
      <w:r w:rsidR="00D36E16">
        <w:rPr>
          <w:rFonts w:ascii="Times New Roman" w:eastAsia="Times New Roman" w:hAnsi="Times New Roman"/>
          <w:sz w:val="24"/>
          <w:szCs w:val="24"/>
          <w:lang w:val="en-US"/>
        </w:rPr>
        <w:t xml:space="preserve">exical inventory of </w:t>
      </w:r>
      <w:proofErr w:type="spellStart"/>
      <w:r w:rsidR="00D36E16">
        <w:rPr>
          <w:rFonts w:ascii="Times New Roman" w:eastAsia="Times New Roman" w:hAnsi="Times New Roman"/>
          <w:sz w:val="24"/>
          <w:szCs w:val="24"/>
          <w:lang w:val="en-US"/>
        </w:rPr>
        <w:t>evidentials</w:t>
      </w:r>
      <w:proofErr w:type="spellEnd"/>
      <w:r w:rsidR="00D36E16">
        <w:rPr>
          <w:rFonts w:ascii="Times New Roman" w:eastAsia="Times New Roman" w:hAnsi="Times New Roman"/>
          <w:sz w:val="24"/>
          <w:szCs w:val="24"/>
          <w:lang w:val="en-US"/>
        </w:rPr>
        <w:t>’.</w:t>
      </w:r>
      <w:r w:rsidR="00756993" w:rsidRPr="0025522F">
        <w:rPr>
          <w:rFonts w:ascii="Times New Roman" w:eastAsia="Times New Roman" w:hAnsi="Times New Roman"/>
          <w:sz w:val="24"/>
          <w:szCs w:val="24"/>
          <w:lang w:val="en-US"/>
        </w:rPr>
        <w:t xml:space="preserve"> </w:t>
      </w:r>
      <w:r w:rsidR="00756993" w:rsidRPr="00756993">
        <w:rPr>
          <w:rFonts w:ascii="Times New Roman" w:eastAsia="Times New Roman" w:hAnsi="Times New Roman"/>
          <w:bCs/>
          <w:i/>
          <w:iCs/>
          <w:sz w:val="24"/>
          <w:szCs w:val="24"/>
          <w:lang w:val="en-US"/>
        </w:rPr>
        <w:t>For the time being, I would be more careful and talk about differences or similarities in the use conditions and some interpretive effects associated with such items, w</w:t>
      </w:r>
      <w:r w:rsidR="00D36E16">
        <w:rPr>
          <w:rFonts w:ascii="Times New Roman" w:eastAsia="Times New Roman" w:hAnsi="Times New Roman"/>
          <w:bCs/>
          <w:i/>
          <w:iCs/>
          <w:sz w:val="24"/>
          <w:szCs w:val="24"/>
          <w:lang w:val="en-US"/>
        </w:rPr>
        <w:t>h</w:t>
      </w:r>
      <w:r w:rsidR="00756993" w:rsidRPr="00756993">
        <w:rPr>
          <w:rFonts w:ascii="Times New Roman" w:eastAsia="Times New Roman" w:hAnsi="Times New Roman"/>
          <w:bCs/>
          <w:i/>
          <w:iCs/>
          <w:sz w:val="24"/>
          <w:szCs w:val="24"/>
          <w:lang w:val="en-US"/>
        </w:rPr>
        <w:t>ich may or may not be correlated with u</w:t>
      </w:r>
      <w:r w:rsidR="002F29C6" w:rsidRPr="0025522F">
        <w:rPr>
          <w:rFonts w:ascii="Times New Roman" w:eastAsia="Times New Roman" w:hAnsi="Times New Roman"/>
          <w:bCs/>
          <w:i/>
          <w:iCs/>
          <w:sz w:val="24"/>
          <w:szCs w:val="24"/>
          <w:lang w:val="en-US"/>
        </w:rPr>
        <w:t>nderlying semantic differences.</w:t>
      </w:r>
      <w:r w:rsidR="00306CF8" w:rsidRPr="0025522F">
        <w:rPr>
          <w:rFonts w:ascii="Times New Roman" w:hAnsi="Times New Roman"/>
          <w:color w:val="000000" w:themeColor="text1"/>
          <w:sz w:val="24"/>
          <w:szCs w:val="24"/>
          <w:lang w:val="en-US"/>
        </w:rPr>
        <w:t>”</w:t>
      </w:r>
    </w:p>
    <w:p w14:paraId="5B8CB490" w14:textId="750843B7" w:rsidR="00E43DA0" w:rsidRPr="0025522F" w:rsidRDefault="00306CF8" w:rsidP="0025522F">
      <w:pPr>
        <w:jc w:val="both"/>
        <w:rPr>
          <w:rFonts w:cs="Times New Roman"/>
          <w:b/>
          <w:i/>
          <w:color w:val="000000" w:themeColor="text1"/>
          <w:lang w:val="en-US"/>
        </w:rPr>
      </w:pPr>
      <w:r w:rsidRPr="0025522F">
        <w:rPr>
          <w:rFonts w:cs="Times New Roman"/>
          <w:b/>
          <w:lang w:val="en-US"/>
        </w:rPr>
        <w:t>Response:</w:t>
      </w:r>
      <w:r w:rsidR="005367DA" w:rsidRPr="0025522F">
        <w:rPr>
          <w:rFonts w:cs="Times New Roman"/>
          <w:b/>
          <w:i/>
          <w:lang w:val="en-US"/>
        </w:rPr>
        <w:t xml:space="preserve"> </w:t>
      </w:r>
      <w:r w:rsidR="00191D6A">
        <w:rPr>
          <w:rFonts w:cs="Times New Roman"/>
          <w:b/>
          <w:i/>
          <w:lang w:val="en-US"/>
        </w:rPr>
        <w:t>We agree with the reviewer and rephrased as follows:</w:t>
      </w:r>
    </w:p>
    <w:p w14:paraId="4B904A10" w14:textId="1F575FE0" w:rsidR="00B341E8" w:rsidRPr="008D7F66" w:rsidRDefault="008D7F66" w:rsidP="0025522F">
      <w:pPr>
        <w:widowControl w:val="0"/>
        <w:autoSpaceDE w:val="0"/>
        <w:autoSpaceDN w:val="0"/>
        <w:adjustRightInd w:val="0"/>
        <w:jc w:val="both"/>
        <w:rPr>
          <w:rFonts w:cs="Times New Roman"/>
          <w:color w:val="FF0000"/>
          <w:lang w:val="en-US"/>
        </w:rPr>
      </w:pPr>
      <w:r w:rsidRPr="008D7F66">
        <w:rPr>
          <w:color w:val="FF0000"/>
          <w:lang w:val="en-US"/>
        </w:rPr>
        <w:t>“</w:t>
      </w:r>
      <w:r w:rsidR="00F524E3" w:rsidRPr="0075514A">
        <w:rPr>
          <w:color w:val="FF0000"/>
          <w:lang w:val="en-US"/>
        </w:rPr>
        <w:t xml:space="preserve">Our new experimental paradigm thus illustrates a new approach </w:t>
      </w:r>
      <w:r w:rsidR="00F524E3">
        <w:rPr>
          <w:color w:val="FF0000"/>
          <w:lang w:val="en-US"/>
        </w:rPr>
        <w:t xml:space="preserve">that focuses on differences and similarities in the use conditions of the </w:t>
      </w:r>
      <w:r w:rsidR="00F524E3" w:rsidRPr="008D7F66">
        <w:rPr>
          <w:color w:val="FF0000"/>
          <w:lang w:val="en-US"/>
        </w:rPr>
        <w:t xml:space="preserve">lexical inventory of </w:t>
      </w:r>
      <w:proofErr w:type="spellStart"/>
      <w:r w:rsidR="00F524E3" w:rsidRPr="008D7F66">
        <w:rPr>
          <w:color w:val="FF0000"/>
          <w:lang w:val="en-US"/>
        </w:rPr>
        <w:t>evidentials</w:t>
      </w:r>
      <w:proofErr w:type="spellEnd"/>
      <w:r w:rsidR="00F524E3" w:rsidRPr="008D7F66">
        <w:rPr>
          <w:color w:val="FF0000"/>
          <w:lang w:val="en-US"/>
        </w:rPr>
        <w:t xml:space="preserve"> across languages</w:t>
      </w:r>
      <w:r w:rsidR="00F524E3">
        <w:rPr>
          <w:color w:val="FF0000"/>
          <w:lang w:val="en-US"/>
        </w:rPr>
        <w:t>.</w:t>
      </w:r>
      <w:r w:rsidR="00F524E3" w:rsidRPr="008D7F66">
        <w:rPr>
          <w:color w:val="FF0000"/>
          <w:lang w:val="en-US"/>
        </w:rPr>
        <w:t xml:space="preserve"> </w:t>
      </w:r>
      <w:r w:rsidR="00F524E3">
        <w:rPr>
          <w:color w:val="FF0000"/>
          <w:lang w:val="en-US"/>
        </w:rPr>
        <w:t>In doing so, we provide</w:t>
      </w:r>
      <w:r w:rsidR="00F524E3" w:rsidRPr="008D7F66">
        <w:rPr>
          <w:color w:val="FF0000"/>
          <w:lang w:val="en-US"/>
        </w:rPr>
        <w:t xml:space="preserve"> a starting point for </w:t>
      </w:r>
      <w:r w:rsidR="00F524E3">
        <w:rPr>
          <w:color w:val="FF0000"/>
          <w:lang w:val="en-US"/>
        </w:rPr>
        <w:t xml:space="preserve">adding a use-oriented view to </w:t>
      </w:r>
      <w:r w:rsidR="00F524E3" w:rsidRPr="008D7F66">
        <w:rPr>
          <w:color w:val="FF0000"/>
          <w:lang w:val="en-US"/>
        </w:rPr>
        <w:t>theoretical debates on the nature of evid</w:t>
      </w:r>
      <w:r w:rsidR="00F524E3">
        <w:rPr>
          <w:color w:val="FF0000"/>
          <w:lang w:val="en-US"/>
        </w:rPr>
        <w:t xml:space="preserve">ential expressions and highlight the importance of an </w:t>
      </w:r>
      <w:r w:rsidR="00F524E3" w:rsidRPr="008D7F66">
        <w:rPr>
          <w:color w:val="FF0000"/>
          <w:lang w:val="en-US"/>
        </w:rPr>
        <w:t>experimentally-driven perspective</w:t>
      </w:r>
      <w:r w:rsidR="00F524E3">
        <w:rPr>
          <w:color w:val="FF0000"/>
          <w:lang w:val="en-US"/>
        </w:rPr>
        <w:t xml:space="preserve"> in this context.</w:t>
      </w:r>
      <w:r w:rsidRPr="008D7F66">
        <w:rPr>
          <w:color w:val="FF0000"/>
          <w:lang w:val="en-US"/>
        </w:rPr>
        <w:t>”</w:t>
      </w:r>
    </w:p>
    <w:p w14:paraId="34F52186" w14:textId="77777777" w:rsidR="00E218C1" w:rsidRDefault="00E218C1" w:rsidP="0025522F">
      <w:pPr>
        <w:pStyle w:val="NormalWeb"/>
        <w:spacing w:beforeLines="0" w:afterLines="0"/>
        <w:jc w:val="both"/>
        <w:rPr>
          <w:rFonts w:ascii="Times New Roman" w:hAnsi="Times New Roman"/>
          <w:color w:val="262626"/>
          <w:sz w:val="24"/>
          <w:szCs w:val="24"/>
          <w:lang w:val="en-US"/>
        </w:rPr>
      </w:pPr>
    </w:p>
    <w:p w14:paraId="6A37DB9B" w14:textId="0D384460" w:rsidR="00306CF8" w:rsidRPr="0025522F" w:rsidRDefault="00B2592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[7</w:t>
      </w:r>
      <w:r w:rsidR="00306CF8" w:rsidRPr="0025522F">
        <w:rPr>
          <w:rFonts w:ascii="Times New Roman" w:hAnsi="Times New Roman"/>
          <w:color w:val="262626"/>
          <w:sz w:val="24"/>
          <w:szCs w:val="24"/>
          <w:lang w:val="en-US"/>
        </w:rPr>
        <w:t>] “</w:t>
      </w:r>
      <w:r w:rsidR="00C55FF3" w:rsidRPr="0025522F">
        <w:rPr>
          <w:rFonts w:ascii="Times New Roman" w:eastAsia="Times New Roman" w:hAnsi="Times New Roman"/>
          <w:sz w:val="24"/>
          <w:szCs w:val="24"/>
          <w:lang w:val="en-US"/>
        </w:rPr>
        <w:t>I wonder why the authors did not opt for alternative experimental paradigms (</w:t>
      </w:r>
      <w:proofErr w:type="spellStart"/>
      <w:r w:rsidR="00C55FF3" w:rsidRPr="0025522F">
        <w:rPr>
          <w:rFonts w:ascii="Times New Roman" w:eastAsia="Times New Roman" w:hAnsi="Times New Roman"/>
          <w:sz w:val="24"/>
          <w:szCs w:val="24"/>
          <w:lang w:val="en-US"/>
        </w:rPr>
        <w:t>eg.</w:t>
      </w:r>
      <w:proofErr w:type="spellEnd"/>
      <w:r w:rsidR="00C55FF3" w:rsidRPr="0025522F">
        <w:rPr>
          <w:rFonts w:ascii="Times New Roman" w:eastAsia="Times New Roman" w:hAnsi="Times New Roman"/>
          <w:sz w:val="24"/>
          <w:szCs w:val="24"/>
          <w:lang w:val="en-US"/>
        </w:rPr>
        <w:t xml:space="preserve"> acceptability ratings in context), which would shed more light on the theoretical analyses from the literature, say by testing for presupposition violation or implicature cancellation? </w:t>
      </w:r>
      <w:r w:rsidR="00C55FF3" w:rsidRPr="00D36E16">
        <w:rPr>
          <w:rFonts w:ascii="Times New Roman" w:eastAsia="Times New Roman" w:hAnsi="Times New Roman"/>
          <w:bCs/>
          <w:i/>
          <w:iCs/>
          <w:sz w:val="24"/>
          <w:szCs w:val="24"/>
          <w:lang w:val="en-US"/>
        </w:rPr>
        <w:t>The authors should comment on why the choice of this new method over more conventional approaches would be advantageous, over and beyond delivering novel experimental data – the theoretical significance of which is unclear</w:t>
      </w:r>
      <w:r w:rsidR="00C55FF3" w:rsidRPr="00D36E16">
        <w:rPr>
          <w:rFonts w:ascii="Times New Roman" w:eastAsia="Times New Roman" w:hAnsi="Times New Roman"/>
          <w:sz w:val="24"/>
          <w:szCs w:val="24"/>
          <w:lang w:val="en-US"/>
        </w:rPr>
        <w:t>.</w:t>
      </w:r>
      <w:r w:rsidR="00C55FF3" w:rsidRPr="0025522F">
        <w:rPr>
          <w:rFonts w:ascii="Times New Roman" w:eastAsia="Times New Roman" w:hAnsi="Times New Roman"/>
          <w:sz w:val="24"/>
          <w:szCs w:val="24"/>
          <w:lang w:val="en-US"/>
        </w:rPr>
        <w:t xml:space="preserve"> I find this type of discussion increasingly important, given the current lay of the land in experimental semantics and pragmatics.</w:t>
      </w:r>
      <w:r w:rsidR="00613E52" w:rsidRPr="0025522F">
        <w:rPr>
          <w:rFonts w:ascii="Times New Roman" w:hAnsi="Times New Roman"/>
          <w:color w:val="262626"/>
          <w:sz w:val="24"/>
          <w:szCs w:val="24"/>
          <w:lang w:val="en-US"/>
        </w:rPr>
        <w:t>”</w:t>
      </w:r>
    </w:p>
    <w:p w14:paraId="6C946DFD" w14:textId="173B87AA" w:rsidR="00306CF8" w:rsidRPr="0025522F" w:rsidRDefault="00306CF8" w:rsidP="0025522F">
      <w:pPr>
        <w:jc w:val="both"/>
        <w:rPr>
          <w:rFonts w:cs="Times New Roman"/>
          <w:b/>
          <w:i/>
          <w:color w:val="000000" w:themeColor="text1"/>
          <w:lang w:val="en-US"/>
        </w:rPr>
      </w:pPr>
      <w:r w:rsidRPr="0025522F">
        <w:rPr>
          <w:rFonts w:cs="Times New Roman"/>
          <w:b/>
          <w:lang w:val="en-US"/>
        </w:rPr>
        <w:t>Response:</w:t>
      </w:r>
      <w:r w:rsidR="00937E88" w:rsidRPr="0025522F">
        <w:rPr>
          <w:rFonts w:cs="Times New Roman"/>
          <w:b/>
          <w:i/>
          <w:lang w:val="en-US"/>
        </w:rPr>
        <w:t xml:space="preserve"> </w:t>
      </w:r>
      <w:r w:rsidR="006A41E4">
        <w:rPr>
          <w:rFonts w:cs="Times New Roman"/>
          <w:b/>
          <w:i/>
          <w:lang w:val="en-US"/>
        </w:rPr>
        <w:t>We added the following clarification to our introduction.</w:t>
      </w:r>
    </w:p>
    <w:p w14:paraId="74CB2F9E" w14:textId="77777777" w:rsidR="00815755" w:rsidRPr="005763C9" w:rsidRDefault="00815755" w:rsidP="00815755">
      <w:pPr>
        <w:jc w:val="both"/>
        <w:rPr>
          <w:rFonts w:cs="Times New Roman"/>
          <w:color w:val="FF0000"/>
          <w:lang w:val="en-US"/>
        </w:rPr>
      </w:pPr>
      <w:r>
        <w:rPr>
          <w:color w:val="FF0000"/>
          <w:lang w:val="en-US"/>
        </w:rPr>
        <w:t>“</w:t>
      </w:r>
      <w:r w:rsidRPr="0075514A">
        <w:rPr>
          <w:color w:val="FF0000"/>
          <w:lang w:val="en-US"/>
        </w:rPr>
        <w:t xml:space="preserve">In particular, we introduce a methodology for exploring the impact of different evidential circumstances on the use of modal </w:t>
      </w:r>
      <w:proofErr w:type="spellStart"/>
      <w:r w:rsidRPr="0075514A">
        <w:rPr>
          <w:color w:val="FF0000"/>
          <w:lang w:val="en-US"/>
        </w:rPr>
        <w:t>evidentials</w:t>
      </w:r>
      <w:proofErr w:type="spellEnd"/>
      <w:r w:rsidRPr="0075514A">
        <w:rPr>
          <w:color w:val="FF0000"/>
          <w:lang w:val="en-US"/>
        </w:rPr>
        <w:t xml:space="preserve">, epistemic discourse particles, and statements with no evidential markers at all. We measure both </w:t>
      </w:r>
      <w:r w:rsidRPr="0075514A">
        <w:rPr>
          <w:i/>
          <w:color w:val="FF0000"/>
          <w:lang w:val="en-US"/>
        </w:rPr>
        <w:t>production probabilities</w:t>
      </w:r>
      <w:r w:rsidRPr="0075514A">
        <w:rPr>
          <w:color w:val="FF0000"/>
          <w:lang w:val="en-US"/>
        </w:rPr>
        <w:t xml:space="preserve"> for different evidential devices under varying evidential circumstances, as well as </w:t>
      </w:r>
      <w:r w:rsidRPr="0075514A">
        <w:rPr>
          <w:i/>
          <w:color w:val="FF0000"/>
          <w:lang w:val="en-US"/>
        </w:rPr>
        <w:t>interpretation probabilities</w:t>
      </w:r>
      <w:r w:rsidRPr="0075514A">
        <w:rPr>
          <w:color w:val="FF0000"/>
          <w:lang w:val="en-US"/>
        </w:rPr>
        <w:t xml:space="preserve">, inferences about </w:t>
      </w:r>
      <w:r w:rsidRPr="0075514A">
        <w:rPr>
          <w:i/>
          <w:color w:val="FF0000"/>
          <w:lang w:val="en-US"/>
        </w:rPr>
        <w:t>speaker commitment</w:t>
      </w:r>
      <w:r w:rsidRPr="0075514A">
        <w:rPr>
          <w:color w:val="FF0000"/>
          <w:lang w:val="en-US"/>
        </w:rPr>
        <w:t>, and inferences about</w:t>
      </w:r>
      <w:r w:rsidRPr="0075514A">
        <w:rPr>
          <w:i/>
          <w:color w:val="FF0000"/>
          <w:lang w:val="en-US"/>
        </w:rPr>
        <w:t xml:space="preserve"> the evidential circumstances</w:t>
      </w:r>
      <w:r w:rsidRPr="0075514A">
        <w:rPr>
          <w:color w:val="FF0000"/>
          <w:lang w:val="en-US"/>
        </w:rPr>
        <w:t xml:space="preserve"> that generated the speaker’s utterance. That is, we measure both sides of the communicative coin. In the process, we indicate how these case studies can profitably be linked to issues and controversies found in the current theoretical literature.</w:t>
      </w:r>
      <w:r>
        <w:rPr>
          <w:rFonts w:cs="Times New Roman"/>
          <w:color w:val="FF0000"/>
          <w:lang w:val="en-US"/>
        </w:rPr>
        <w:t>”</w:t>
      </w:r>
    </w:p>
    <w:p w14:paraId="31EEC087" w14:textId="77777777" w:rsidR="00815755" w:rsidRDefault="00815755" w:rsidP="00815755">
      <w:pPr>
        <w:jc w:val="both"/>
        <w:rPr>
          <w:rFonts w:cs="Times New Roman"/>
          <w:lang w:val="en-US"/>
        </w:rPr>
      </w:pPr>
    </w:p>
    <w:p w14:paraId="2F5CC5E6" w14:textId="77777777" w:rsidR="00815755" w:rsidRPr="009C587D" w:rsidRDefault="00815755" w:rsidP="00815755">
      <w:pPr>
        <w:jc w:val="both"/>
        <w:rPr>
          <w:rFonts w:cs="Times New Roman"/>
          <w:b/>
          <w:i/>
          <w:lang w:val="en-US"/>
        </w:rPr>
      </w:pPr>
      <w:r w:rsidRPr="009C587D">
        <w:rPr>
          <w:rFonts w:cs="Times New Roman"/>
          <w:b/>
          <w:i/>
          <w:lang w:val="en-US"/>
        </w:rPr>
        <w:t xml:space="preserve">We would like to emphasize that acceptability ratings, which the reviewer proposes as an alternative dependent measure, suffer from arguably greater linking hypothesis problems than the more direct measures of production and interpretation probabilities we elicit here. Acceptability ratings are some function of </w:t>
      </w:r>
      <w:r w:rsidRPr="00C7712C">
        <w:rPr>
          <w:rFonts w:cs="Times New Roman"/>
          <w:b/>
          <w:i/>
          <w:lang w:val="en-US"/>
        </w:rPr>
        <w:t>grammaticality, semantic felicity, pragmatic felicity</w:t>
      </w:r>
      <w:r w:rsidRPr="009C587D">
        <w:rPr>
          <w:rFonts w:cs="Times New Roman"/>
          <w:b/>
          <w:i/>
          <w:lang w:val="en-US"/>
        </w:rPr>
        <w:t>,</w:t>
      </w:r>
      <w:r>
        <w:rPr>
          <w:rFonts w:cs="Times New Roman"/>
          <w:b/>
          <w:i/>
          <w:lang w:val="en-US"/>
        </w:rPr>
        <w:t xml:space="preserve"> and potentially other factors,</w:t>
      </w:r>
      <w:r w:rsidRPr="009C587D">
        <w:rPr>
          <w:rFonts w:cs="Times New Roman"/>
          <w:b/>
          <w:i/>
          <w:lang w:val="en-US"/>
        </w:rPr>
        <w:t xml:space="preserve"> none of which are clearly defined notions, and none of which can be independently estimated in such paradigms. In contrast, the measures we use here are more direct measures of production and comprehension.</w:t>
      </w:r>
    </w:p>
    <w:p w14:paraId="5E1E4E06" w14:textId="77777777" w:rsidR="005763C9" w:rsidRPr="0025522F" w:rsidRDefault="005763C9" w:rsidP="0025522F">
      <w:pPr>
        <w:jc w:val="both"/>
        <w:rPr>
          <w:rFonts w:cs="Times New Roman"/>
          <w:lang w:val="en-US"/>
        </w:rPr>
      </w:pPr>
    </w:p>
    <w:p w14:paraId="3AF071E9" w14:textId="0720211A" w:rsidR="000F2029" w:rsidRPr="0025522F" w:rsidRDefault="0024519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[8</w:t>
      </w:r>
      <w:r w:rsidR="00270241" w:rsidRPr="0025522F">
        <w:rPr>
          <w:rFonts w:ascii="Times New Roman" w:hAnsi="Times New Roman"/>
          <w:sz w:val="24"/>
          <w:szCs w:val="24"/>
          <w:lang w:val="en-US"/>
        </w:rPr>
        <w:t>] “</w:t>
      </w:r>
      <w:r w:rsidR="002D1FE5" w:rsidRPr="0025522F">
        <w:rPr>
          <w:rFonts w:ascii="Times New Roman" w:eastAsia="Times New Roman" w:hAnsi="Times New Roman"/>
          <w:sz w:val="24"/>
          <w:szCs w:val="24"/>
          <w:lang w:val="en-US"/>
        </w:rPr>
        <w:t>What is the merit of using a quantitative measure over a qualitative measure (evidence types), apart from enabling or facilitating statistical analysis? Why are the data not presented in qualitative terms?</w:t>
      </w:r>
      <w:r w:rsidR="00270241" w:rsidRPr="0025522F">
        <w:rPr>
          <w:rFonts w:ascii="Times New Roman" w:hAnsi="Times New Roman"/>
          <w:color w:val="262626"/>
          <w:sz w:val="24"/>
          <w:szCs w:val="24"/>
          <w:lang w:val="en-US"/>
        </w:rPr>
        <w:t>”</w:t>
      </w:r>
    </w:p>
    <w:p w14:paraId="1CA289E0" w14:textId="7CECE1DC" w:rsidR="00937E88" w:rsidRPr="0025522F" w:rsidRDefault="000F2029" w:rsidP="0025522F">
      <w:pPr>
        <w:jc w:val="both"/>
        <w:rPr>
          <w:rFonts w:cs="Times New Roman"/>
          <w:b/>
          <w:i/>
          <w:lang w:val="en-US"/>
        </w:rPr>
      </w:pPr>
      <w:r w:rsidRPr="0025522F">
        <w:rPr>
          <w:rFonts w:cs="Times New Roman"/>
          <w:b/>
          <w:lang w:val="en-US"/>
        </w:rPr>
        <w:t>Response:</w:t>
      </w:r>
      <w:r w:rsidR="007207DF" w:rsidRPr="0025522F">
        <w:rPr>
          <w:rFonts w:cs="Times New Roman"/>
          <w:b/>
          <w:i/>
          <w:lang w:val="en-US"/>
        </w:rPr>
        <w:t xml:space="preserve"> </w:t>
      </w:r>
      <w:r w:rsidR="00E4397B" w:rsidRPr="009C587D">
        <w:rPr>
          <w:rFonts w:cs="Times New Roman"/>
          <w:b/>
          <w:i/>
          <w:lang w:val="en-US"/>
        </w:rPr>
        <w:t>We have now added analyses of evidence type in addition to evidence strength to all sections of the paper.</w:t>
      </w:r>
      <w:r w:rsidR="00E4397B" w:rsidRPr="00B345EE">
        <w:rPr>
          <w:rFonts w:cs="Times New Roman"/>
          <w:b/>
          <w:i/>
          <w:lang w:val="en-US"/>
        </w:rPr>
        <w:t xml:space="preserve"> </w:t>
      </w:r>
      <w:r w:rsidR="00E4397B" w:rsidRPr="009C587D">
        <w:rPr>
          <w:rFonts w:cs="Times New Roman"/>
          <w:b/>
          <w:i/>
          <w:lang w:val="en-US"/>
        </w:rPr>
        <w:t xml:space="preserve">The original motivation for using evidence strength instead of evidence type was not to make statistical analysis easier, but to test whether evidence strength contributes independently to the choice of evidential device. If it does, this would require theories of evidential devices to be extended to include a notion of evidence strength that is not reducible to evidence type, despite the correlation. We agree with the reviewer, though, that it is </w:t>
      </w:r>
      <w:r w:rsidR="00E4397B">
        <w:rPr>
          <w:rFonts w:cs="Times New Roman"/>
          <w:b/>
          <w:i/>
          <w:lang w:val="en-US"/>
        </w:rPr>
        <w:t xml:space="preserve">pointless </w:t>
      </w:r>
      <w:r w:rsidR="00E4397B" w:rsidRPr="009C587D">
        <w:rPr>
          <w:rFonts w:cs="Times New Roman"/>
          <w:b/>
          <w:i/>
          <w:lang w:val="en-US"/>
        </w:rPr>
        <w:t>to not include the evidence type analysis if this point is to be made. Therefore, these analyses are now included.</w:t>
      </w:r>
    </w:p>
    <w:p w14:paraId="31988F9E" w14:textId="77777777" w:rsidR="006A41E4" w:rsidRPr="0025522F" w:rsidRDefault="006A41E4" w:rsidP="0025522F">
      <w:pPr>
        <w:widowControl w:val="0"/>
        <w:autoSpaceDE w:val="0"/>
        <w:autoSpaceDN w:val="0"/>
        <w:adjustRightInd w:val="0"/>
        <w:jc w:val="both"/>
        <w:rPr>
          <w:rFonts w:cs="Times New Roman"/>
          <w:color w:val="262626"/>
          <w:lang w:val="en-US"/>
        </w:rPr>
      </w:pPr>
    </w:p>
    <w:p w14:paraId="1AA4598B" w14:textId="2B95590A"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[9</w:t>
      </w:r>
      <w:r w:rsidR="000F2029" w:rsidRPr="0025522F">
        <w:rPr>
          <w:rFonts w:ascii="Times New Roman" w:hAnsi="Times New Roman"/>
          <w:color w:val="262626"/>
          <w:sz w:val="24"/>
          <w:szCs w:val="24"/>
          <w:lang w:val="en-US"/>
        </w:rPr>
        <w:t>] “</w:t>
      </w:r>
      <w:r w:rsidR="007B2C66" w:rsidRPr="0025522F">
        <w:rPr>
          <w:rFonts w:ascii="Times New Roman" w:hAnsi="Times New Roman"/>
          <w:sz w:val="24"/>
          <w:szCs w:val="24"/>
          <w:lang w:val="en-US"/>
        </w:rPr>
        <w:t xml:space="preserve">[…] </w:t>
      </w:r>
      <w:r w:rsidR="002D1FE5" w:rsidRPr="0025522F">
        <w:rPr>
          <w:rFonts w:ascii="Times New Roman" w:eastAsia="Times New Roman" w:hAnsi="Times New Roman"/>
          <w:sz w:val="24"/>
          <w:szCs w:val="24"/>
          <w:lang w:val="en-US"/>
        </w:rPr>
        <w:t xml:space="preserve">This is particularly evident in the visualization in Fig.1: In place of the relatively unimportant distinction between the different lexical templates, I would have expected to see qualitative information on different evidential contexts. I would suggest that this information be incorporated in Fig.1. This way, one could immediately evaluate von </w:t>
      </w:r>
      <w:proofErr w:type="spellStart"/>
      <w:r w:rsidR="002D1FE5" w:rsidRPr="0025522F">
        <w:rPr>
          <w:rFonts w:ascii="Times New Roman" w:eastAsia="Times New Roman" w:hAnsi="Times New Roman"/>
          <w:sz w:val="24"/>
          <w:szCs w:val="24"/>
          <w:lang w:val="en-US"/>
        </w:rPr>
        <w:t>Fintel</w:t>
      </w:r>
      <w:proofErr w:type="spellEnd"/>
      <w:r w:rsidR="002D1FE5" w:rsidRPr="0025522F">
        <w:rPr>
          <w:rFonts w:ascii="Times New Roman" w:eastAsia="Times New Roman" w:hAnsi="Times New Roman"/>
          <w:sz w:val="24"/>
          <w:szCs w:val="24"/>
          <w:lang w:val="en-US"/>
        </w:rPr>
        <w:t xml:space="preserve"> &amp; Gillies’ proposal that </w:t>
      </w:r>
      <w:r w:rsidR="002D1FE5" w:rsidRPr="0025522F">
        <w:rPr>
          <w:rFonts w:ascii="Times New Roman" w:eastAsia="Times New Roman" w:hAnsi="Times New Roman"/>
          <w:i/>
          <w:iCs/>
          <w:sz w:val="24"/>
          <w:szCs w:val="24"/>
          <w:lang w:val="en-US"/>
        </w:rPr>
        <w:t xml:space="preserve">must </w:t>
      </w:r>
      <w:r w:rsidR="002D1FE5" w:rsidRPr="0025522F">
        <w:rPr>
          <w:rFonts w:ascii="Times New Roman" w:eastAsia="Times New Roman" w:hAnsi="Times New Roman"/>
          <w:sz w:val="24"/>
          <w:szCs w:val="24"/>
          <w:lang w:val="en-US"/>
        </w:rPr>
        <w:t>is only licensed in indirect evidential contexts.</w:t>
      </w:r>
      <w:r w:rsidR="00531E40" w:rsidRPr="0025522F">
        <w:rPr>
          <w:rFonts w:ascii="Times New Roman" w:hAnsi="Times New Roman"/>
          <w:color w:val="262626"/>
          <w:sz w:val="24"/>
          <w:szCs w:val="24"/>
          <w:lang w:val="en-US"/>
        </w:rPr>
        <w:t>”</w:t>
      </w:r>
    </w:p>
    <w:p w14:paraId="3ECAC701" w14:textId="081AF3C4" w:rsidR="00531E40" w:rsidRPr="0025522F" w:rsidRDefault="000F2029" w:rsidP="0025522F">
      <w:pPr>
        <w:jc w:val="both"/>
        <w:rPr>
          <w:rFonts w:cs="Times New Roman"/>
          <w:b/>
          <w:i/>
          <w:color w:val="000000" w:themeColor="text1"/>
          <w:lang w:val="en-US"/>
        </w:rPr>
      </w:pPr>
      <w:r w:rsidRPr="0025522F">
        <w:rPr>
          <w:rFonts w:cs="Times New Roman"/>
          <w:b/>
          <w:lang w:val="en-US"/>
        </w:rPr>
        <w:t>Response:</w:t>
      </w:r>
      <w:r w:rsidR="00AE1D18">
        <w:rPr>
          <w:rFonts w:cs="Times New Roman"/>
          <w:b/>
          <w:lang w:val="en-US"/>
        </w:rPr>
        <w:t xml:space="preserve"> </w:t>
      </w:r>
      <w:r w:rsidR="00303BEE">
        <w:rPr>
          <w:rFonts w:cs="Times New Roman"/>
          <w:b/>
          <w:i/>
          <w:lang w:val="en-US"/>
        </w:rPr>
        <w:t>We have followed the reviewer’s suggestion and included qualitative information about the evidential contexts in Figure 1.</w:t>
      </w:r>
      <w:r w:rsidR="000061DD">
        <w:rPr>
          <w:rFonts w:cs="Times New Roman"/>
          <w:b/>
          <w:i/>
          <w:lang w:val="en-US"/>
        </w:rPr>
        <w:t xml:space="preserve"> </w:t>
      </w:r>
      <w:r w:rsidR="000061DD" w:rsidRPr="00B345EE">
        <w:rPr>
          <w:rFonts w:cs="Times New Roman"/>
          <w:b/>
          <w:i/>
          <w:lang w:val="en-US"/>
        </w:rPr>
        <w:t xml:space="preserve">We also refer the reviewer to the Appendix, where the full set of stimuli is </w:t>
      </w:r>
      <w:r w:rsidR="000F7493">
        <w:rPr>
          <w:rFonts w:cs="Times New Roman"/>
          <w:b/>
          <w:i/>
          <w:lang w:val="en-US"/>
        </w:rPr>
        <w:t xml:space="preserve">now </w:t>
      </w:r>
      <w:r w:rsidR="000061DD" w:rsidRPr="00B345EE">
        <w:rPr>
          <w:rFonts w:cs="Times New Roman"/>
          <w:b/>
          <w:i/>
          <w:lang w:val="en-US"/>
        </w:rPr>
        <w:t>listed.</w:t>
      </w:r>
    </w:p>
    <w:p w14:paraId="100DFD13" w14:textId="77777777" w:rsidR="008D1FD7" w:rsidRPr="0025522F" w:rsidRDefault="008D1FD7" w:rsidP="0025522F">
      <w:pPr>
        <w:widowControl w:val="0"/>
        <w:autoSpaceDE w:val="0"/>
        <w:autoSpaceDN w:val="0"/>
        <w:adjustRightInd w:val="0"/>
        <w:jc w:val="both"/>
        <w:rPr>
          <w:rFonts w:cs="Times New Roman"/>
          <w:lang w:val="en-US"/>
        </w:rPr>
      </w:pPr>
    </w:p>
    <w:p w14:paraId="2EE4803D" w14:textId="5C97A532"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[10</w:t>
      </w:r>
      <w:r w:rsidR="0065445B" w:rsidRPr="0025522F">
        <w:rPr>
          <w:rFonts w:ascii="Times New Roman" w:hAnsi="Times New Roman"/>
          <w:sz w:val="24"/>
          <w:szCs w:val="24"/>
          <w:lang w:val="en-US"/>
        </w:rPr>
        <w:t xml:space="preserve">] </w:t>
      </w:r>
      <w:r w:rsidR="0086252D" w:rsidRPr="0025522F">
        <w:rPr>
          <w:rFonts w:ascii="Times New Roman" w:hAnsi="Times New Roman"/>
          <w:sz w:val="24"/>
          <w:szCs w:val="24"/>
          <w:lang w:val="en-US"/>
        </w:rPr>
        <w:t>“</w:t>
      </w:r>
      <w:r w:rsidR="00202667" w:rsidRPr="0025522F">
        <w:rPr>
          <w:rFonts w:ascii="Times New Roman" w:eastAsia="Times New Roman" w:hAnsi="Times New Roman"/>
          <w:sz w:val="24"/>
          <w:szCs w:val="24"/>
          <w:lang w:val="en-US"/>
        </w:rPr>
        <w:t xml:space="preserve">In their section 4, </w:t>
      </w:r>
      <w:proofErr w:type="spellStart"/>
      <w:r w:rsidR="00202667" w:rsidRPr="0025522F">
        <w:rPr>
          <w:rFonts w:ascii="Times New Roman" w:eastAsia="Times New Roman" w:hAnsi="Times New Roman"/>
          <w:sz w:val="24"/>
          <w:szCs w:val="24"/>
          <w:lang w:val="en-US"/>
        </w:rPr>
        <w:t>vF&amp;G</w:t>
      </w:r>
      <w:proofErr w:type="spellEnd"/>
      <w:r w:rsidR="00202667" w:rsidRPr="0025522F">
        <w:rPr>
          <w:rFonts w:ascii="Times New Roman" w:eastAsia="Times New Roman" w:hAnsi="Times New Roman"/>
          <w:sz w:val="24"/>
          <w:szCs w:val="24"/>
          <w:lang w:val="en-US"/>
        </w:rPr>
        <w:t xml:space="preserve"> argue that indirectness is not directly tied to weakness, and that the two options should be strictly kept apart. They discuss a number of cases, in which utterances of </w:t>
      </w:r>
      <w:r w:rsidR="00202667" w:rsidRPr="0025522F">
        <w:rPr>
          <w:rFonts w:ascii="Times New Roman" w:eastAsia="Times New Roman" w:hAnsi="Times New Roman"/>
          <w:i/>
          <w:iCs/>
          <w:sz w:val="24"/>
          <w:szCs w:val="24"/>
          <w:lang w:val="en-US"/>
        </w:rPr>
        <w:t xml:space="preserve">must p </w:t>
      </w:r>
      <w:r w:rsidR="00202667" w:rsidRPr="0025522F">
        <w:rPr>
          <w:rFonts w:ascii="Times New Roman" w:eastAsia="Times New Roman" w:hAnsi="Times New Roman"/>
          <w:sz w:val="24"/>
          <w:szCs w:val="24"/>
          <w:lang w:val="en-US"/>
        </w:rPr>
        <w:t>come out with strong commitment (</w:t>
      </w:r>
      <w:proofErr w:type="spellStart"/>
      <w:r w:rsidR="00202667" w:rsidRPr="0025522F">
        <w:rPr>
          <w:rFonts w:ascii="Times New Roman" w:eastAsia="Times New Roman" w:hAnsi="Times New Roman"/>
          <w:sz w:val="24"/>
          <w:szCs w:val="24"/>
          <w:lang w:val="en-US"/>
        </w:rPr>
        <w:t>eg.</w:t>
      </w:r>
      <w:proofErr w:type="spellEnd"/>
      <w:r w:rsidR="00202667" w:rsidRPr="0025522F">
        <w:rPr>
          <w:rFonts w:ascii="Times New Roman" w:eastAsia="Times New Roman" w:hAnsi="Times New Roman"/>
          <w:sz w:val="24"/>
          <w:szCs w:val="24"/>
          <w:lang w:val="en-US"/>
        </w:rPr>
        <w:t xml:space="preserve"> ex. (4) is quoted from them), but these cases were not included in the current experimental paradigm. </w:t>
      </w:r>
      <w:r w:rsidR="00202667" w:rsidRPr="0065703B">
        <w:rPr>
          <w:rFonts w:ascii="Times New Roman" w:eastAsia="Times New Roman" w:hAnsi="Times New Roman"/>
          <w:bCs/>
          <w:i/>
          <w:iCs/>
          <w:sz w:val="24"/>
          <w:szCs w:val="24"/>
          <w:lang w:val="en-US"/>
        </w:rPr>
        <w:t>They could be, though, in which case the current methodology might indeed make an important theoretical contribution in showing that indirect evidence and commitment strength are indeed independent phenomena (or not).</w:t>
      </w:r>
      <w:r w:rsidR="00531E40" w:rsidRPr="0025522F">
        <w:rPr>
          <w:rFonts w:ascii="Times New Roman" w:hAnsi="Times New Roman"/>
          <w:color w:val="262626"/>
          <w:sz w:val="24"/>
          <w:szCs w:val="24"/>
          <w:lang w:val="en-US"/>
        </w:rPr>
        <w:t>”</w:t>
      </w:r>
    </w:p>
    <w:p w14:paraId="48AF1520" w14:textId="47B638C3" w:rsidR="00B4542D" w:rsidRPr="0025522F" w:rsidRDefault="00531E40" w:rsidP="0025522F">
      <w:pPr>
        <w:jc w:val="both"/>
        <w:rPr>
          <w:rFonts w:cs="Times New Roman"/>
          <w:b/>
          <w:i/>
          <w:color w:val="000000" w:themeColor="text1"/>
          <w:lang w:val="en-US"/>
        </w:rPr>
      </w:pPr>
      <w:r w:rsidRPr="0025522F">
        <w:rPr>
          <w:rFonts w:cs="Times New Roman"/>
          <w:b/>
          <w:lang w:val="en-US"/>
        </w:rPr>
        <w:t>Response:</w:t>
      </w:r>
      <w:r w:rsidR="00672262">
        <w:rPr>
          <w:rFonts w:cs="Times New Roman"/>
          <w:b/>
          <w:i/>
          <w:lang w:val="en-US"/>
        </w:rPr>
        <w:t xml:space="preserve"> We agree that </w:t>
      </w:r>
      <w:r w:rsidR="004B62D3">
        <w:rPr>
          <w:rFonts w:cs="Times New Roman"/>
          <w:b/>
          <w:i/>
          <w:lang w:val="en-US"/>
        </w:rPr>
        <w:t>this could be a</w:t>
      </w:r>
      <w:r w:rsidR="005629EB">
        <w:rPr>
          <w:rFonts w:cs="Times New Roman"/>
          <w:b/>
          <w:i/>
          <w:lang w:val="en-US"/>
        </w:rPr>
        <w:t xml:space="preserve"> very</w:t>
      </w:r>
      <w:r w:rsidR="004B62D3">
        <w:rPr>
          <w:rFonts w:cs="Times New Roman"/>
          <w:b/>
          <w:i/>
          <w:lang w:val="en-US"/>
        </w:rPr>
        <w:t xml:space="preserve"> interesting point for </w:t>
      </w:r>
      <w:r w:rsidR="005629EB">
        <w:rPr>
          <w:rFonts w:cs="Times New Roman"/>
          <w:b/>
          <w:i/>
          <w:lang w:val="en-US"/>
        </w:rPr>
        <w:t>our work</w:t>
      </w:r>
      <w:r w:rsidR="00704C12" w:rsidRPr="0025522F">
        <w:rPr>
          <w:rFonts w:cs="Times New Roman"/>
          <w:b/>
          <w:i/>
          <w:lang w:val="en-US"/>
        </w:rPr>
        <w:t>.</w:t>
      </w:r>
      <w:r w:rsidR="004B62D3">
        <w:rPr>
          <w:rFonts w:cs="Times New Roman"/>
          <w:b/>
          <w:i/>
          <w:lang w:val="en-US"/>
        </w:rPr>
        <w:t xml:space="preserve"> </w:t>
      </w:r>
      <w:r w:rsidR="005629EB">
        <w:rPr>
          <w:rFonts w:cs="Times New Roman"/>
          <w:b/>
          <w:i/>
          <w:lang w:val="en-US"/>
        </w:rPr>
        <w:t>However, s</w:t>
      </w:r>
      <w:r w:rsidR="004B62D3">
        <w:rPr>
          <w:rFonts w:cs="Times New Roman"/>
          <w:b/>
          <w:i/>
          <w:lang w:val="en-US"/>
        </w:rPr>
        <w:t xml:space="preserve">ince </w:t>
      </w:r>
      <w:r w:rsidR="004B5B45">
        <w:rPr>
          <w:rFonts w:cs="Times New Roman"/>
          <w:b/>
          <w:i/>
          <w:lang w:val="en-US"/>
        </w:rPr>
        <w:t xml:space="preserve">this suggestion by </w:t>
      </w:r>
      <w:r w:rsidR="004B62D3">
        <w:rPr>
          <w:rFonts w:cs="Times New Roman"/>
          <w:b/>
          <w:i/>
          <w:lang w:val="en-US"/>
        </w:rPr>
        <w:t xml:space="preserve">the reviewer would require </w:t>
      </w:r>
      <w:r w:rsidR="005629EB">
        <w:rPr>
          <w:rFonts w:cs="Times New Roman"/>
          <w:b/>
          <w:i/>
          <w:lang w:val="en-US"/>
        </w:rPr>
        <w:t>running a new series of experiments, we leave it to future (follow-up) studie</w:t>
      </w:r>
      <w:r w:rsidR="0002501D">
        <w:rPr>
          <w:rFonts w:cs="Times New Roman"/>
          <w:b/>
          <w:i/>
          <w:lang w:val="en-US"/>
        </w:rPr>
        <w:t>s to further address this point.</w:t>
      </w:r>
    </w:p>
    <w:p w14:paraId="7FCA55BF" w14:textId="77777777" w:rsidR="00B4542D" w:rsidRPr="0025522F" w:rsidRDefault="00B4542D" w:rsidP="0025522F">
      <w:pPr>
        <w:widowControl w:val="0"/>
        <w:autoSpaceDE w:val="0"/>
        <w:autoSpaceDN w:val="0"/>
        <w:adjustRightInd w:val="0"/>
        <w:jc w:val="both"/>
        <w:rPr>
          <w:rFonts w:eastAsia="Arial Unicode MS" w:cs="Times New Roman"/>
          <w:color w:val="FF0000"/>
          <w:lang w:val="en-US"/>
        </w:rPr>
      </w:pPr>
    </w:p>
    <w:p w14:paraId="4F554BAF" w14:textId="3C98980C" w:rsidR="00CA7CB5" w:rsidRPr="0025522F" w:rsidRDefault="00D1325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[11] “</w:t>
      </w:r>
      <w:r w:rsidR="00CA7CB5" w:rsidRPr="0025522F">
        <w:rPr>
          <w:rFonts w:ascii="Times New Roman" w:eastAsia="Times New Roman" w:hAnsi="Times New Roman"/>
          <w:sz w:val="24"/>
          <w:szCs w:val="24"/>
          <w:lang w:val="en-US"/>
        </w:rPr>
        <w:t xml:space="preserve">A crucial factor not controlled for in the </w:t>
      </w:r>
      <w:proofErr w:type="spellStart"/>
      <w:r w:rsidR="00CA7CB5" w:rsidRPr="0025522F">
        <w:rPr>
          <w:rFonts w:ascii="Times New Roman" w:eastAsia="Times New Roman" w:hAnsi="Times New Roman"/>
          <w:sz w:val="24"/>
          <w:szCs w:val="24"/>
          <w:lang w:val="en-US"/>
        </w:rPr>
        <w:t>exps</w:t>
      </w:r>
      <w:proofErr w:type="spellEnd"/>
      <w:r w:rsidR="00CA7CB5" w:rsidRPr="0025522F">
        <w:rPr>
          <w:rFonts w:ascii="Times New Roman" w:eastAsia="Times New Roman" w:hAnsi="Times New Roman"/>
          <w:sz w:val="24"/>
          <w:szCs w:val="24"/>
          <w:lang w:val="en-US"/>
        </w:rPr>
        <w:t xml:space="preserve">. is the factor strength of the inferential reasoning, which here does not involve logical deduction (indirect evidence), but a defeasible deduction based on stereotypical actions or chains of </w:t>
      </w:r>
      <w:proofErr w:type="gramStart"/>
      <w:r w:rsidR="00CA7CB5" w:rsidRPr="0025522F">
        <w:rPr>
          <w:rFonts w:ascii="Times New Roman" w:eastAsia="Times New Roman" w:hAnsi="Times New Roman"/>
          <w:sz w:val="24"/>
          <w:szCs w:val="24"/>
          <w:lang w:val="en-US"/>
        </w:rPr>
        <w:t>events.</w:t>
      </w:r>
      <w:proofErr w:type="gramEnd"/>
      <w:r w:rsidR="00CA7CB5" w:rsidRPr="0025522F">
        <w:rPr>
          <w:rFonts w:ascii="Times New Roman" w:eastAsia="Times New Roman" w:hAnsi="Times New Roman"/>
          <w:sz w:val="24"/>
          <w:szCs w:val="24"/>
          <w:lang w:val="en-US"/>
        </w:rPr>
        <w:t xml:space="preserve"> It is not surprising, then, that the commitment with </w:t>
      </w:r>
      <w:r w:rsidR="00CA7CB5" w:rsidRPr="0025522F">
        <w:rPr>
          <w:rFonts w:ascii="Times New Roman" w:eastAsia="Times New Roman" w:hAnsi="Times New Roman"/>
          <w:i/>
          <w:iCs/>
          <w:sz w:val="24"/>
          <w:szCs w:val="24"/>
          <w:lang w:val="en-US"/>
        </w:rPr>
        <w:t>must/</w:t>
      </w:r>
      <w:proofErr w:type="spellStart"/>
      <w:r w:rsidR="00CA7CB5" w:rsidRPr="0025522F">
        <w:rPr>
          <w:rFonts w:ascii="Times New Roman" w:eastAsia="Times New Roman" w:hAnsi="Times New Roman"/>
          <w:i/>
          <w:iCs/>
          <w:sz w:val="24"/>
          <w:szCs w:val="24"/>
          <w:lang w:val="en-US"/>
        </w:rPr>
        <w:t>müssen</w:t>
      </w:r>
      <w:proofErr w:type="spellEnd"/>
      <w:r w:rsidR="00CA7CB5" w:rsidRPr="0025522F">
        <w:rPr>
          <w:rFonts w:ascii="Times New Roman" w:eastAsia="Times New Roman" w:hAnsi="Times New Roman"/>
          <w:i/>
          <w:iCs/>
          <w:sz w:val="24"/>
          <w:szCs w:val="24"/>
          <w:lang w:val="en-US"/>
        </w:rPr>
        <w:t xml:space="preserve"> </w:t>
      </w:r>
      <w:r w:rsidR="00CA7CB5" w:rsidRPr="0025522F">
        <w:rPr>
          <w:rFonts w:ascii="Times New Roman" w:eastAsia="Times New Roman" w:hAnsi="Times New Roman"/>
          <w:sz w:val="24"/>
          <w:szCs w:val="24"/>
          <w:lang w:val="en-US"/>
        </w:rPr>
        <w:t xml:space="preserve">comes out as weaker. </w:t>
      </w:r>
      <w:r w:rsidR="00CA7CB5" w:rsidRPr="0065703B">
        <w:rPr>
          <w:rFonts w:ascii="Times New Roman" w:eastAsia="Times New Roman" w:hAnsi="Times New Roman"/>
          <w:bCs/>
          <w:i/>
          <w:iCs/>
          <w:sz w:val="24"/>
          <w:szCs w:val="24"/>
          <w:lang w:val="en-US"/>
        </w:rPr>
        <w:t>This fact should be explicitly acknowledged in the discussion of the experimental results</w:t>
      </w:r>
      <w:r w:rsidR="00CA7CB5" w:rsidRPr="0065703B">
        <w:rPr>
          <w:rFonts w:ascii="Times New Roman" w:eastAsia="Times New Roman" w:hAnsi="Times New Roman"/>
          <w:bCs/>
          <w:sz w:val="24"/>
          <w:szCs w:val="24"/>
          <w:lang w:val="en-US"/>
        </w:rPr>
        <w:t>.</w:t>
      </w:r>
      <w:r w:rsidR="00CA7CB5" w:rsidRPr="0025522F">
        <w:rPr>
          <w:rFonts w:ascii="Times New Roman" w:hAnsi="Times New Roman"/>
          <w:color w:val="262626"/>
          <w:sz w:val="24"/>
          <w:szCs w:val="24"/>
          <w:lang w:val="en-US"/>
        </w:rPr>
        <w:t>”</w:t>
      </w:r>
    </w:p>
    <w:p w14:paraId="11E17B17" w14:textId="4B0229A9" w:rsidR="000316AB" w:rsidRPr="0025522F" w:rsidRDefault="000316AB" w:rsidP="0025522F">
      <w:pPr>
        <w:jc w:val="both"/>
        <w:rPr>
          <w:rFonts w:cs="Times New Roman"/>
          <w:b/>
          <w:i/>
          <w:color w:val="000000" w:themeColor="text1"/>
          <w:lang w:val="en-US"/>
        </w:rPr>
      </w:pPr>
      <w:r w:rsidRPr="0025522F">
        <w:rPr>
          <w:rFonts w:cs="Times New Roman"/>
          <w:b/>
          <w:lang w:val="en-US"/>
        </w:rPr>
        <w:t xml:space="preserve">Response: </w:t>
      </w:r>
      <w:r w:rsidR="00B66CD1">
        <w:rPr>
          <w:rFonts w:cs="Times New Roman"/>
          <w:b/>
          <w:i/>
          <w:lang w:val="en-US"/>
        </w:rPr>
        <w:t xml:space="preserve">We have ultimately decided not to include this discussion, for the following reason: </w:t>
      </w:r>
      <w:r w:rsidR="00687F54">
        <w:rPr>
          <w:rFonts w:cs="Times New Roman"/>
          <w:b/>
          <w:i/>
          <w:lang w:val="en-US"/>
        </w:rPr>
        <w:t>the direct/indirect distinction is itself not a very clear one</w:t>
      </w:r>
      <w:r w:rsidR="00BA730E">
        <w:rPr>
          <w:rFonts w:cs="Times New Roman"/>
          <w:b/>
          <w:i/>
          <w:lang w:val="en-US"/>
        </w:rPr>
        <w:t>, and that in turn means that logical deduction likely has a relatively minor role to play in the production and interpretation of evidential devices</w:t>
      </w:r>
      <w:r w:rsidR="00687F54">
        <w:rPr>
          <w:rFonts w:cs="Times New Roman"/>
          <w:b/>
          <w:i/>
          <w:lang w:val="en-US"/>
        </w:rPr>
        <w:t>. For instance, in our items, the direct evidence for “The neighbor’s dog is barking” is “</w:t>
      </w:r>
      <w:r w:rsidR="00687F54" w:rsidRPr="00687F54">
        <w:rPr>
          <w:rFonts w:cs="Times New Roman"/>
          <w:b/>
          <w:i/>
          <w:lang w:val="en-US"/>
        </w:rPr>
        <w:t>You look outside and see Fluffy, the neighbor’s dog, standing on the porch and barking</w:t>
      </w:r>
      <w:r w:rsidR="00687F54">
        <w:rPr>
          <w:rFonts w:cs="Times New Roman"/>
          <w:b/>
          <w:i/>
          <w:lang w:val="en-US"/>
        </w:rPr>
        <w:t xml:space="preserve">”, which was rated as weaker evidence than the following indirect evidence for “The coffee is cold”: “You see that there is no steam coming from the coffee.” (see Figure 1). </w:t>
      </w:r>
    </w:p>
    <w:p w14:paraId="15F41703" w14:textId="77777777" w:rsidR="000316AB" w:rsidRPr="0025522F" w:rsidRDefault="000316AB" w:rsidP="0025522F">
      <w:pPr>
        <w:widowControl w:val="0"/>
        <w:autoSpaceDE w:val="0"/>
        <w:autoSpaceDN w:val="0"/>
        <w:adjustRightInd w:val="0"/>
        <w:jc w:val="both"/>
        <w:rPr>
          <w:rFonts w:cs="Times New Roman"/>
          <w:color w:val="262626"/>
          <w:lang w:val="en-US"/>
        </w:rPr>
      </w:pPr>
    </w:p>
    <w:p w14:paraId="5117254E" w14:textId="7F7645DC" w:rsidR="000316AB" w:rsidRPr="0025522F" w:rsidRDefault="000316AB"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[12] “</w:t>
      </w:r>
      <w:r w:rsidR="005021DF" w:rsidRPr="0025522F">
        <w:rPr>
          <w:rFonts w:ascii="Times New Roman" w:eastAsia="Times New Roman" w:hAnsi="Times New Roman"/>
          <w:sz w:val="24"/>
          <w:szCs w:val="24"/>
          <w:lang w:val="en-US"/>
        </w:rPr>
        <w:t xml:space="preserve">The reported parallels in participants’ behavior with epistemic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the discourse particle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are not unproblematic, as – to the </w:t>
      </w:r>
      <w:proofErr w:type="spellStart"/>
      <w:r w:rsidR="005021DF" w:rsidRPr="0025522F">
        <w:rPr>
          <w:rFonts w:ascii="Times New Roman" w:eastAsia="Times New Roman" w:hAnsi="Times New Roman"/>
          <w:sz w:val="24"/>
          <w:szCs w:val="24"/>
          <w:lang w:val="en-US"/>
        </w:rPr>
        <w:t>naïve</w:t>
      </w:r>
      <w:proofErr w:type="spellEnd"/>
      <w:r w:rsidR="005021DF" w:rsidRPr="0025522F">
        <w:rPr>
          <w:rFonts w:ascii="Times New Roman" w:eastAsia="Times New Roman" w:hAnsi="Times New Roman"/>
          <w:sz w:val="24"/>
          <w:szCs w:val="24"/>
          <w:lang w:val="en-US"/>
        </w:rPr>
        <w:t xml:space="preserve"> reader – they might suggest a semantic parallel where none exists. As shown in previous literature,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differ in at least two important ways: (</w:t>
      </w:r>
      <w:proofErr w:type="spellStart"/>
      <w:r w:rsidR="005021DF" w:rsidRPr="0025522F">
        <w:rPr>
          <w:rFonts w:ascii="Times New Roman" w:eastAsia="Times New Roman" w:hAnsi="Times New Roman"/>
          <w:sz w:val="24"/>
          <w:szCs w:val="24"/>
          <w:lang w:val="en-US"/>
        </w:rPr>
        <w:t>i</w:t>
      </w:r>
      <w:proofErr w:type="spellEnd"/>
      <w:r w:rsidR="005021DF" w:rsidRPr="0025522F">
        <w:rPr>
          <w:rFonts w:ascii="Times New Roman" w:eastAsia="Times New Roman" w:hAnsi="Times New Roman"/>
          <w:sz w:val="24"/>
          <w:szCs w:val="24"/>
          <w:lang w:val="en-US"/>
        </w:rPr>
        <w:t xml:space="preserv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truth-functional, can be questioned and be part of the presupposed background </w:t>
      </w:r>
      <w:proofErr w:type="spellStart"/>
      <w:r w:rsidR="005021DF" w:rsidRPr="0025522F">
        <w:rPr>
          <w:rFonts w:ascii="Times New Roman" w:eastAsia="Times New Roman" w:hAnsi="Times New Roman"/>
          <w:sz w:val="24"/>
          <w:szCs w:val="24"/>
          <w:lang w:val="en-US"/>
        </w:rPr>
        <w:lastRenderedPageBreak/>
        <w:t>etc</w:t>
      </w:r>
      <w:proofErr w:type="spellEnd"/>
      <w:r w:rsidR="005021DF" w:rsidRPr="0025522F">
        <w:rPr>
          <w:rFonts w:ascii="Times New Roman" w:eastAsia="Times New Roman" w:hAnsi="Times New Roman"/>
          <w:sz w:val="24"/>
          <w:szCs w:val="24"/>
          <w:lang w:val="en-US"/>
        </w:rPr>
        <w:t xml:space="preserve">; whereas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not; (ii.)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obligatorily not-at issue, for which reason it cannot be focused. </w:t>
      </w:r>
      <w:proofErr w:type="gramStart"/>
      <w:r w:rsidR="005021DF" w:rsidRPr="0025522F">
        <w:rPr>
          <w:rFonts w:ascii="Times New Roman" w:eastAsia="Times New Roman" w:hAnsi="Times New Roman"/>
          <w:sz w:val="24"/>
          <w:szCs w:val="24"/>
          <w:lang w:val="en-US"/>
        </w:rPr>
        <w:t>So</w:t>
      </w:r>
      <w:proofErr w:type="gramEnd"/>
      <w:r w:rsidR="005021DF" w:rsidRPr="0025522F">
        <w:rPr>
          <w:rFonts w:ascii="Times New Roman" w:eastAsia="Times New Roman" w:hAnsi="Times New Roman"/>
          <w:sz w:val="24"/>
          <w:szCs w:val="24"/>
          <w:lang w:val="en-US"/>
        </w:rPr>
        <w:t xml:space="preserve"> what can we learn from the fact that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behave on a par in the presented experiments? In all likelihood only that such experiments are insensitive to semantic differences between the two expressions.</w:t>
      </w:r>
      <w:r w:rsidRPr="0025522F">
        <w:rPr>
          <w:rFonts w:ascii="Times New Roman" w:hAnsi="Times New Roman"/>
          <w:sz w:val="24"/>
          <w:szCs w:val="24"/>
          <w:lang w:val="en-US"/>
        </w:rPr>
        <w:t>”</w:t>
      </w:r>
    </w:p>
    <w:p w14:paraId="35B1B7F3" w14:textId="19D58CDE" w:rsidR="00C0234D" w:rsidRPr="0025522F" w:rsidRDefault="000316AB" w:rsidP="00BC599C">
      <w:pPr>
        <w:jc w:val="both"/>
        <w:rPr>
          <w:rFonts w:cs="Times New Roman"/>
          <w:b/>
          <w:i/>
          <w:lang w:val="en-US"/>
        </w:rPr>
      </w:pPr>
      <w:r w:rsidRPr="0025522F">
        <w:rPr>
          <w:rFonts w:cs="Times New Roman"/>
          <w:b/>
          <w:lang w:val="en-US"/>
        </w:rPr>
        <w:t xml:space="preserve">Response: </w:t>
      </w:r>
      <w:r w:rsidR="004B74B1">
        <w:rPr>
          <w:rFonts w:cs="Times New Roman"/>
          <w:b/>
          <w:i/>
          <w:lang w:val="en-US"/>
        </w:rPr>
        <w:t xml:space="preserve">We slightly disagree with the reviewer, given that </w:t>
      </w:r>
      <w:r w:rsidR="00505097">
        <w:rPr>
          <w:rFonts w:cs="Times New Roman"/>
          <w:b/>
          <w:i/>
          <w:lang w:val="en-US"/>
        </w:rPr>
        <w:t xml:space="preserve">there is an important strand of work </w:t>
      </w:r>
      <w:r w:rsidR="00836900">
        <w:rPr>
          <w:rFonts w:cs="Times New Roman"/>
          <w:b/>
          <w:i/>
          <w:lang w:val="en-US"/>
        </w:rPr>
        <w:t>arguing</w:t>
      </w:r>
      <w:r w:rsidR="00505097">
        <w:rPr>
          <w:rFonts w:cs="Times New Roman"/>
          <w:b/>
          <w:i/>
          <w:lang w:val="en-US"/>
        </w:rPr>
        <w:t xml:space="preserve"> for non-propositional analyses of modal expressions like (epistemic) </w:t>
      </w:r>
      <w:r w:rsidR="00505097" w:rsidRPr="00505097">
        <w:rPr>
          <w:rFonts w:cs="Times New Roman"/>
          <w:b/>
          <w:lang w:val="en-US"/>
        </w:rPr>
        <w:t xml:space="preserve">must </w:t>
      </w:r>
      <w:r w:rsidR="00505097" w:rsidRPr="00505097">
        <w:rPr>
          <w:rFonts w:cs="Times New Roman"/>
          <w:b/>
          <w:i/>
          <w:lang w:val="en-US"/>
        </w:rPr>
        <w:t xml:space="preserve">(see </w:t>
      </w:r>
      <w:proofErr w:type="spellStart"/>
      <w:r w:rsidR="00505097" w:rsidRPr="004B74B1">
        <w:rPr>
          <w:rFonts w:eastAsia="Times New Roman" w:cs="Times New Roman"/>
          <w:b/>
          <w:i/>
          <w:lang w:val="en-US" w:eastAsia="de-DE"/>
        </w:rPr>
        <w:t>Groen</w:t>
      </w:r>
      <w:r w:rsidR="00505097" w:rsidRPr="00505097">
        <w:rPr>
          <w:rFonts w:eastAsia="Times New Roman" w:cs="Times New Roman"/>
          <w:b/>
          <w:i/>
          <w:lang w:val="en-US" w:eastAsia="de-DE"/>
        </w:rPr>
        <w:t>endijk</w:t>
      </w:r>
      <w:proofErr w:type="spellEnd"/>
      <w:r w:rsidR="00505097" w:rsidRPr="00505097">
        <w:rPr>
          <w:rFonts w:eastAsia="Times New Roman" w:cs="Times New Roman"/>
          <w:b/>
          <w:i/>
          <w:lang w:val="en-US" w:eastAsia="de-DE"/>
        </w:rPr>
        <w:t xml:space="preserve">, </w:t>
      </w:r>
      <w:proofErr w:type="spellStart"/>
      <w:r w:rsidR="00505097" w:rsidRPr="00505097">
        <w:rPr>
          <w:rFonts w:eastAsia="Times New Roman" w:cs="Times New Roman"/>
          <w:b/>
          <w:i/>
          <w:lang w:val="en-US" w:eastAsia="de-DE"/>
        </w:rPr>
        <w:t>Stokhof</w:t>
      </w:r>
      <w:proofErr w:type="spellEnd"/>
      <w:r w:rsidR="00505097" w:rsidRPr="00505097">
        <w:rPr>
          <w:rFonts w:eastAsia="Times New Roman" w:cs="Times New Roman"/>
          <w:b/>
          <w:i/>
          <w:lang w:val="en-US" w:eastAsia="de-DE"/>
        </w:rPr>
        <w:t xml:space="preserve"> &amp; </w:t>
      </w:r>
      <w:proofErr w:type="spellStart"/>
      <w:r w:rsidR="00505097" w:rsidRPr="00505097">
        <w:rPr>
          <w:rFonts w:eastAsia="Times New Roman" w:cs="Times New Roman"/>
          <w:b/>
          <w:i/>
          <w:lang w:val="en-US" w:eastAsia="de-DE"/>
        </w:rPr>
        <w:t>Veltman</w:t>
      </w:r>
      <w:proofErr w:type="spellEnd"/>
      <w:r w:rsidR="00505097" w:rsidRPr="00505097">
        <w:rPr>
          <w:rFonts w:eastAsia="Times New Roman" w:cs="Times New Roman"/>
          <w:b/>
          <w:i/>
          <w:lang w:val="en-US" w:eastAsia="de-DE"/>
        </w:rPr>
        <w:t xml:space="preserve"> 1996 for seminal work and </w:t>
      </w:r>
      <w:proofErr w:type="spellStart"/>
      <w:r w:rsidR="00505097" w:rsidRPr="00505097">
        <w:rPr>
          <w:rFonts w:eastAsia="Times New Roman" w:cs="Times New Roman"/>
          <w:b/>
          <w:i/>
          <w:lang w:val="en-US" w:eastAsia="de-DE"/>
        </w:rPr>
        <w:t>Portner</w:t>
      </w:r>
      <w:proofErr w:type="spellEnd"/>
      <w:r w:rsidR="00505097" w:rsidRPr="00505097">
        <w:rPr>
          <w:rFonts w:eastAsia="Times New Roman" w:cs="Times New Roman"/>
          <w:b/>
          <w:i/>
          <w:lang w:val="en-US" w:eastAsia="de-DE"/>
        </w:rPr>
        <w:t xml:space="preserve"> 2009 for a comprehensive overview of different approaches).</w:t>
      </w:r>
      <w:r w:rsidR="00505097">
        <w:rPr>
          <w:rFonts w:eastAsia="Times New Roman" w:cs="Times New Roman"/>
          <w:b/>
          <w:i/>
          <w:lang w:val="en-US" w:eastAsia="de-DE"/>
        </w:rPr>
        <w:t xml:space="preserve"> Accordingly, the clear distinction suggested by the reviewer can also be considered controversial. Anyway, we now make very clear that the similar behavior of </w:t>
      </w:r>
      <w:proofErr w:type="spellStart"/>
      <w:r w:rsidR="00505097" w:rsidRPr="00505097">
        <w:rPr>
          <w:rFonts w:eastAsia="Times New Roman" w:cs="Times New Roman"/>
          <w:b/>
          <w:lang w:val="en-US" w:eastAsia="de-DE"/>
        </w:rPr>
        <w:t>müssen</w:t>
      </w:r>
      <w:proofErr w:type="spellEnd"/>
      <w:r w:rsidR="00505097" w:rsidRPr="00505097">
        <w:rPr>
          <w:rFonts w:eastAsia="Times New Roman" w:cs="Times New Roman"/>
          <w:b/>
          <w:lang w:val="en-US" w:eastAsia="de-DE"/>
        </w:rPr>
        <w:t>/</w:t>
      </w:r>
      <w:proofErr w:type="spellStart"/>
      <w:r w:rsidR="00505097" w:rsidRPr="00505097">
        <w:rPr>
          <w:rFonts w:eastAsia="Times New Roman" w:cs="Times New Roman"/>
          <w:b/>
          <w:lang w:val="en-US" w:eastAsia="de-DE"/>
        </w:rPr>
        <w:t>wohl</w:t>
      </w:r>
      <w:proofErr w:type="spellEnd"/>
      <w:r w:rsidR="00505097">
        <w:rPr>
          <w:rFonts w:eastAsia="Times New Roman" w:cs="Times New Roman"/>
          <w:b/>
          <w:i/>
          <w:lang w:val="en-US" w:eastAsia="de-DE"/>
        </w:rPr>
        <w:t xml:space="preserve"> in our study has no bearing on the debates indicated by the reviewer.</w:t>
      </w:r>
    </w:p>
    <w:p w14:paraId="1FFAC2B0" w14:textId="3F84B107" w:rsidR="00BC599C" w:rsidRPr="00012DE2" w:rsidRDefault="00C73EE2" w:rsidP="00204746">
      <w:pPr>
        <w:jc w:val="both"/>
        <w:rPr>
          <w:rFonts w:eastAsia="Times New Roman" w:cs="Times New Roman"/>
          <w:color w:val="FF0000"/>
          <w:lang w:val="en-US" w:eastAsia="de-DE"/>
        </w:rPr>
      </w:pPr>
      <w:r>
        <w:rPr>
          <w:color w:val="FF0000"/>
          <w:lang w:val="en-US"/>
        </w:rPr>
        <w:t>“</w:t>
      </w:r>
      <w:r w:rsidR="00CB40E8" w:rsidRPr="000F7493">
        <w:rPr>
          <w:color w:val="FF0000"/>
          <w:lang w:val="en-US"/>
        </w:rPr>
        <w:t xml:space="preserve">In other words, when investigating the dependence on evidence strength for </w:t>
      </w:r>
      <w:r w:rsidR="00CB40E8" w:rsidRPr="000F7493">
        <w:rPr>
          <w:i/>
          <w:color w:val="FF0000"/>
          <w:lang w:val="en-US"/>
        </w:rPr>
        <w:t>p</w:t>
      </w:r>
      <w:r w:rsidR="00CB40E8" w:rsidRPr="000F7493">
        <w:rPr>
          <w:color w:val="FF0000"/>
          <w:lang w:val="en-US"/>
        </w:rPr>
        <w:t xml:space="preserve">, we find that </w:t>
      </w:r>
      <w:r w:rsidR="00CB40E8" w:rsidRPr="000F7493">
        <w:rPr>
          <w:i/>
          <w:color w:val="FF0000"/>
          <w:lang w:val="en-US"/>
        </w:rPr>
        <w:t>muss</w:t>
      </w:r>
      <w:r w:rsidR="00CB40E8" w:rsidRPr="000F7493">
        <w:rPr>
          <w:color w:val="FF0000"/>
          <w:lang w:val="en-US"/>
        </w:rPr>
        <w:t xml:space="preserve"> and </w:t>
      </w:r>
      <w:proofErr w:type="spellStart"/>
      <w:r w:rsidR="00CB40E8" w:rsidRPr="000F7493">
        <w:rPr>
          <w:i/>
          <w:color w:val="FF0000"/>
          <w:lang w:val="en-US"/>
        </w:rPr>
        <w:t>wohl</w:t>
      </w:r>
      <w:proofErr w:type="spellEnd"/>
      <w:r w:rsidR="00CB40E8" w:rsidRPr="000F7493">
        <w:rPr>
          <w:color w:val="FF0000"/>
          <w:lang w:val="en-US"/>
        </w:rPr>
        <w:t xml:space="preserve"> pattern together, in contrast to other modal means such as </w:t>
      </w:r>
      <w:proofErr w:type="spellStart"/>
      <w:r w:rsidR="00CB40E8" w:rsidRPr="000F7493">
        <w:rPr>
          <w:i/>
          <w:color w:val="FF0000"/>
          <w:lang w:val="en-US"/>
        </w:rPr>
        <w:t>vermutlich</w:t>
      </w:r>
      <w:proofErr w:type="spellEnd"/>
      <w:r w:rsidR="00CB40E8" w:rsidRPr="000F7493">
        <w:rPr>
          <w:color w:val="FF0000"/>
          <w:lang w:val="en-US"/>
        </w:rPr>
        <w:t>. This is an interesting result given what we have discussed in Section 1.2 above, since our results suggest</w:t>
      </w:r>
      <w:r w:rsidR="00CB40E8">
        <w:rPr>
          <w:color w:val="000000" w:themeColor="text1"/>
          <w:lang w:val="en-US"/>
        </w:rPr>
        <w:t xml:space="preserve"> </w:t>
      </w:r>
      <w:r w:rsidR="00CB40E8" w:rsidRPr="00204746">
        <w:rPr>
          <w:color w:val="FF0000"/>
          <w:lang w:val="en-US"/>
        </w:rPr>
        <w:t xml:space="preserve">a </w:t>
      </w:r>
      <w:r w:rsidR="00CB40E8">
        <w:rPr>
          <w:color w:val="FF0000"/>
          <w:lang w:val="en-US"/>
        </w:rPr>
        <w:t xml:space="preserve">use-conditional </w:t>
      </w:r>
      <w:r w:rsidR="00CB40E8" w:rsidRPr="00204746">
        <w:rPr>
          <w:color w:val="FF0000"/>
          <w:lang w:val="en-US"/>
        </w:rPr>
        <w:t>difference between discourse particles and otherwise synonymous adverbs in the domain of speaker commitment that has not been observed in th</w:t>
      </w:r>
      <w:r w:rsidR="00CB40E8">
        <w:rPr>
          <w:color w:val="FF0000"/>
          <w:lang w:val="en-US"/>
        </w:rPr>
        <w:t xml:space="preserve">e theoretical literature and that is due to use conditions (i.e., in which evidential environments to use these devices) rather than to fundamental semantic differences. On the other hand, we see that epistemic </w:t>
      </w:r>
      <w:proofErr w:type="spellStart"/>
      <w:r w:rsidR="00CB40E8" w:rsidRPr="00FA3E46">
        <w:rPr>
          <w:i/>
          <w:color w:val="FF0000"/>
          <w:lang w:val="en-US"/>
        </w:rPr>
        <w:t>müssen</w:t>
      </w:r>
      <w:proofErr w:type="spellEnd"/>
      <w:r w:rsidR="00CB40E8">
        <w:rPr>
          <w:color w:val="FF0000"/>
          <w:lang w:val="en-US"/>
        </w:rPr>
        <w:t xml:space="preserve"> patterns with </w:t>
      </w:r>
      <w:proofErr w:type="spellStart"/>
      <w:r w:rsidR="00CB40E8" w:rsidRPr="00FA3E46">
        <w:rPr>
          <w:i/>
          <w:color w:val="FF0000"/>
          <w:lang w:val="en-US"/>
        </w:rPr>
        <w:t>wohl</w:t>
      </w:r>
      <w:proofErr w:type="spellEnd"/>
      <w:r w:rsidR="00CB40E8">
        <w:rPr>
          <w:color w:val="FF0000"/>
          <w:lang w:val="en-US"/>
        </w:rPr>
        <w:t xml:space="preserve"> with regard to felicitous evidential environments, and this parallel again indicates similar use restrictions rather than semantic differences and/or similarities between modal expressions and discourse particles that are discussed in the literature</w:t>
      </w:r>
      <w:r w:rsidR="00FA3E46">
        <w:rPr>
          <w:color w:val="FF0000"/>
          <w:lang w:val="en-US"/>
        </w:rPr>
        <w:t>.</w:t>
      </w:r>
      <w:r>
        <w:rPr>
          <w:color w:val="FF0000"/>
          <w:lang w:val="en-US"/>
        </w:rPr>
        <w:t>”</w:t>
      </w:r>
    </w:p>
    <w:p w14:paraId="3851494F" w14:textId="77777777" w:rsidR="00012DE2" w:rsidRPr="00204746" w:rsidRDefault="00012DE2" w:rsidP="00BC599C">
      <w:pPr>
        <w:rPr>
          <w:rFonts w:eastAsia="Times New Roman" w:cs="Times New Roman"/>
          <w:color w:val="FF0000"/>
          <w:lang w:val="en-US" w:eastAsia="de-DE"/>
        </w:rPr>
      </w:pPr>
    </w:p>
    <w:p w14:paraId="47CC9B48" w14:textId="5D1E950D" w:rsidR="002B67A0" w:rsidRPr="0025522F" w:rsidRDefault="002B67A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[13] “</w:t>
      </w:r>
      <w:r w:rsidR="008560A5" w:rsidRPr="0025522F">
        <w:rPr>
          <w:rFonts w:ascii="Times New Roman" w:eastAsia="Times New Roman" w:hAnsi="Times New Roman"/>
          <w:sz w:val="24"/>
          <w:szCs w:val="24"/>
          <w:lang w:val="en-US"/>
        </w:rPr>
        <w:t xml:space="preserve">Unlike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sz w:val="24"/>
          <w:szCs w:val="24"/>
          <w:lang w:val="en-US"/>
        </w:rPr>
        <w:t xml:space="preserve">,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seems illicit in strong logical deduction contexts, such as (4), and the other strong contexts for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in </w:t>
      </w:r>
      <w:proofErr w:type="spellStart"/>
      <w:r w:rsidR="008560A5" w:rsidRPr="0025522F">
        <w:rPr>
          <w:rFonts w:ascii="Times New Roman" w:eastAsia="Times New Roman" w:hAnsi="Times New Roman"/>
          <w:sz w:val="24"/>
          <w:szCs w:val="24"/>
          <w:lang w:val="en-US"/>
        </w:rPr>
        <w:t>vF&amp;G</w:t>
      </w:r>
      <w:proofErr w:type="spellEnd"/>
      <w:r w:rsidR="008560A5" w:rsidRPr="0025522F">
        <w:rPr>
          <w:rFonts w:ascii="Times New Roman" w:eastAsia="Times New Roman" w:hAnsi="Times New Roman"/>
          <w:sz w:val="24"/>
          <w:szCs w:val="24"/>
          <w:lang w:val="en-US"/>
        </w:rPr>
        <w:t xml:space="preserve"> (their </w:t>
      </w:r>
      <w:proofErr w:type="spellStart"/>
      <w:r w:rsidR="008560A5" w:rsidRPr="0025522F">
        <w:rPr>
          <w:rFonts w:ascii="Times New Roman" w:eastAsia="Times New Roman" w:hAnsi="Times New Roman"/>
          <w:sz w:val="24"/>
          <w:szCs w:val="24"/>
          <w:lang w:val="en-US"/>
        </w:rPr>
        <w:t>exs</w:t>
      </w:r>
      <w:proofErr w:type="spellEnd"/>
      <w:r w:rsidR="008560A5" w:rsidRPr="0025522F">
        <w:rPr>
          <w:rFonts w:ascii="Times New Roman" w:eastAsia="Times New Roman" w:hAnsi="Times New Roman"/>
          <w:sz w:val="24"/>
          <w:szCs w:val="24"/>
          <w:lang w:val="en-US"/>
        </w:rPr>
        <w:t xml:space="preserve">. (13) and (14). Given this, the parallel between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and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in the experiments would follow from the particular (stereotypical reasoning) contexts employed in the experiments. When considering additional contexts, it might emerge that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is inherently weak (as has been argued in the literature), whereas the commitment strength of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p varies with inference scheme (and not with evidential context). </w:t>
      </w:r>
      <w:r w:rsidR="008560A5" w:rsidRPr="00727A42">
        <w:rPr>
          <w:rFonts w:ascii="Times New Roman" w:eastAsia="Times New Roman" w:hAnsi="Times New Roman"/>
          <w:bCs/>
          <w:i/>
          <w:iCs/>
          <w:sz w:val="24"/>
          <w:szCs w:val="24"/>
          <w:lang w:val="en-US"/>
        </w:rPr>
        <w:t>I would like to encourage the authors to engage in this kind of investigation, which may be more fruitful from a theoretical perspective.</w:t>
      </w:r>
      <w:r w:rsidRPr="0025522F">
        <w:rPr>
          <w:rFonts w:ascii="Times New Roman" w:hAnsi="Times New Roman"/>
          <w:color w:val="262626"/>
          <w:sz w:val="24"/>
          <w:szCs w:val="24"/>
          <w:lang w:val="en-US"/>
        </w:rPr>
        <w:t>”</w:t>
      </w:r>
    </w:p>
    <w:p w14:paraId="66088DD6" w14:textId="046ACE12" w:rsidR="002B67A0" w:rsidRPr="0025522F" w:rsidRDefault="002B67A0" w:rsidP="0025522F">
      <w:pPr>
        <w:jc w:val="both"/>
        <w:rPr>
          <w:rFonts w:cs="Times New Roman"/>
          <w:b/>
          <w:i/>
          <w:lang w:val="en-US"/>
        </w:rPr>
      </w:pPr>
      <w:r w:rsidRPr="0025522F">
        <w:rPr>
          <w:rFonts w:cs="Times New Roman"/>
          <w:b/>
          <w:lang w:val="en-US"/>
        </w:rPr>
        <w:t>Response:</w:t>
      </w:r>
      <w:r w:rsidR="000F7493">
        <w:rPr>
          <w:rFonts w:cs="Times New Roman"/>
          <w:b/>
          <w:i/>
          <w:lang w:val="en-US"/>
        </w:rPr>
        <w:t xml:space="preserve"> We agree that this is an interesting point/line of thought. However, in our study we aimed at shedding some light on the use conditions </w:t>
      </w:r>
      <w:r w:rsidR="005E0F2A">
        <w:rPr>
          <w:rFonts w:cs="Times New Roman"/>
          <w:b/>
          <w:i/>
          <w:lang w:val="en-US"/>
        </w:rPr>
        <w:t>(in our case: evidential use restrictions) of these lexical devices</w:t>
      </w:r>
      <w:r w:rsidR="000F7493">
        <w:rPr>
          <w:rFonts w:cs="Times New Roman"/>
          <w:b/>
          <w:i/>
          <w:lang w:val="en-US"/>
        </w:rPr>
        <w:t xml:space="preserve">. To test the hypothesis </w:t>
      </w:r>
      <w:r w:rsidR="005E0F2A">
        <w:rPr>
          <w:rFonts w:cs="Times New Roman"/>
          <w:b/>
          <w:i/>
          <w:lang w:val="en-US"/>
        </w:rPr>
        <w:t xml:space="preserve">indicated </w:t>
      </w:r>
      <w:r w:rsidR="000F7493">
        <w:rPr>
          <w:rFonts w:cs="Times New Roman"/>
          <w:b/>
          <w:i/>
          <w:lang w:val="en-US"/>
        </w:rPr>
        <w:t>by the reviewer</w:t>
      </w:r>
      <w:r w:rsidR="005E0F2A">
        <w:rPr>
          <w:rFonts w:cs="Times New Roman"/>
          <w:b/>
          <w:i/>
          <w:lang w:val="en-US"/>
        </w:rPr>
        <w:t>,</w:t>
      </w:r>
      <w:r w:rsidR="000F7493">
        <w:rPr>
          <w:rFonts w:cs="Times New Roman"/>
          <w:b/>
          <w:i/>
          <w:lang w:val="en-US"/>
        </w:rPr>
        <w:t xml:space="preserve"> we would have to conduct an extra investigation where we carefully control for </w:t>
      </w:r>
      <w:r w:rsidR="005E0F2A">
        <w:rPr>
          <w:rFonts w:cs="Times New Roman"/>
          <w:b/>
          <w:i/>
          <w:lang w:val="en-US"/>
        </w:rPr>
        <w:t>(</w:t>
      </w:r>
      <w:r w:rsidR="000F7493">
        <w:rPr>
          <w:rFonts w:cs="Times New Roman"/>
          <w:b/>
          <w:i/>
          <w:lang w:val="en-US"/>
        </w:rPr>
        <w:t>more</w:t>
      </w:r>
      <w:r w:rsidR="005E0F2A">
        <w:rPr>
          <w:rFonts w:cs="Times New Roman"/>
          <w:b/>
          <w:i/>
          <w:lang w:val="en-US"/>
        </w:rPr>
        <w:t>)</w:t>
      </w:r>
      <w:r w:rsidR="000F7493">
        <w:rPr>
          <w:rFonts w:cs="Times New Roman"/>
          <w:b/>
          <w:i/>
          <w:lang w:val="en-US"/>
        </w:rPr>
        <w:t xml:space="preserve"> deduction and inference schemes </w:t>
      </w:r>
      <w:r w:rsidR="00F60A5C">
        <w:rPr>
          <w:rFonts w:cs="Times New Roman"/>
          <w:b/>
          <w:i/>
          <w:lang w:val="en-US"/>
        </w:rPr>
        <w:t>(see also response [14] below).</w:t>
      </w:r>
      <w:r w:rsidR="007E74AF">
        <w:rPr>
          <w:rFonts w:cs="Times New Roman"/>
          <w:b/>
          <w:i/>
          <w:lang w:val="en-US"/>
        </w:rPr>
        <w:t xml:space="preserve"> We thus leave it to future work to address this issue.</w:t>
      </w:r>
    </w:p>
    <w:p w14:paraId="10A3B5A2" w14:textId="77777777" w:rsidR="000746E2" w:rsidRPr="0025522F" w:rsidRDefault="000746E2" w:rsidP="0025522F">
      <w:pPr>
        <w:jc w:val="both"/>
        <w:rPr>
          <w:rFonts w:cs="Times New Roman"/>
          <w:b/>
          <w:lang w:val="en-US"/>
        </w:rPr>
      </w:pPr>
    </w:p>
    <w:p w14:paraId="2468F3FF" w14:textId="4D397084" w:rsidR="00D5443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[14</w:t>
      </w:r>
      <w:r w:rsidR="00D54433" w:rsidRPr="0025522F">
        <w:rPr>
          <w:rFonts w:ascii="Times New Roman" w:hAnsi="Times New Roman"/>
          <w:sz w:val="24"/>
          <w:szCs w:val="24"/>
          <w:lang w:val="en-US"/>
        </w:rPr>
        <w:t>] “</w:t>
      </w:r>
      <w:r w:rsidR="00132E2C" w:rsidRPr="0025522F">
        <w:rPr>
          <w:rFonts w:ascii="Times New Roman" w:eastAsia="Times New Roman" w:hAnsi="Times New Roman"/>
          <w:sz w:val="24"/>
          <w:szCs w:val="24"/>
          <w:lang w:val="en-US"/>
        </w:rPr>
        <w:t xml:space="preserve">Whereas I agree that some of the experimental paradigms </w:t>
      </w:r>
      <w:r w:rsidR="00132E2C" w:rsidRPr="0025522F">
        <w:rPr>
          <w:rFonts w:ascii="Times New Roman" w:eastAsia="Times New Roman" w:hAnsi="Times New Roman"/>
          <w:i/>
          <w:iCs/>
          <w:sz w:val="24"/>
          <w:szCs w:val="24"/>
          <w:lang w:val="en-US"/>
        </w:rPr>
        <w:t xml:space="preserve">might </w:t>
      </w:r>
      <w:r w:rsidR="00132E2C" w:rsidRPr="0025522F">
        <w:rPr>
          <w:rFonts w:ascii="Times New Roman" w:eastAsia="Times New Roman" w:hAnsi="Times New Roman"/>
          <w:sz w:val="24"/>
          <w:szCs w:val="24"/>
          <w:lang w:val="en-US"/>
        </w:rPr>
        <w:t xml:space="preserve">be useful for shedding light on the theoretical debate, this would require controlling for the deduction or inferencing scheme, in addition to evidential contexts. </w:t>
      </w:r>
      <w:r w:rsidR="00132E2C" w:rsidRPr="00727A42">
        <w:rPr>
          <w:rFonts w:ascii="Times New Roman" w:eastAsia="Times New Roman" w:hAnsi="Times New Roman"/>
          <w:bCs/>
          <w:i/>
          <w:iCs/>
          <w:sz w:val="24"/>
          <w:szCs w:val="24"/>
          <w:lang w:val="en-US"/>
        </w:rPr>
        <w:t>All this would need to be carefully reflected in the discussion section – which it isn’t in the current version. For this reason, I see the imminent danger that theoretically untrained readers will draw too strong a conclusion from the reported findings! This must be avoided at all costs by inserting more hedging in the presentation and discussion of the experimental data.</w:t>
      </w:r>
      <w:r w:rsidR="00D54433" w:rsidRPr="0025522F">
        <w:rPr>
          <w:rFonts w:ascii="Times New Roman" w:hAnsi="Times New Roman"/>
          <w:sz w:val="24"/>
          <w:szCs w:val="24"/>
          <w:lang w:val="en-US"/>
        </w:rPr>
        <w:t>”</w:t>
      </w:r>
    </w:p>
    <w:p w14:paraId="7276997B" w14:textId="7042F34F" w:rsidR="00D07C64" w:rsidRDefault="00D54433" w:rsidP="0025522F">
      <w:pPr>
        <w:jc w:val="both"/>
        <w:rPr>
          <w:rFonts w:cs="Times New Roman"/>
          <w:b/>
          <w:i/>
          <w:lang w:val="en-US"/>
        </w:rPr>
      </w:pPr>
      <w:r w:rsidRPr="0025522F">
        <w:rPr>
          <w:rFonts w:cs="Times New Roman"/>
          <w:b/>
          <w:lang w:val="en-US"/>
        </w:rPr>
        <w:t xml:space="preserve">Response: </w:t>
      </w:r>
      <w:r w:rsidR="007E74AF">
        <w:rPr>
          <w:rFonts w:cs="Times New Roman"/>
          <w:b/>
          <w:i/>
          <w:lang w:val="en-US"/>
        </w:rPr>
        <w:t xml:space="preserve">We revised the discussion section as follows, thereby </w:t>
      </w:r>
      <w:r w:rsidR="00D07C64">
        <w:rPr>
          <w:rFonts w:cs="Times New Roman"/>
          <w:b/>
          <w:i/>
          <w:lang w:val="en-US"/>
        </w:rPr>
        <w:t xml:space="preserve">introducing our conclusions in a </w:t>
      </w:r>
      <w:r w:rsidR="007E74AF">
        <w:rPr>
          <w:rFonts w:cs="Times New Roman"/>
          <w:b/>
          <w:i/>
          <w:lang w:val="en-US"/>
        </w:rPr>
        <w:t xml:space="preserve">more modest </w:t>
      </w:r>
      <w:r w:rsidR="00D07C64">
        <w:rPr>
          <w:rFonts w:cs="Times New Roman"/>
          <w:b/>
          <w:i/>
          <w:lang w:val="en-US"/>
        </w:rPr>
        <w:t xml:space="preserve">way now: </w:t>
      </w:r>
    </w:p>
    <w:p w14:paraId="0B43709B" w14:textId="3ED79A30" w:rsidR="00D07C64" w:rsidRPr="00D07C64" w:rsidRDefault="00D07C64" w:rsidP="00D07C64">
      <w:pPr>
        <w:jc w:val="both"/>
        <w:rPr>
          <w:color w:val="FF0000"/>
          <w:lang w:val="en-US"/>
        </w:rPr>
      </w:pPr>
      <w:r w:rsidRPr="00D07C64">
        <w:rPr>
          <w:rFonts w:cs="Times New Roman"/>
          <w:color w:val="FF0000"/>
          <w:lang w:val="en-US"/>
        </w:rPr>
        <w:t>“</w:t>
      </w:r>
      <w:r w:rsidRPr="00D07C64">
        <w:rPr>
          <w:color w:val="FF0000"/>
          <w:lang w:val="en-US"/>
        </w:rPr>
        <w:t xml:space="preserve">Although our experimental data cannot decide between the various theoretical accounts on challenging phenomena such as epistemic must (Section 1.1) and discourse particles (Section 1.2), a complete picture of these evidential means of natural languages requires systematically testing the compatibility of these devices with different degrees of evidence strength and evidential </w:t>
      </w:r>
      <w:r w:rsidRPr="00D07C64">
        <w:rPr>
          <w:color w:val="FF0000"/>
          <w:lang w:val="en-US"/>
        </w:rPr>
        <w:lastRenderedPageBreak/>
        <w:t>circumstances; we have presented an experimental paradigm for doing just that. This paradigm will allow for the exploration of how different evidential devices are used and comprehended compared to alternative lexical choices. It also highlights the role of speaker commitment in theories of evidential devices. Below, we comment on some of the conclusions we can draw from our results.”</w:t>
      </w:r>
    </w:p>
    <w:p w14:paraId="35D5A3A4" w14:textId="7C6D6187" w:rsidR="00D07C64" w:rsidRDefault="00D07C64" w:rsidP="0025522F">
      <w:pPr>
        <w:jc w:val="both"/>
        <w:rPr>
          <w:rFonts w:cs="Times New Roman"/>
          <w:b/>
          <w:i/>
          <w:lang w:val="en-US"/>
        </w:rPr>
      </w:pPr>
    </w:p>
    <w:p w14:paraId="3B22DE53" w14:textId="75A5E050" w:rsidR="00E73617" w:rsidRDefault="00D07C64" w:rsidP="0025522F">
      <w:pPr>
        <w:jc w:val="both"/>
        <w:rPr>
          <w:rFonts w:cs="Times New Roman"/>
          <w:b/>
          <w:i/>
          <w:lang w:val="en-US"/>
        </w:rPr>
      </w:pPr>
      <w:r>
        <w:rPr>
          <w:rFonts w:cs="Times New Roman"/>
          <w:b/>
          <w:i/>
          <w:lang w:val="en-US"/>
        </w:rPr>
        <w:t>In addition, we now make very clear in the final conclusion what the potential contributions of our experimental paradigm (which does not control for deduction or inference schemes, but instead focuses on evidential contexts) are:</w:t>
      </w:r>
    </w:p>
    <w:p w14:paraId="24C1FD20" w14:textId="77777777" w:rsidR="00D07C64" w:rsidRPr="00D07C64" w:rsidRDefault="00D07C64" w:rsidP="00D07C64">
      <w:pPr>
        <w:jc w:val="both"/>
        <w:rPr>
          <w:color w:val="FF0000"/>
          <w:lang w:val="en-US"/>
        </w:rPr>
      </w:pPr>
      <w:r w:rsidRPr="00D07C64">
        <w:rPr>
          <w:rFonts w:cs="Times New Roman"/>
          <w:color w:val="FF0000"/>
          <w:lang w:val="en-US"/>
        </w:rPr>
        <w:t>“</w:t>
      </w:r>
      <w:r w:rsidRPr="00D07C64">
        <w:rPr>
          <w:color w:val="FF0000"/>
          <w:lang w:val="en-US"/>
        </w:rPr>
        <w:t>As for discourse particles, no study has to date taken into account the component of different degrees of speaker commitment when debating 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15619A0A" w14:textId="199148E3" w:rsidR="00D07C64" w:rsidRPr="00D07C64" w:rsidRDefault="00D07C64" w:rsidP="00D07C64">
      <w:pPr>
        <w:jc w:val="both"/>
        <w:rPr>
          <w:rFonts w:cs="Times New Roman"/>
          <w:color w:val="FF0000"/>
          <w:lang w:val="en-US"/>
        </w:rPr>
      </w:pPr>
      <w:r w:rsidRPr="00D07C64">
        <w:rPr>
          <w:color w:val="FF0000"/>
          <w:lang w:val="en-US"/>
        </w:rPr>
        <w:t xml:space="preserve">As for epistemic </w:t>
      </w:r>
      <w:r w:rsidRPr="00D07C64">
        <w:rPr>
          <w:i/>
          <w:color w:val="FF0000"/>
          <w:lang w:val="en-US"/>
        </w:rPr>
        <w:t>must</w:t>
      </w:r>
      <w:r w:rsidRPr="00D07C64">
        <w:rPr>
          <w:color w:val="FF0000"/>
          <w:lang w:val="en-US"/>
        </w:rPr>
        <w:t xml:space="preserve">, we could, as expected, confirm the claim that the epistemic use of </w:t>
      </w:r>
      <w:r w:rsidRPr="00D07C64">
        <w:rPr>
          <w:i/>
          <w:color w:val="FF0000"/>
          <w:lang w:val="en-US"/>
        </w:rPr>
        <w:t>must</w:t>
      </w:r>
      <w:r w:rsidRPr="00D07C64">
        <w:rPr>
          <w:color w:val="FF0000"/>
          <w:lang w:val="en-US"/>
        </w:rPr>
        <w:t xml:space="preserve"> expresses a weaker commitment than the bare form. However, in addition to experimentally confirming this (admittedly) trivial observation, we have tested for different degrees of evidence strength and also compared epistemic </w:t>
      </w:r>
      <w:r w:rsidRPr="00D07C64">
        <w:rPr>
          <w:i/>
          <w:color w:val="FF0000"/>
          <w:lang w:val="en-US"/>
        </w:rPr>
        <w:t xml:space="preserve">must </w:t>
      </w:r>
      <w:r w:rsidRPr="00D07C64">
        <w:rPr>
          <w:color w:val="FF0000"/>
          <w:lang w:val="en-US"/>
        </w:rPr>
        <w:t xml:space="preserve">not only to the bare form but also to alternative modal expressions available in the English lexicon (i.e., adverbs and </w:t>
      </w:r>
      <w:r w:rsidRPr="00D07C64">
        <w:rPr>
          <w:i/>
          <w:color w:val="FF0000"/>
          <w:lang w:val="en-US"/>
        </w:rPr>
        <w:t>might</w:t>
      </w:r>
      <w:r w:rsidRPr="00D07C64">
        <w:rPr>
          <w:color w:val="FF0000"/>
          <w:lang w:val="en-US"/>
        </w:rPr>
        <w:t xml:space="preserve">). In this context, we found that </w:t>
      </w:r>
      <w:r w:rsidRPr="00D07C64">
        <w:rPr>
          <w:i/>
          <w:color w:val="FF0000"/>
          <w:lang w:val="en-US"/>
        </w:rPr>
        <w:t>must</w:t>
      </w:r>
      <w:r w:rsidRPr="00D07C64">
        <w:rPr>
          <w:color w:val="FF0000"/>
          <w:lang w:val="en-US"/>
        </w:rPr>
        <w:t xml:space="preserve"> is used in evidential circumstances where speaker commitment can be considered rather strong. This appears to concur with claims in the literature that highlight this strong component of </w:t>
      </w:r>
      <w:r w:rsidRPr="00D07C64">
        <w:rPr>
          <w:i/>
          <w:color w:val="FF0000"/>
          <w:lang w:val="en-US"/>
        </w:rPr>
        <w:t>must</w:t>
      </w:r>
      <w:r w:rsidRPr="00D07C64">
        <w:rPr>
          <w:color w:val="FF0000"/>
          <w:lang w:val="en-US"/>
        </w:rPr>
        <w:t xml:space="preserve"> (e.g., von </w:t>
      </w:r>
      <w:proofErr w:type="spellStart"/>
      <w:r w:rsidRPr="00D07C64">
        <w:rPr>
          <w:color w:val="FF0000"/>
          <w:lang w:val="en-US"/>
        </w:rPr>
        <w:t>Fintel</w:t>
      </w:r>
      <w:proofErr w:type="spellEnd"/>
      <w:r w:rsidRPr="00D07C64">
        <w:rPr>
          <w:color w:val="FF0000"/>
          <w:lang w:val="en-US"/>
        </w:rPr>
        <w:t xml:space="preserve"> &amp; Gillies 2010, 2016). However, the results also suggested that speaker commitment is lower for </w:t>
      </w:r>
      <w:r w:rsidRPr="00D07C64">
        <w:rPr>
          <w:i/>
          <w:color w:val="FF0000"/>
          <w:lang w:val="en-US"/>
        </w:rPr>
        <w:t>must</w:t>
      </w:r>
      <w:r w:rsidRPr="00D07C64">
        <w:rPr>
          <w:color w:val="FF0000"/>
          <w:lang w:val="en-US"/>
        </w:rPr>
        <w:t xml:space="preserve"> than for the bare form. This is at odds with von </w:t>
      </w:r>
      <w:proofErr w:type="spellStart"/>
      <w:r w:rsidRPr="00D07C64">
        <w:rPr>
          <w:color w:val="FF0000"/>
          <w:lang w:val="en-US"/>
        </w:rPr>
        <w:t>Fintel</w:t>
      </w:r>
      <w:proofErr w:type="spellEnd"/>
      <w:r w:rsidRPr="00D07C64">
        <w:rPr>
          <w:color w:val="FF0000"/>
          <w:lang w:val="en-US"/>
        </w:rPr>
        <w:t xml:space="preserve"> &amp; Gillies’ claim that “[s]</w:t>
      </w:r>
      <w:proofErr w:type="spellStart"/>
      <w:r w:rsidRPr="00D07C64">
        <w:rPr>
          <w:color w:val="FF0000"/>
          <w:lang w:val="en-US"/>
        </w:rPr>
        <w:t>peakers</w:t>
      </w:r>
      <w:proofErr w:type="spellEnd"/>
      <w:r w:rsidRPr="00D07C64">
        <w:rPr>
          <w:color w:val="FF0000"/>
          <w:lang w:val="en-US"/>
        </w:rPr>
        <w:t xml:space="preserve"> who say </w:t>
      </w:r>
      <w:r w:rsidRPr="00D07C64">
        <w:rPr>
          <w:i/>
          <w:color w:val="FF0000"/>
          <w:lang w:val="en-US"/>
        </w:rPr>
        <w:t>must</w:t>
      </w:r>
      <w:r w:rsidRPr="00D07C64">
        <w:rPr>
          <w:color w:val="FF0000"/>
          <w:lang w:val="en-US"/>
        </w:rPr>
        <w:t xml:space="preserve"> </w:t>
      </w:r>
      <w:r w:rsidRPr="00D07C64">
        <w:rPr>
          <w:i/>
          <w:color w:val="FF0000"/>
          <w:lang w:val="en-US"/>
        </w:rPr>
        <w:sym w:font="Symbol" w:char="F046"/>
      </w:r>
      <w:r w:rsidRPr="00D07C64">
        <w:rPr>
          <w:color w:val="FF0000"/>
          <w:lang w:val="en-US"/>
        </w:rPr>
        <w:t xml:space="preserve"> are just as strongly committed to the </w:t>
      </w:r>
      <w:proofErr w:type="spellStart"/>
      <w:r w:rsidRPr="00D07C64">
        <w:rPr>
          <w:color w:val="FF0000"/>
          <w:lang w:val="en-US"/>
        </w:rPr>
        <w:t>prejacent</w:t>
      </w:r>
      <w:proofErr w:type="spellEnd"/>
      <w:r w:rsidRPr="00D07C64">
        <w:rPr>
          <w:color w:val="FF0000"/>
          <w:lang w:val="en-US"/>
        </w:rPr>
        <w:t xml:space="preserve"> as those who assert </w:t>
      </w:r>
      <w:r w:rsidRPr="00D07C64">
        <w:rPr>
          <w:i/>
          <w:color w:val="FF0000"/>
          <w:lang w:val="en-US"/>
        </w:rPr>
        <w:sym w:font="Symbol" w:char="F046"/>
      </w:r>
      <w:r w:rsidRPr="00D07C64">
        <w:rPr>
          <w:color w:val="FF0000"/>
          <w:lang w:val="en-US"/>
        </w:rPr>
        <w:t xml:space="preserve"> by itself” (von </w:t>
      </w:r>
      <w:proofErr w:type="spellStart"/>
      <w:r w:rsidRPr="00D07C64">
        <w:rPr>
          <w:color w:val="FF0000"/>
          <w:lang w:val="en-US"/>
        </w:rPr>
        <w:t>Fintel</w:t>
      </w:r>
      <w:proofErr w:type="spellEnd"/>
      <w:r w:rsidRPr="00D07C64">
        <w:rPr>
          <w:color w:val="FF0000"/>
          <w:lang w:val="en-US"/>
        </w:rPr>
        <w:t xml:space="preserve"> &amp; Gillies 2010: 30).</w:t>
      </w:r>
      <w:r>
        <w:rPr>
          <w:color w:val="FF0000"/>
          <w:lang w:val="en-US"/>
        </w:rPr>
        <w:t>”</w:t>
      </w:r>
    </w:p>
    <w:p w14:paraId="7FCED13C" w14:textId="77777777" w:rsidR="00D07C64" w:rsidRPr="0025522F" w:rsidRDefault="00D07C64" w:rsidP="0025522F">
      <w:pPr>
        <w:jc w:val="both"/>
        <w:rPr>
          <w:rFonts w:cs="Times New Roman"/>
          <w:color w:val="FF0000"/>
          <w:lang w:val="en-US"/>
        </w:rPr>
      </w:pPr>
    </w:p>
    <w:p w14:paraId="5FE64A18" w14:textId="1BC8E589"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[15</w:t>
      </w:r>
      <w:r w:rsidR="000D64E9" w:rsidRPr="0025522F">
        <w:rPr>
          <w:rFonts w:ascii="Times New Roman" w:hAnsi="Times New Roman"/>
          <w:sz w:val="24"/>
          <w:szCs w:val="24"/>
          <w:lang w:val="en-US"/>
        </w:rPr>
        <w:t>] “</w:t>
      </w:r>
      <w:r w:rsidR="006C4135" w:rsidRPr="0025522F">
        <w:rPr>
          <w:rFonts w:ascii="Times New Roman" w:hAnsi="Times New Roman"/>
          <w:sz w:val="24"/>
          <w:szCs w:val="24"/>
          <w:lang w:val="en-US"/>
        </w:rPr>
        <w:t xml:space="preserve">Abstract: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we provide a starting point for approaching theoretical debates on the nature of evidential expressions from an experimental a</w:t>
      </w:r>
      <w:r w:rsidR="00727A42">
        <w:rPr>
          <w:rFonts w:ascii="Times New Roman" w:eastAsia="Times New Roman" w:hAnsi="Times New Roman"/>
          <w:sz w:val="24"/>
          <w:szCs w:val="24"/>
          <w:lang w:val="en-US"/>
        </w:rPr>
        <w:t>nd context-oriented perspective’</w:t>
      </w:r>
      <w:r w:rsidR="006C4135" w:rsidRPr="0025522F">
        <w:rPr>
          <w:rFonts w:ascii="Times New Roman" w:eastAsia="Times New Roman" w:hAnsi="Times New Roman"/>
          <w:sz w:val="24"/>
          <w:szCs w:val="24"/>
          <w:lang w:val="en-US"/>
        </w:rPr>
        <w:t xml:space="preserve"> </w:t>
      </w:r>
    </w:p>
    <w:p w14:paraId="4A9A0802" w14:textId="54B45E7C"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insert ‘(modal)’ before evidential, as epistemic auxi</w:t>
      </w:r>
      <w:r w:rsidRPr="0025522F">
        <w:rPr>
          <w:rFonts w:eastAsia="Times New Roman" w:cs="Times New Roman"/>
          <w:lang w:val="en-US" w:eastAsia="de-DE"/>
        </w:rPr>
        <w:t>liaries are not only evidential</w:t>
      </w:r>
      <w:r w:rsidR="00D54433" w:rsidRPr="0025522F">
        <w:rPr>
          <w:rFonts w:cs="Times New Roman"/>
          <w:color w:val="262626"/>
          <w:lang w:val="en-US"/>
        </w:rPr>
        <w:t>”</w:t>
      </w:r>
    </w:p>
    <w:p w14:paraId="2206D5A0" w14:textId="38DA15EB" w:rsidR="00D964E8" w:rsidRPr="0025522F" w:rsidRDefault="00D54433" w:rsidP="0025522F">
      <w:pPr>
        <w:jc w:val="both"/>
        <w:rPr>
          <w:rFonts w:cs="Times New Roman"/>
          <w:b/>
          <w:i/>
          <w:lang w:val="en-US"/>
        </w:rPr>
      </w:pPr>
      <w:r w:rsidRPr="0025522F">
        <w:rPr>
          <w:rFonts w:cs="Times New Roman"/>
          <w:b/>
          <w:lang w:val="en-US"/>
        </w:rPr>
        <w:t>Response:</w:t>
      </w:r>
      <w:r w:rsidR="00F60A5C">
        <w:rPr>
          <w:rFonts w:cs="Times New Roman"/>
          <w:b/>
          <w:i/>
          <w:color w:val="000000" w:themeColor="text1"/>
          <w:lang w:val="en-US"/>
        </w:rPr>
        <w:t xml:space="preserve"> Done</w:t>
      </w:r>
      <w:r w:rsidR="00503F79" w:rsidRPr="0025522F">
        <w:rPr>
          <w:rFonts w:cs="Times New Roman"/>
          <w:b/>
          <w:i/>
          <w:color w:val="000000" w:themeColor="text1"/>
          <w:lang w:val="en-US"/>
        </w:rPr>
        <w:t>.</w:t>
      </w:r>
    </w:p>
    <w:p w14:paraId="1041E279" w14:textId="77777777" w:rsidR="00D54433" w:rsidRPr="0025522F" w:rsidRDefault="00D54433" w:rsidP="0025522F">
      <w:pPr>
        <w:jc w:val="both"/>
        <w:rPr>
          <w:rFonts w:cs="Times New Roman"/>
          <w:color w:val="FF0000"/>
          <w:lang w:val="en-US"/>
        </w:rPr>
      </w:pPr>
    </w:p>
    <w:p w14:paraId="26ED9A85" w14:textId="0CA3BE77"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[16</w:t>
      </w:r>
      <w:r w:rsidR="00D54433" w:rsidRPr="0025522F">
        <w:rPr>
          <w:rFonts w:ascii="Times New Roman" w:hAnsi="Times New Roman"/>
          <w:sz w:val="24"/>
          <w:szCs w:val="24"/>
          <w:lang w:val="en-US"/>
        </w:rPr>
        <w:t xml:space="preserve">] </w:t>
      </w:r>
      <w:r w:rsidR="00D54433" w:rsidRPr="0025522F">
        <w:rPr>
          <w:rFonts w:ascii="Times New Roman" w:hAnsi="Times New Roman"/>
          <w:color w:val="262626"/>
          <w:sz w:val="24"/>
          <w:szCs w:val="24"/>
          <w:lang w:val="en-US"/>
        </w:rPr>
        <w:t>“</w:t>
      </w:r>
      <w:r w:rsidR="006C4135" w:rsidRPr="0025522F">
        <w:rPr>
          <w:rFonts w:ascii="Times New Roman" w:hAnsi="Times New Roman"/>
          <w:color w:val="262626"/>
          <w:sz w:val="24"/>
          <w:szCs w:val="24"/>
          <w:lang w:val="en-US"/>
        </w:rPr>
        <w:t xml:space="preserve">p. 5: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 xml:space="preserve">Most of these differences are based on the assumption that </w:t>
      </w:r>
      <w:proofErr w:type="spellStart"/>
      <w:r w:rsidR="006C4135" w:rsidRPr="0025522F">
        <w:rPr>
          <w:rFonts w:ascii="Times New Roman" w:eastAsia="Times New Roman" w:hAnsi="Times New Roman"/>
          <w:i/>
          <w:iCs/>
          <w:sz w:val="24"/>
          <w:szCs w:val="24"/>
          <w:lang w:val="en-US"/>
        </w:rPr>
        <w:t>wohl</w:t>
      </w:r>
      <w:proofErr w:type="spellEnd"/>
      <w:r w:rsidR="006C4135" w:rsidRPr="0025522F">
        <w:rPr>
          <w:rFonts w:ascii="Times New Roman" w:eastAsia="Times New Roman" w:hAnsi="Times New Roman"/>
          <w:i/>
          <w:iCs/>
          <w:sz w:val="24"/>
          <w:szCs w:val="24"/>
          <w:lang w:val="en-US"/>
        </w:rPr>
        <w:t xml:space="preserve"> </w:t>
      </w:r>
      <w:r w:rsidR="0020450A">
        <w:rPr>
          <w:rFonts w:ascii="Times New Roman" w:eastAsia="Times New Roman" w:hAnsi="Times New Roman"/>
          <w:sz w:val="24"/>
          <w:szCs w:val="24"/>
          <w:lang w:val="en-US"/>
        </w:rPr>
        <w:t>is not part of the truth-</w:t>
      </w:r>
      <w:r w:rsidR="006C4135" w:rsidRPr="0025522F">
        <w:rPr>
          <w:rFonts w:ascii="Times New Roman" w:eastAsia="Times New Roman" w:hAnsi="Times New Roman"/>
          <w:sz w:val="24"/>
          <w:szCs w:val="24"/>
          <w:lang w:val="en-US"/>
        </w:rPr>
        <w:t xml:space="preserve">conditional content of the clause, whereas the evidential component of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also the epistemic contribution by adverbs contribute to truth-conditional content. However, this distinction cannot be taken for granted, given what we said above about epistemic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and given the evidence for non-truth-functional views on higher adverbs discussed b</w:t>
      </w:r>
      <w:r w:rsidR="00727A42">
        <w:rPr>
          <w:rFonts w:ascii="Times New Roman" w:eastAsia="Times New Roman" w:hAnsi="Times New Roman"/>
          <w:sz w:val="24"/>
          <w:szCs w:val="24"/>
          <w:lang w:val="en-US"/>
        </w:rPr>
        <w:t>y Ernst (2007) and many others.’</w:t>
      </w:r>
    </w:p>
    <w:p w14:paraId="04AB73E7" w14:textId="349EA9EB"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 think the second clause in the quote is based on a misunderstanding: the semantic c</w:t>
      </w:r>
      <w:r w:rsidR="0020450A">
        <w:rPr>
          <w:rFonts w:eastAsia="Times New Roman" w:cs="Times New Roman"/>
          <w:lang w:val="en-US" w:eastAsia="de-DE"/>
        </w:rPr>
        <w:t>haracterization of '</w:t>
      </w:r>
      <w:proofErr w:type="spellStart"/>
      <w:r w:rsidR="0020450A">
        <w:rPr>
          <w:rFonts w:eastAsia="Times New Roman" w:cs="Times New Roman"/>
          <w:lang w:val="en-US" w:eastAsia="de-DE"/>
        </w:rPr>
        <w:t>wohl</w:t>
      </w:r>
      <w:proofErr w:type="spellEnd"/>
      <w:r w:rsidR="0020450A">
        <w:rPr>
          <w:rFonts w:eastAsia="Times New Roman" w:cs="Times New Roman"/>
          <w:lang w:val="en-US" w:eastAsia="de-DE"/>
        </w:rPr>
        <w:t xml:space="preserve">' as </w:t>
      </w:r>
      <w:r w:rsidRPr="006C4135">
        <w:rPr>
          <w:rFonts w:eastAsia="Times New Roman" w:cs="Times New Roman"/>
          <w:lang w:val="en-US" w:eastAsia="de-DE"/>
        </w:rPr>
        <w:t xml:space="preserve">not truth-functional does not hinge on its status as adverbial or not, but only on its observable behavior under negation and </w:t>
      </w:r>
      <w:proofErr w:type="spellStart"/>
      <w:r w:rsidRPr="006C4135">
        <w:rPr>
          <w:rFonts w:eastAsia="Times New Roman" w:cs="Times New Roman"/>
          <w:lang w:val="en-US" w:eastAsia="de-DE"/>
        </w:rPr>
        <w:t>wrt</w:t>
      </w:r>
      <w:proofErr w:type="spellEnd"/>
      <w:r w:rsidRPr="006C4135">
        <w:rPr>
          <w:rFonts w:eastAsia="Times New Roman" w:cs="Times New Roman"/>
          <w:lang w:val="en-US" w:eastAsia="de-DE"/>
        </w:rPr>
        <w:t xml:space="preserve"> presuppositions. The pointer to Ernst is superfluous as nobody is denying that there ARE non-truth functional adverbs, but the ones that compare to '</w:t>
      </w:r>
      <w:proofErr w:type="spellStart"/>
      <w:r w:rsidRPr="006C4135">
        <w:rPr>
          <w:rFonts w:eastAsia="Times New Roman" w:cs="Times New Roman"/>
          <w:lang w:val="en-US" w:eastAsia="de-DE"/>
        </w:rPr>
        <w:t>wohl</w:t>
      </w:r>
      <w:proofErr w:type="spellEnd"/>
      <w:r w:rsidRPr="006C4135">
        <w:rPr>
          <w:rFonts w:eastAsia="Times New Roman" w:cs="Times New Roman"/>
          <w:lang w:val="en-US" w:eastAsia="de-DE"/>
        </w:rPr>
        <w:t>' are NOT – as is obvious from their semantic behavio</w:t>
      </w:r>
      <w:r w:rsidRPr="0025522F">
        <w:rPr>
          <w:rFonts w:eastAsia="Times New Roman" w:cs="Times New Roman"/>
          <w:lang w:val="en-US" w:eastAsia="de-DE"/>
        </w:rPr>
        <w:t>r in questions and under focus.</w:t>
      </w:r>
      <w:r w:rsidR="00D54433" w:rsidRPr="0025522F">
        <w:rPr>
          <w:rFonts w:cs="Times New Roman"/>
          <w:color w:val="262626"/>
          <w:lang w:val="en-US"/>
        </w:rPr>
        <w:t>”</w:t>
      </w:r>
    </w:p>
    <w:p w14:paraId="276329D8" w14:textId="77777777" w:rsidR="003107FD" w:rsidRDefault="00657367" w:rsidP="00BC599C">
      <w:pPr>
        <w:jc w:val="both"/>
        <w:rPr>
          <w:rFonts w:cs="Times New Roman"/>
          <w:b/>
          <w:i/>
          <w:lang w:val="en-US"/>
        </w:rPr>
      </w:pPr>
      <w:r w:rsidRPr="0025522F">
        <w:rPr>
          <w:rFonts w:cs="Times New Roman"/>
          <w:b/>
          <w:lang w:val="en-US"/>
        </w:rPr>
        <w:t xml:space="preserve">Response: </w:t>
      </w:r>
      <w:r w:rsidR="0020450A">
        <w:rPr>
          <w:rFonts w:cs="Times New Roman"/>
          <w:b/>
          <w:i/>
          <w:lang w:val="en-US"/>
        </w:rPr>
        <w:t xml:space="preserve">We </w:t>
      </w:r>
      <w:r w:rsidR="00D07C64">
        <w:rPr>
          <w:rFonts w:cs="Times New Roman"/>
          <w:b/>
          <w:i/>
          <w:lang w:val="en-US"/>
        </w:rPr>
        <w:t>thank the reviewer for this remark and added the following passage to illustrate the</w:t>
      </w:r>
      <w:r w:rsidR="003107FD">
        <w:rPr>
          <w:rFonts w:cs="Times New Roman"/>
          <w:b/>
          <w:i/>
          <w:lang w:val="en-US"/>
        </w:rPr>
        <w:t xml:space="preserve"> semantic behavior of </w:t>
      </w:r>
      <w:proofErr w:type="spellStart"/>
      <w:r w:rsidR="003107FD" w:rsidRPr="003107FD">
        <w:rPr>
          <w:rFonts w:cs="Times New Roman"/>
          <w:b/>
          <w:lang w:val="en-US"/>
        </w:rPr>
        <w:t>wohl</w:t>
      </w:r>
      <w:proofErr w:type="spellEnd"/>
      <w:r w:rsidR="003107FD">
        <w:rPr>
          <w:rFonts w:cs="Times New Roman"/>
          <w:b/>
          <w:i/>
          <w:lang w:val="en-US"/>
        </w:rPr>
        <w:t xml:space="preserve"> in questions (and how it differs from other modal devices like must and adverbs):</w:t>
      </w:r>
    </w:p>
    <w:p w14:paraId="209D95EC" w14:textId="368B9CD0" w:rsidR="003107FD" w:rsidRPr="003107FD" w:rsidRDefault="003107FD" w:rsidP="003107FD">
      <w:pPr>
        <w:autoSpaceDE w:val="0"/>
        <w:autoSpaceDN w:val="0"/>
        <w:adjustRightInd w:val="0"/>
        <w:jc w:val="both"/>
        <w:rPr>
          <w:rFonts w:eastAsia="Arial"/>
          <w:color w:val="FF0000"/>
          <w:lang w:val="en-US"/>
        </w:rPr>
      </w:pPr>
      <w:r w:rsidRPr="003107FD">
        <w:rPr>
          <w:rFonts w:eastAsia="Arial"/>
          <w:color w:val="FF0000"/>
          <w:lang w:val="en-US"/>
        </w:rPr>
        <w:t xml:space="preserve">“There are different views on how </w:t>
      </w:r>
      <w:proofErr w:type="spellStart"/>
      <w:r w:rsidRPr="003107FD">
        <w:rPr>
          <w:rFonts w:eastAsia="Arial"/>
          <w:i/>
          <w:color w:val="FF0000"/>
          <w:lang w:val="en-US"/>
        </w:rPr>
        <w:t>wohl</w:t>
      </w:r>
      <w:proofErr w:type="spellEnd"/>
      <w:r w:rsidRPr="003107FD">
        <w:rPr>
          <w:rFonts w:eastAsia="Arial"/>
          <w:color w:val="FF0000"/>
          <w:lang w:val="en-US"/>
        </w:rPr>
        <w:t xml:space="preserve"> might differ from adverbs and epistemic </w:t>
      </w:r>
      <w:r w:rsidRPr="003107FD">
        <w:rPr>
          <w:rFonts w:eastAsia="Arial"/>
          <w:i/>
          <w:color w:val="FF0000"/>
          <w:lang w:val="en-US"/>
        </w:rPr>
        <w:t>must</w:t>
      </w:r>
      <w:r w:rsidRPr="003107FD">
        <w:rPr>
          <w:rFonts w:eastAsia="Arial"/>
          <w:color w:val="FF0000"/>
          <w:lang w:val="en-US"/>
        </w:rPr>
        <w:t xml:space="preserve"> concerning scope-taking in question formation and structured propositions (e.g., Zimmermann 2008, 2011). Most of these differences are based on the assumption that </w:t>
      </w:r>
      <w:proofErr w:type="spellStart"/>
      <w:r w:rsidRPr="003107FD">
        <w:rPr>
          <w:rFonts w:eastAsia="Arial"/>
          <w:i/>
          <w:color w:val="FF0000"/>
          <w:lang w:val="en-US"/>
        </w:rPr>
        <w:t>wohl</w:t>
      </w:r>
      <w:proofErr w:type="spellEnd"/>
      <w:r w:rsidRPr="003107FD">
        <w:rPr>
          <w:rFonts w:eastAsia="Arial"/>
          <w:color w:val="FF0000"/>
          <w:lang w:val="en-US"/>
        </w:rPr>
        <w:t xml:space="preserve"> is not part of the truth-conditional content of the clause, whereas modals like </w:t>
      </w:r>
      <w:r w:rsidRPr="003107FD">
        <w:rPr>
          <w:rFonts w:eastAsia="Arial"/>
          <w:i/>
          <w:color w:val="FF0000"/>
          <w:lang w:val="en-US"/>
        </w:rPr>
        <w:t>must</w:t>
      </w:r>
      <w:r w:rsidRPr="003107FD">
        <w:rPr>
          <w:rFonts w:eastAsia="Arial"/>
          <w:color w:val="FF0000"/>
          <w:lang w:val="en-US"/>
        </w:rPr>
        <w:t xml:space="preserve"> and also the epistemic contribution by adverbs </w:t>
      </w:r>
      <w:r w:rsidRPr="003107FD">
        <w:rPr>
          <w:rFonts w:eastAsia="Arial"/>
          <w:color w:val="FF0000"/>
          <w:lang w:val="en-US"/>
        </w:rPr>
        <w:lastRenderedPageBreak/>
        <w:t xml:space="preserve">such as </w:t>
      </w:r>
      <w:r w:rsidRPr="003107FD">
        <w:rPr>
          <w:rFonts w:eastAsia="Arial"/>
          <w:i/>
          <w:color w:val="FF0000"/>
          <w:lang w:val="en-US"/>
        </w:rPr>
        <w:t>probably</w:t>
      </w:r>
      <w:r w:rsidRPr="003107FD">
        <w:rPr>
          <w:rFonts w:eastAsia="Arial"/>
          <w:color w:val="FF0000"/>
          <w:lang w:val="en-US"/>
        </w:rPr>
        <w:t xml:space="preserve"> contribute to truth-conditional content. Consider, for instance, the differences in the context of scope-taking in question formation. The formal sketches in (9), taken from Zimmermann (2011: 2021), make clear that using </w:t>
      </w:r>
      <w:r w:rsidRPr="003107FD">
        <w:rPr>
          <w:rFonts w:eastAsia="Arial"/>
          <w:i/>
          <w:color w:val="FF0000"/>
          <w:lang w:val="en-US"/>
        </w:rPr>
        <w:t>must</w:t>
      </w:r>
      <w:r w:rsidRPr="003107FD">
        <w:rPr>
          <w:rFonts w:eastAsia="Arial"/>
          <w:color w:val="FF0000"/>
          <w:lang w:val="en-US"/>
        </w:rPr>
        <w:t xml:space="preserve"> in a question results in asking whether or not Max must necessarily be at sea, and the occurrence of </w:t>
      </w:r>
      <w:r w:rsidRPr="003107FD">
        <w:rPr>
          <w:rFonts w:eastAsia="Arial"/>
          <w:i/>
          <w:color w:val="FF0000"/>
          <w:lang w:val="en-US"/>
        </w:rPr>
        <w:t>probably</w:t>
      </w:r>
      <w:r w:rsidRPr="003107FD">
        <w:rPr>
          <w:rFonts w:eastAsia="Arial"/>
          <w:color w:val="FF0000"/>
          <w:lang w:val="en-US"/>
        </w:rPr>
        <w:t xml:space="preserve"> yields a question that asks whether or not one has reason to suspect that Max is at sea:</w:t>
      </w:r>
    </w:p>
    <w:p w14:paraId="588D4577" w14:textId="77777777" w:rsidR="003107FD" w:rsidRPr="003107FD" w:rsidRDefault="003107FD" w:rsidP="003107FD">
      <w:pPr>
        <w:autoSpaceDE w:val="0"/>
        <w:autoSpaceDN w:val="0"/>
        <w:adjustRightInd w:val="0"/>
        <w:jc w:val="both"/>
        <w:rPr>
          <w:rFonts w:eastAsia="Arial"/>
          <w:color w:val="FF0000"/>
          <w:lang w:val="en-US"/>
        </w:rPr>
      </w:pPr>
    </w:p>
    <w:p w14:paraId="3EAED20D" w14:textId="77777777" w:rsidR="003107FD" w:rsidRPr="003107FD" w:rsidRDefault="003107FD" w:rsidP="003107FD">
      <w:pPr>
        <w:autoSpaceDE w:val="0"/>
        <w:autoSpaceDN w:val="0"/>
        <w:adjustRightInd w:val="0"/>
        <w:jc w:val="both"/>
        <w:rPr>
          <w:rFonts w:eastAsia="Arial"/>
          <w:color w:val="FF0000"/>
          <w:lang w:val="en-US"/>
        </w:rPr>
      </w:pPr>
      <w:r w:rsidRPr="003107FD">
        <w:rPr>
          <w:rFonts w:eastAsia="Arial" w:cs="Times New Roman"/>
          <w:color w:val="FF0000"/>
          <w:lang w:val="en-US" w:eastAsia="de-DE"/>
        </w:rPr>
        <w:t>(9)</w:t>
      </w:r>
      <w:r w:rsidRPr="003107FD">
        <w:rPr>
          <w:rFonts w:eastAsia="Arial" w:cs="Times New Roman"/>
          <w:color w:val="FF0000"/>
          <w:lang w:val="en-US" w:eastAsia="de-DE"/>
        </w:rPr>
        <w:tab/>
      </w:r>
      <w:r w:rsidRPr="003107FD">
        <w:rPr>
          <w:rFonts w:ascii="Cambria Math" w:eastAsiaTheme="minorEastAsia" w:hAnsi="Cambria Math" w:cs="Cambria Math"/>
          <w:color w:val="FF0000"/>
          <w:lang w:val="en-US" w:eastAsia="zh-CN"/>
        </w:rPr>
        <w:tab/>
      </w:r>
      <w:r w:rsidRPr="003107FD">
        <w:rPr>
          <w:rFonts w:eastAsiaTheme="minorEastAsia" w:cs="Times New Roman"/>
          <w:color w:val="FF0000"/>
          <w:lang w:val="en-US" w:eastAsia="zh-CN"/>
        </w:rPr>
        <w:t>a.</w:t>
      </w:r>
      <w:r w:rsidRPr="003107FD">
        <w:rPr>
          <w:rFonts w:eastAsiaTheme="minorEastAsia" w:cs="Times New Roman"/>
          <w:color w:val="FF0000"/>
          <w:lang w:val="en-US" w:eastAsia="zh-CN"/>
        </w:rPr>
        <w:tab/>
      </w:r>
      <w:r w:rsidRPr="003107FD">
        <w:rPr>
          <w:rFonts w:ascii="Cambria Math" w:eastAsiaTheme="minorEastAsia" w:hAnsi="Cambria Math" w:cs="Cambria Math"/>
          <w:color w:val="FF0000"/>
          <w:lang w:val="en-US" w:eastAsia="zh-CN"/>
        </w:rPr>
        <w:tab/>
      </w:r>
      <w:r w:rsidRPr="003107FD">
        <w:rPr>
          <w:rFonts w:ascii="Cambria Math" w:eastAsiaTheme="minorEastAsia" w:hAnsi="Cambria Math" w:cs="Cambria Math"/>
          <w:color w:val="FF0000"/>
          <w:lang w:eastAsia="zh-CN"/>
        </w:rPr>
        <w:t>⟦</w:t>
      </w:r>
      <w:r w:rsidRPr="003107FD">
        <w:rPr>
          <w:rFonts w:eastAsiaTheme="minorEastAsia" w:cs="Times New Roman"/>
          <w:color w:val="FF0000"/>
          <w:lang w:val="en-US" w:eastAsia="zh-CN"/>
        </w:rPr>
        <w:t xml:space="preserve">Must Max be at </w:t>
      </w:r>
      <w:proofErr w:type="gramStart"/>
      <w:r w:rsidRPr="003107FD">
        <w:rPr>
          <w:rFonts w:eastAsiaTheme="minorEastAsia" w:cs="Times New Roman"/>
          <w:color w:val="FF0000"/>
          <w:lang w:val="en-US" w:eastAsia="zh-CN"/>
        </w:rPr>
        <w:t>sea?</w:t>
      </w:r>
      <w:r w:rsidRPr="003107FD">
        <w:rPr>
          <w:rFonts w:ascii="Cambria Math" w:eastAsiaTheme="minorEastAsia" w:hAnsi="Cambria Math" w:cs="Cambria Math"/>
          <w:color w:val="FF0000"/>
          <w:lang w:eastAsia="zh-CN"/>
        </w:rPr>
        <w:t>⟧</w:t>
      </w:r>
      <w:proofErr w:type="gramEnd"/>
      <w:r w:rsidRPr="003107FD">
        <w:rPr>
          <w:rFonts w:ascii="Cambria Math" w:eastAsiaTheme="minorEastAsia" w:hAnsi="Cambria Math" w:cs="Cambria Math"/>
          <w:color w:val="FF0000"/>
          <w:lang w:val="en-US" w:eastAsia="zh-CN"/>
        </w:rPr>
        <w:t xml:space="preserve"> </w:t>
      </w:r>
      <w:proofErr w:type="gramStart"/>
      <w:r w:rsidRPr="003107FD">
        <w:rPr>
          <w:rFonts w:eastAsiaTheme="minorEastAsia" w:cs="Times New Roman"/>
          <w:color w:val="FF0000"/>
          <w:lang w:val="en-US" w:eastAsia="zh-CN"/>
        </w:rPr>
        <w:t xml:space="preserve">= </w:t>
      </w:r>
      <w:r w:rsidRPr="003107FD">
        <w:rPr>
          <w:rFonts w:eastAsiaTheme="minorEastAsia"/>
          <w:color w:val="FF0000"/>
          <w:lang w:val="en-US" w:eastAsia="zh-CN"/>
        </w:rPr>
        <w:t>?</w:t>
      </w:r>
      <w:proofErr w:type="gramEnd"/>
      <w:r w:rsidRPr="003107FD">
        <w:rPr>
          <w:rFonts w:eastAsiaTheme="minorEastAsia"/>
          <w:color w:val="FF0000"/>
          <w:lang w:val="en-US" w:eastAsia="zh-CN"/>
        </w:rPr>
        <w:t xml:space="preserve">{Max must be at sea, </w:t>
      </w:r>
      <w:r w:rsidRPr="003107FD">
        <w:rPr>
          <w:color w:val="FF0000"/>
        </w:rPr>
        <w:sym w:font="Symbol" w:char="F0D8"/>
      </w:r>
      <w:r w:rsidRPr="003107FD">
        <w:rPr>
          <w:color w:val="FF0000"/>
          <w:lang w:val="en-US"/>
        </w:rPr>
        <w:t>(Max must be at sea)}</w:t>
      </w:r>
    </w:p>
    <w:p w14:paraId="53BD252C" w14:textId="256350B7" w:rsidR="003107FD" w:rsidRPr="003107FD" w:rsidRDefault="003107FD" w:rsidP="003107FD">
      <w:pPr>
        <w:autoSpaceDE w:val="0"/>
        <w:autoSpaceDN w:val="0"/>
        <w:adjustRightInd w:val="0"/>
        <w:jc w:val="both"/>
        <w:rPr>
          <w:rFonts w:eastAsia="Arial"/>
          <w:color w:val="FF0000"/>
          <w:lang w:val="en-US"/>
        </w:rPr>
      </w:pPr>
      <w:r>
        <w:rPr>
          <w:rFonts w:eastAsia="Arial"/>
          <w:color w:val="FF0000"/>
          <w:lang w:val="en-US"/>
        </w:rPr>
        <w:tab/>
      </w:r>
      <w:r>
        <w:rPr>
          <w:rFonts w:eastAsia="Arial"/>
          <w:color w:val="FF0000"/>
          <w:lang w:val="en-US"/>
        </w:rPr>
        <w:tab/>
      </w:r>
      <w:r w:rsidRPr="003107FD">
        <w:rPr>
          <w:rFonts w:eastAsia="Arial"/>
          <w:color w:val="FF0000"/>
          <w:lang w:val="en-US"/>
        </w:rPr>
        <w:t>b.</w:t>
      </w:r>
      <w:r w:rsidRPr="003107FD">
        <w:rPr>
          <w:rFonts w:eastAsia="Arial"/>
          <w:color w:val="FF0000"/>
          <w:lang w:val="en-US"/>
        </w:rPr>
        <w:tab/>
      </w:r>
      <w:r w:rsidRPr="003107FD">
        <w:rPr>
          <w:rFonts w:eastAsia="Arial"/>
          <w:color w:val="FF0000"/>
          <w:lang w:val="en-US"/>
        </w:rPr>
        <w:tab/>
      </w:r>
      <w:r w:rsidRPr="003107FD">
        <w:rPr>
          <w:rFonts w:ascii="Cambria Math" w:eastAsiaTheme="minorEastAsia" w:hAnsi="Cambria Math" w:cs="Cambria Math"/>
          <w:color w:val="FF0000"/>
          <w:lang w:eastAsia="zh-CN"/>
        </w:rPr>
        <w:t>⟦</w:t>
      </w:r>
      <w:r w:rsidRPr="003107FD">
        <w:rPr>
          <w:rFonts w:eastAsiaTheme="minorEastAsia"/>
          <w:color w:val="FF0000"/>
          <w:lang w:val="en-US" w:eastAsia="zh-CN"/>
        </w:rPr>
        <w:t xml:space="preserve">Is Max probably at </w:t>
      </w:r>
      <w:proofErr w:type="gramStart"/>
      <w:r w:rsidRPr="003107FD">
        <w:rPr>
          <w:rFonts w:eastAsiaTheme="minorEastAsia"/>
          <w:color w:val="FF0000"/>
          <w:lang w:val="en-US" w:eastAsia="zh-CN"/>
        </w:rPr>
        <w:t>sea?</w:t>
      </w:r>
      <w:r w:rsidRPr="003107FD">
        <w:rPr>
          <w:rFonts w:ascii="Cambria Math" w:eastAsiaTheme="minorEastAsia" w:hAnsi="Cambria Math" w:cs="Cambria Math"/>
          <w:color w:val="FF0000"/>
          <w:lang w:eastAsia="zh-CN"/>
        </w:rPr>
        <w:t>⟧</w:t>
      </w:r>
      <w:proofErr w:type="gramEnd"/>
      <w:r w:rsidRPr="003107FD">
        <w:rPr>
          <w:rFonts w:ascii="Cambria Math" w:eastAsiaTheme="minorEastAsia" w:hAnsi="Cambria Math" w:cs="Cambria Math"/>
          <w:color w:val="FF0000"/>
          <w:lang w:val="en-US" w:eastAsia="zh-CN"/>
        </w:rPr>
        <w:t xml:space="preserve"> </w:t>
      </w:r>
      <w:proofErr w:type="gramStart"/>
      <w:r w:rsidRPr="003107FD">
        <w:rPr>
          <w:rFonts w:eastAsiaTheme="minorEastAsia"/>
          <w:color w:val="FF0000"/>
          <w:lang w:val="en-US" w:eastAsia="zh-CN"/>
        </w:rPr>
        <w:t>= ?</w:t>
      </w:r>
      <w:proofErr w:type="gramEnd"/>
      <w:r w:rsidRPr="003107FD">
        <w:rPr>
          <w:rFonts w:eastAsiaTheme="minorEastAsia"/>
          <w:color w:val="FF0000"/>
          <w:lang w:val="en-US" w:eastAsia="zh-CN"/>
        </w:rPr>
        <w:t>{</w:t>
      </w:r>
      <w:r w:rsidRPr="003107FD">
        <w:rPr>
          <w:rFonts w:eastAsiaTheme="minorEastAsia"/>
          <w:smallCaps/>
          <w:color w:val="FF0000"/>
          <w:lang w:val="en-US" w:eastAsia="zh-CN"/>
        </w:rPr>
        <w:t>assume</w:t>
      </w:r>
      <w:r w:rsidRPr="003107FD">
        <w:rPr>
          <w:rFonts w:eastAsiaTheme="minorEastAsia"/>
          <w:color w:val="FF0000"/>
          <w:lang w:val="en-US" w:eastAsia="zh-CN"/>
        </w:rPr>
        <w:t xml:space="preserve">(x, Max at sea), </w:t>
      </w:r>
      <w:r w:rsidRPr="003107FD">
        <w:rPr>
          <w:color w:val="FF0000"/>
        </w:rPr>
        <w:sym w:font="Symbol" w:char="F0D8"/>
      </w:r>
      <w:r w:rsidRPr="003107FD">
        <w:rPr>
          <w:smallCaps/>
          <w:color w:val="FF0000"/>
          <w:lang w:val="en-US"/>
        </w:rPr>
        <w:t>assume</w:t>
      </w:r>
      <w:r w:rsidRPr="003107FD">
        <w:rPr>
          <w:color w:val="FF0000"/>
          <w:lang w:val="en-US"/>
        </w:rPr>
        <w:t>(x, Max at sea)}</w:t>
      </w:r>
    </w:p>
    <w:p w14:paraId="1A47EAC5" w14:textId="77777777" w:rsidR="003107FD" w:rsidRPr="003107FD" w:rsidRDefault="003107FD" w:rsidP="003107FD">
      <w:pPr>
        <w:autoSpaceDE w:val="0"/>
        <w:autoSpaceDN w:val="0"/>
        <w:adjustRightInd w:val="0"/>
        <w:jc w:val="both"/>
        <w:rPr>
          <w:rFonts w:eastAsia="Arial"/>
          <w:color w:val="FF0000"/>
          <w:lang w:val="en-US"/>
        </w:rPr>
      </w:pPr>
    </w:p>
    <w:p w14:paraId="54063C9D" w14:textId="77777777" w:rsidR="003107FD" w:rsidRPr="003107FD" w:rsidRDefault="003107FD" w:rsidP="003107FD">
      <w:pPr>
        <w:autoSpaceDE w:val="0"/>
        <w:autoSpaceDN w:val="0"/>
        <w:adjustRightInd w:val="0"/>
        <w:jc w:val="both"/>
        <w:rPr>
          <w:rFonts w:eastAsia="Arial"/>
          <w:color w:val="FF0000"/>
          <w:lang w:val="en-US"/>
        </w:rPr>
      </w:pPr>
      <w:r w:rsidRPr="003107FD">
        <w:rPr>
          <w:rFonts w:eastAsia="Arial"/>
          <w:color w:val="FF0000"/>
          <w:lang w:val="en-US"/>
        </w:rPr>
        <w:t xml:space="preserve">The point is that in both cases, the semantics of these modal devices forms part of the alternatives under discussion, according to Zimmermann (2011). The modals hence contribute to the propositional (and thus also to the truth-conditional) content of the utterance. With this observation in mind, let us now look at one example given by Zimmermann (2011: 2020) that exemplifies the scope-taking behavior of the epistemic particle </w:t>
      </w:r>
      <w:proofErr w:type="spellStart"/>
      <w:r w:rsidRPr="003107FD">
        <w:rPr>
          <w:rFonts w:eastAsia="Arial"/>
          <w:i/>
          <w:color w:val="FF0000"/>
          <w:lang w:val="en-US"/>
        </w:rPr>
        <w:t>wohl</w:t>
      </w:r>
      <w:proofErr w:type="spellEnd"/>
      <w:r w:rsidRPr="003107FD">
        <w:rPr>
          <w:rFonts w:eastAsia="Arial"/>
          <w:color w:val="FF0000"/>
          <w:lang w:val="en-US"/>
        </w:rPr>
        <w:t xml:space="preserve"> in questions:</w:t>
      </w:r>
    </w:p>
    <w:p w14:paraId="0E5043F5" w14:textId="77777777" w:rsidR="003107FD" w:rsidRPr="003107FD" w:rsidRDefault="003107FD" w:rsidP="003107FD">
      <w:pPr>
        <w:autoSpaceDE w:val="0"/>
        <w:autoSpaceDN w:val="0"/>
        <w:adjustRightInd w:val="0"/>
        <w:jc w:val="both"/>
        <w:rPr>
          <w:rFonts w:eastAsia="Arial"/>
          <w:color w:val="FF0000"/>
          <w:lang w:val="en-US"/>
        </w:rPr>
      </w:pPr>
    </w:p>
    <w:p w14:paraId="384BB737" w14:textId="77777777" w:rsidR="003107FD" w:rsidRPr="003107FD" w:rsidRDefault="003107FD" w:rsidP="003107FD">
      <w:pPr>
        <w:autoSpaceDE w:val="0"/>
        <w:autoSpaceDN w:val="0"/>
        <w:adjustRightInd w:val="0"/>
        <w:jc w:val="both"/>
        <w:rPr>
          <w:rFonts w:eastAsia="Arial"/>
          <w:color w:val="FF0000"/>
        </w:rPr>
      </w:pPr>
      <w:r w:rsidRPr="003107FD">
        <w:rPr>
          <w:rFonts w:eastAsia="Arial"/>
          <w:color w:val="FF0000"/>
        </w:rPr>
        <w:t>(10)</w:t>
      </w:r>
      <w:r w:rsidRPr="003107FD">
        <w:rPr>
          <w:rFonts w:eastAsia="Arial"/>
          <w:color w:val="FF0000"/>
        </w:rPr>
        <w:tab/>
        <w:t>a.</w:t>
      </w:r>
      <w:r w:rsidRPr="003107FD">
        <w:rPr>
          <w:rFonts w:eastAsia="Arial"/>
          <w:color w:val="FF0000"/>
        </w:rPr>
        <w:tab/>
      </w:r>
      <w:r w:rsidRPr="003107FD">
        <w:rPr>
          <w:rFonts w:eastAsia="Arial"/>
          <w:color w:val="FF0000"/>
        </w:rPr>
        <w:tab/>
        <w:t>Hat</w:t>
      </w:r>
      <w:r w:rsidRPr="003107FD">
        <w:rPr>
          <w:rFonts w:eastAsia="Arial"/>
          <w:color w:val="FF0000"/>
        </w:rPr>
        <w:tab/>
        <w:t>Hans</w:t>
      </w:r>
      <w:r w:rsidRPr="003107FD">
        <w:rPr>
          <w:rFonts w:eastAsia="Arial"/>
          <w:color w:val="FF0000"/>
        </w:rPr>
        <w:tab/>
      </w:r>
      <w:r w:rsidRPr="003107FD">
        <w:rPr>
          <w:rFonts w:eastAsia="Arial"/>
          <w:color w:val="FF0000"/>
        </w:rPr>
        <w:tab/>
        <w:t>wohl</w:t>
      </w:r>
      <w:r w:rsidRPr="003107FD">
        <w:rPr>
          <w:rFonts w:eastAsia="Arial"/>
          <w:color w:val="FF0000"/>
        </w:rPr>
        <w:tab/>
      </w:r>
      <w:r w:rsidRPr="003107FD">
        <w:rPr>
          <w:rFonts w:eastAsia="Arial"/>
          <w:color w:val="FF0000"/>
        </w:rPr>
        <w:tab/>
        <w:t>Maria</w:t>
      </w:r>
      <w:r w:rsidRPr="003107FD">
        <w:rPr>
          <w:rFonts w:eastAsia="Arial"/>
          <w:color w:val="FF0000"/>
        </w:rPr>
        <w:tab/>
      </w:r>
      <w:r w:rsidRPr="003107FD">
        <w:rPr>
          <w:rFonts w:eastAsia="Arial"/>
          <w:color w:val="FF0000"/>
        </w:rPr>
        <w:tab/>
        <w:t>eingeladen?</w:t>
      </w:r>
    </w:p>
    <w:p w14:paraId="4BC08F13" w14:textId="623B3980" w:rsidR="003107FD" w:rsidRPr="003107FD" w:rsidRDefault="003107FD" w:rsidP="003107FD">
      <w:pPr>
        <w:autoSpaceDE w:val="0"/>
        <w:autoSpaceDN w:val="0"/>
        <w:adjustRightInd w:val="0"/>
        <w:jc w:val="both"/>
        <w:rPr>
          <w:rFonts w:eastAsia="Arial"/>
          <w:color w:val="FF0000"/>
          <w:lang w:val="en-US"/>
        </w:rPr>
      </w:pPr>
      <w:r>
        <w:rPr>
          <w:rFonts w:eastAsia="Arial"/>
          <w:color w:val="FF0000"/>
        </w:rPr>
        <w:tab/>
      </w:r>
      <w:r>
        <w:rPr>
          <w:rFonts w:eastAsia="Arial"/>
          <w:color w:val="FF0000"/>
        </w:rPr>
        <w:tab/>
      </w:r>
      <w:r>
        <w:rPr>
          <w:rFonts w:eastAsia="Arial"/>
          <w:color w:val="FF0000"/>
        </w:rPr>
        <w:tab/>
      </w:r>
      <w:r>
        <w:rPr>
          <w:rFonts w:eastAsia="Arial"/>
          <w:color w:val="FF0000"/>
        </w:rPr>
        <w:tab/>
      </w:r>
      <w:r>
        <w:rPr>
          <w:rFonts w:eastAsia="Arial"/>
          <w:color w:val="FF0000"/>
          <w:lang w:val="en-US"/>
        </w:rPr>
        <w:t>has</w:t>
      </w:r>
      <w:r>
        <w:rPr>
          <w:rFonts w:eastAsia="Arial"/>
          <w:color w:val="FF0000"/>
          <w:lang w:val="en-US"/>
        </w:rPr>
        <w:tab/>
        <w:t>Hans</w:t>
      </w:r>
      <w:r>
        <w:rPr>
          <w:rFonts w:eastAsia="Arial"/>
          <w:color w:val="FF0000"/>
          <w:lang w:val="en-US"/>
        </w:rPr>
        <w:tab/>
      </w:r>
      <w:r>
        <w:rPr>
          <w:rFonts w:eastAsia="Arial"/>
          <w:color w:val="FF0000"/>
          <w:lang w:val="en-US"/>
        </w:rPr>
        <w:tab/>
        <w:t>PRT</w:t>
      </w:r>
      <w:r>
        <w:rPr>
          <w:rFonts w:eastAsia="Arial"/>
          <w:color w:val="FF0000"/>
          <w:lang w:val="en-US"/>
        </w:rPr>
        <w:tab/>
      </w:r>
      <w:r>
        <w:rPr>
          <w:rFonts w:eastAsia="Arial"/>
          <w:color w:val="FF0000"/>
          <w:lang w:val="en-US"/>
        </w:rPr>
        <w:tab/>
      </w:r>
      <w:r w:rsidRPr="003107FD">
        <w:rPr>
          <w:rFonts w:eastAsia="Arial"/>
          <w:color w:val="FF0000"/>
          <w:lang w:val="en-US"/>
        </w:rPr>
        <w:t>Mary</w:t>
      </w:r>
      <w:r w:rsidRPr="003107FD">
        <w:rPr>
          <w:rFonts w:eastAsia="Arial"/>
          <w:color w:val="FF0000"/>
          <w:lang w:val="en-US"/>
        </w:rPr>
        <w:tab/>
      </w:r>
      <w:r w:rsidRPr="003107FD">
        <w:rPr>
          <w:rFonts w:eastAsia="Arial"/>
          <w:color w:val="FF0000"/>
          <w:lang w:val="en-US"/>
        </w:rPr>
        <w:tab/>
      </w:r>
      <w:r w:rsidRPr="003107FD">
        <w:rPr>
          <w:rFonts w:eastAsia="Arial"/>
          <w:color w:val="FF0000"/>
          <w:lang w:val="en-US"/>
        </w:rPr>
        <w:tab/>
        <w:t>invited</w:t>
      </w:r>
      <w:r w:rsidRPr="003107FD">
        <w:rPr>
          <w:rFonts w:eastAsia="Arial"/>
          <w:color w:val="FF0000"/>
          <w:lang w:val="en-US"/>
        </w:rPr>
        <w:tab/>
      </w:r>
    </w:p>
    <w:p w14:paraId="353D9A6E" w14:textId="2F0839F7" w:rsidR="003107FD" w:rsidRPr="003107FD" w:rsidRDefault="003107FD" w:rsidP="003107FD">
      <w:pPr>
        <w:autoSpaceDE w:val="0"/>
        <w:autoSpaceDN w:val="0"/>
        <w:adjustRightInd w:val="0"/>
        <w:jc w:val="both"/>
        <w:rPr>
          <w:rFonts w:eastAsia="Arial"/>
          <w:color w:val="FF0000"/>
          <w:lang w:val="en-US"/>
        </w:rPr>
      </w:pPr>
      <w:r>
        <w:rPr>
          <w:rFonts w:eastAsia="Arial"/>
          <w:color w:val="FF0000"/>
          <w:lang w:val="en-US"/>
        </w:rPr>
        <w:tab/>
      </w:r>
      <w:r>
        <w:rPr>
          <w:rFonts w:eastAsia="Arial"/>
          <w:color w:val="FF0000"/>
          <w:lang w:val="en-US"/>
        </w:rPr>
        <w:tab/>
      </w:r>
      <w:r>
        <w:rPr>
          <w:rFonts w:eastAsia="Arial"/>
          <w:color w:val="FF0000"/>
          <w:lang w:val="en-US"/>
        </w:rPr>
        <w:tab/>
      </w:r>
      <w:r>
        <w:rPr>
          <w:rFonts w:eastAsia="Arial"/>
          <w:color w:val="FF0000"/>
          <w:lang w:val="en-US"/>
        </w:rPr>
        <w:tab/>
      </w:r>
      <w:r w:rsidRPr="003107FD">
        <w:rPr>
          <w:rFonts w:eastAsia="Arial"/>
          <w:color w:val="FF0000"/>
          <w:lang w:val="en-US"/>
        </w:rPr>
        <w:t>‘What do you reckon: Has Hans invited Mary?’</w:t>
      </w:r>
    </w:p>
    <w:p w14:paraId="175A2F3A" w14:textId="49A73BD8" w:rsidR="003107FD" w:rsidRPr="003107FD" w:rsidRDefault="003107FD" w:rsidP="003107FD">
      <w:pPr>
        <w:autoSpaceDE w:val="0"/>
        <w:autoSpaceDN w:val="0"/>
        <w:adjustRightInd w:val="0"/>
        <w:jc w:val="both"/>
        <w:rPr>
          <w:rFonts w:eastAsia="Arial"/>
          <w:color w:val="FF0000"/>
          <w:lang w:val="en-US"/>
        </w:rPr>
      </w:pPr>
      <w:r>
        <w:rPr>
          <w:rFonts w:eastAsia="Arial"/>
          <w:color w:val="FF0000"/>
          <w:lang w:val="en-US"/>
        </w:rPr>
        <w:tab/>
      </w:r>
      <w:r>
        <w:rPr>
          <w:rFonts w:eastAsia="Arial"/>
          <w:color w:val="FF0000"/>
          <w:lang w:val="en-US"/>
        </w:rPr>
        <w:tab/>
      </w:r>
      <w:r w:rsidRPr="003107FD">
        <w:rPr>
          <w:rFonts w:eastAsia="Arial"/>
          <w:color w:val="FF0000"/>
          <w:lang w:val="en-US"/>
        </w:rPr>
        <w:t>b.</w:t>
      </w:r>
      <w:r w:rsidRPr="003107FD">
        <w:rPr>
          <w:rFonts w:eastAsia="Arial"/>
          <w:color w:val="FF0000"/>
          <w:lang w:val="en-US"/>
        </w:rPr>
        <w:tab/>
      </w:r>
      <w:r w:rsidRPr="003107FD">
        <w:rPr>
          <w:rFonts w:eastAsia="Arial"/>
          <w:color w:val="FF0000"/>
          <w:lang w:val="en-US"/>
        </w:rPr>
        <w:tab/>
      </w:r>
      <w:r w:rsidRPr="003107FD">
        <w:rPr>
          <w:rFonts w:eastAsia="Arial"/>
          <w:smallCaps/>
          <w:color w:val="FF0000"/>
          <w:lang w:val="en-US"/>
        </w:rPr>
        <w:t>want</w:t>
      </w:r>
      <w:r w:rsidRPr="003107FD">
        <w:rPr>
          <w:rFonts w:eastAsia="Arial"/>
          <w:color w:val="FF0000"/>
          <w:lang w:val="en-US"/>
        </w:rPr>
        <w:t xml:space="preserve"> (S, A, know (S &amp; A, </w:t>
      </w:r>
      <w:r w:rsidRPr="003107FD">
        <w:rPr>
          <w:rFonts w:eastAsia="Arial"/>
          <w:smallCaps/>
          <w:color w:val="FF0000"/>
          <w:lang w:val="en-US"/>
        </w:rPr>
        <w:t>assume</w:t>
      </w:r>
      <w:r w:rsidRPr="003107FD">
        <w:rPr>
          <w:rFonts w:eastAsia="Arial"/>
          <w:color w:val="FF0000"/>
          <w:lang w:val="en-US"/>
        </w:rPr>
        <w:t xml:space="preserve"> {Hans invited Mary, Hans did not invite Mary}))</w:t>
      </w:r>
    </w:p>
    <w:p w14:paraId="79D27F8F" w14:textId="77777777" w:rsidR="003107FD" w:rsidRPr="003107FD" w:rsidRDefault="003107FD" w:rsidP="003107FD">
      <w:pPr>
        <w:autoSpaceDE w:val="0"/>
        <w:autoSpaceDN w:val="0"/>
        <w:adjustRightInd w:val="0"/>
        <w:jc w:val="both"/>
        <w:rPr>
          <w:rFonts w:eastAsia="Arial"/>
          <w:color w:val="FF0000"/>
          <w:lang w:val="en-US"/>
        </w:rPr>
      </w:pPr>
    </w:p>
    <w:p w14:paraId="1B7499B2" w14:textId="5FED146D" w:rsidR="003107FD" w:rsidRDefault="003107FD" w:rsidP="003107FD">
      <w:pPr>
        <w:autoSpaceDE w:val="0"/>
        <w:autoSpaceDN w:val="0"/>
        <w:adjustRightInd w:val="0"/>
        <w:jc w:val="both"/>
        <w:rPr>
          <w:rFonts w:eastAsia="Arial"/>
          <w:color w:val="FF0000"/>
          <w:lang w:val="en-US"/>
        </w:rPr>
      </w:pPr>
      <w:r w:rsidRPr="003107FD">
        <w:rPr>
          <w:rFonts w:eastAsia="Arial"/>
          <w:color w:val="FF0000"/>
          <w:lang w:val="en-US"/>
        </w:rPr>
        <w:t xml:space="preserve">Both the translation (10a) and the formal sketch by Zimmermann (2011) in (10b) indicate that the semantics of </w:t>
      </w:r>
      <w:proofErr w:type="spellStart"/>
      <w:r w:rsidRPr="003107FD">
        <w:rPr>
          <w:rFonts w:eastAsia="Arial"/>
          <w:i/>
          <w:color w:val="FF0000"/>
          <w:lang w:val="en-US"/>
        </w:rPr>
        <w:t>wohl</w:t>
      </w:r>
      <w:proofErr w:type="spellEnd"/>
      <w:r w:rsidRPr="003107FD">
        <w:rPr>
          <w:rFonts w:eastAsia="Arial"/>
          <w:color w:val="FF0000"/>
          <w:lang w:val="en-US"/>
        </w:rPr>
        <w:t xml:space="preserve"> does not form part of the alternative propositions, in contrast to what we have seen in (9) for other modal devices. In particular, the question in (10a) is not asking whether or not there is a lack of commitment towards the proposition. Rather, by using </w:t>
      </w:r>
      <w:proofErr w:type="spellStart"/>
      <w:r w:rsidRPr="003107FD">
        <w:rPr>
          <w:rFonts w:eastAsia="Arial"/>
          <w:i/>
          <w:color w:val="FF0000"/>
          <w:lang w:val="en-US"/>
        </w:rPr>
        <w:t>wohl</w:t>
      </w:r>
      <w:proofErr w:type="spellEnd"/>
      <w:r w:rsidRPr="003107FD">
        <w:rPr>
          <w:rFonts w:eastAsia="Arial"/>
          <w:color w:val="FF0000"/>
          <w:lang w:val="en-US"/>
        </w:rPr>
        <w:t xml:space="preserve">, the speaker wants the addressee to make their best guess concerning the alternative answers, and this can be expressed by the operator </w:t>
      </w:r>
      <w:r w:rsidRPr="003107FD">
        <w:rPr>
          <w:rFonts w:eastAsia="Arial"/>
          <w:smallCaps/>
          <w:color w:val="FF0000"/>
          <w:lang w:val="en-US"/>
        </w:rPr>
        <w:t>assume</w:t>
      </w:r>
      <w:r w:rsidRPr="003107FD">
        <w:rPr>
          <w:rFonts w:eastAsia="Arial"/>
          <w:color w:val="FF0000"/>
          <w:lang w:val="en-US"/>
        </w:rPr>
        <w:t>, which takes scope over the alternative answers rather than being part of them.</w:t>
      </w:r>
      <w:r>
        <w:rPr>
          <w:rFonts w:eastAsia="Arial"/>
          <w:color w:val="FF0000"/>
          <w:lang w:val="en-US"/>
        </w:rPr>
        <w:t>”</w:t>
      </w:r>
    </w:p>
    <w:p w14:paraId="2FAFA0B7" w14:textId="77777777" w:rsidR="003107FD" w:rsidRDefault="003107FD" w:rsidP="003107FD">
      <w:pPr>
        <w:autoSpaceDE w:val="0"/>
        <w:autoSpaceDN w:val="0"/>
        <w:adjustRightInd w:val="0"/>
        <w:jc w:val="both"/>
        <w:rPr>
          <w:rFonts w:eastAsia="Arial"/>
          <w:color w:val="FF0000"/>
          <w:lang w:val="en-US"/>
        </w:rPr>
      </w:pPr>
    </w:p>
    <w:p w14:paraId="482E6D74" w14:textId="382374EC" w:rsidR="003107FD" w:rsidRDefault="003107FD" w:rsidP="003107FD">
      <w:pPr>
        <w:jc w:val="both"/>
        <w:rPr>
          <w:rFonts w:eastAsia="Times New Roman" w:cs="Times New Roman"/>
          <w:b/>
          <w:i/>
          <w:lang w:val="en-US" w:eastAsia="de-DE"/>
        </w:rPr>
      </w:pPr>
      <w:r>
        <w:rPr>
          <w:rFonts w:cs="Times New Roman"/>
          <w:b/>
          <w:i/>
          <w:lang w:val="en-US"/>
        </w:rPr>
        <w:t xml:space="preserve">However, we also would like to keep our claim that </w:t>
      </w:r>
      <w:r w:rsidRPr="003107FD">
        <w:rPr>
          <w:b/>
          <w:i/>
          <w:color w:val="000000" w:themeColor="text1"/>
          <w:lang w:val="en-US"/>
        </w:rPr>
        <w:t xml:space="preserve">differences between </w:t>
      </w:r>
      <w:r w:rsidRPr="003107FD">
        <w:rPr>
          <w:b/>
          <w:color w:val="000000" w:themeColor="text1"/>
          <w:lang w:val="en-US"/>
        </w:rPr>
        <w:t>must</w:t>
      </w:r>
      <w:r w:rsidRPr="003107FD">
        <w:rPr>
          <w:b/>
          <w:i/>
          <w:color w:val="000000" w:themeColor="text1"/>
          <w:lang w:val="en-US"/>
        </w:rPr>
        <w:t xml:space="preserve">/adverbs and </w:t>
      </w:r>
      <w:proofErr w:type="spellStart"/>
      <w:r w:rsidRPr="003107FD">
        <w:rPr>
          <w:b/>
          <w:color w:val="000000" w:themeColor="text1"/>
          <w:lang w:val="en-US"/>
        </w:rPr>
        <w:t>wohl</w:t>
      </w:r>
      <w:proofErr w:type="spellEnd"/>
      <w:r w:rsidRPr="003107FD">
        <w:rPr>
          <w:b/>
          <w:color w:val="000000" w:themeColor="text1"/>
          <w:lang w:val="en-US"/>
        </w:rPr>
        <w:t xml:space="preserve"> </w:t>
      </w:r>
      <w:r w:rsidRPr="003107FD">
        <w:rPr>
          <w:b/>
          <w:i/>
          <w:color w:val="000000" w:themeColor="text1"/>
          <w:lang w:val="en-US"/>
        </w:rPr>
        <w:t xml:space="preserve">are more controversial at the level of semantics </w:t>
      </w:r>
      <w:r>
        <w:rPr>
          <w:b/>
          <w:i/>
          <w:color w:val="000000" w:themeColor="text1"/>
          <w:lang w:val="en-US"/>
        </w:rPr>
        <w:t xml:space="preserve">than at the level of syntax. </w:t>
      </w:r>
      <w:r>
        <w:rPr>
          <w:rFonts w:cs="Times New Roman"/>
          <w:b/>
          <w:i/>
          <w:lang w:val="en-US"/>
        </w:rPr>
        <w:t xml:space="preserve">First, the </w:t>
      </w:r>
      <w:r w:rsidRPr="0020450A">
        <w:rPr>
          <w:rFonts w:eastAsia="Times New Roman" w:cs="Times New Roman"/>
          <w:b/>
          <w:i/>
          <w:lang w:val="en-US" w:eastAsia="de-DE"/>
        </w:rPr>
        <w:t>observable behavior under negation</w:t>
      </w:r>
      <w:r>
        <w:rPr>
          <w:rFonts w:eastAsia="Times New Roman" w:cs="Times New Roman"/>
          <w:b/>
          <w:i/>
          <w:lang w:val="en-US" w:eastAsia="de-DE"/>
        </w:rPr>
        <w:t xml:space="preserve"> is the same for adverbs like </w:t>
      </w:r>
      <w:proofErr w:type="spellStart"/>
      <w:r w:rsidRPr="00E777C5">
        <w:rPr>
          <w:rFonts w:eastAsia="Times New Roman" w:cs="Times New Roman"/>
          <w:b/>
          <w:lang w:val="en-US" w:eastAsia="de-DE"/>
        </w:rPr>
        <w:t>vermutlich</w:t>
      </w:r>
      <w:proofErr w:type="spellEnd"/>
      <w:r>
        <w:rPr>
          <w:rFonts w:eastAsia="Times New Roman" w:cs="Times New Roman"/>
          <w:b/>
          <w:i/>
          <w:lang w:val="en-US" w:eastAsia="de-DE"/>
        </w:rPr>
        <w:t xml:space="preserve"> (see our example (7)). Second, we would like to point out that Grosz (2016), </w:t>
      </w:r>
      <w:proofErr w:type="spellStart"/>
      <w:r>
        <w:rPr>
          <w:rFonts w:eastAsia="Times New Roman" w:cs="Times New Roman"/>
          <w:b/>
          <w:i/>
          <w:lang w:val="en-US" w:eastAsia="de-DE"/>
        </w:rPr>
        <w:t>Cardinaletti</w:t>
      </w:r>
      <w:proofErr w:type="spellEnd"/>
      <w:r>
        <w:rPr>
          <w:rFonts w:eastAsia="Times New Roman" w:cs="Times New Roman"/>
          <w:b/>
          <w:i/>
          <w:lang w:val="en-US" w:eastAsia="de-DE"/>
        </w:rPr>
        <w:t xml:space="preserve"> (2011), and many others argue for an adverb theory of discourse particles. And third, please note that </w:t>
      </w:r>
      <w:proofErr w:type="spellStart"/>
      <w:r w:rsidRPr="00E777C5">
        <w:rPr>
          <w:rFonts w:eastAsia="Times New Roman" w:cs="Times New Roman"/>
          <w:b/>
          <w:lang w:val="en-US" w:eastAsia="de-DE"/>
        </w:rPr>
        <w:t>wohl</w:t>
      </w:r>
      <w:proofErr w:type="spellEnd"/>
      <w:r>
        <w:rPr>
          <w:rFonts w:eastAsia="Times New Roman" w:cs="Times New Roman"/>
          <w:b/>
          <w:i/>
          <w:lang w:val="en-US" w:eastAsia="de-DE"/>
        </w:rPr>
        <w:t xml:space="preserve"> in questions (the main data point discussed by Zimmermann 2011 above to show that </w:t>
      </w:r>
      <w:proofErr w:type="spellStart"/>
      <w:r w:rsidRPr="00AD3278">
        <w:rPr>
          <w:rFonts w:eastAsia="Times New Roman" w:cs="Times New Roman"/>
          <w:b/>
          <w:lang w:val="en-US" w:eastAsia="de-DE"/>
        </w:rPr>
        <w:t>wohl</w:t>
      </w:r>
      <w:proofErr w:type="spellEnd"/>
      <w:r>
        <w:rPr>
          <w:rFonts w:eastAsia="Times New Roman" w:cs="Times New Roman"/>
          <w:b/>
          <w:i/>
          <w:lang w:val="en-US" w:eastAsia="de-DE"/>
        </w:rPr>
        <w:t xml:space="preserve"> cannot be compared to the corresponding adverb) differs semantically from </w:t>
      </w:r>
      <w:proofErr w:type="spellStart"/>
      <w:r w:rsidRPr="00AD3278">
        <w:rPr>
          <w:rFonts w:eastAsia="Times New Roman" w:cs="Times New Roman"/>
          <w:b/>
          <w:lang w:val="en-US" w:eastAsia="de-DE"/>
        </w:rPr>
        <w:t>wohl</w:t>
      </w:r>
      <w:proofErr w:type="spellEnd"/>
      <w:r>
        <w:rPr>
          <w:rFonts w:eastAsia="Times New Roman" w:cs="Times New Roman"/>
          <w:b/>
          <w:i/>
          <w:lang w:val="en-US" w:eastAsia="de-DE"/>
        </w:rPr>
        <w:t xml:space="preserve"> in declaratives (our data point). One might even say that they are actually two different lexical items/particles, as is the case for many other particle examples in German like </w:t>
      </w:r>
      <w:proofErr w:type="spellStart"/>
      <w:r w:rsidRPr="00AD3278">
        <w:rPr>
          <w:rFonts w:eastAsia="Times New Roman" w:cs="Times New Roman"/>
          <w:b/>
          <w:lang w:val="en-US" w:eastAsia="de-DE"/>
        </w:rPr>
        <w:t>nur</w:t>
      </w:r>
      <w:proofErr w:type="spellEnd"/>
      <w:r>
        <w:rPr>
          <w:rFonts w:eastAsia="Times New Roman" w:cs="Times New Roman"/>
          <w:b/>
          <w:i/>
          <w:lang w:val="en-US" w:eastAsia="de-DE"/>
        </w:rPr>
        <w:t xml:space="preserve"> in questions vs. imperatives, </w:t>
      </w:r>
      <w:r w:rsidRPr="00AD3278">
        <w:rPr>
          <w:rFonts w:eastAsia="Times New Roman" w:cs="Times New Roman"/>
          <w:b/>
          <w:lang w:val="en-US" w:eastAsia="de-DE"/>
        </w:rPr>
        <w:t>ja</w:t>
      </w:r>
      <w:r>
        <w:rPr>
          <w:rFonts w:eastAsia="Times New Roman" w:cs="Times New Roman"/>
          <w:b/>
          <w:i/>
          <w:lang w:val="en-US" w:eastAsia="de-DE"/>
        </w:rPr>
        <w:t xml:space="preserve"> in declaratives vs. imperatives, etc. Therefore, we revised the relevant passage as follows, also making clear that these debates have no bearing on our context-oriented experimental investigation:</w:t>
      </w:r>
    </w:p>
    <w:p w14:paraId="6339082B" w14:textId="2F4908B0" w:rsidR="003107FD" w:rsidRPr="003107FD" w:rsidRDefault="003107FD" w:rsidP="003107FD">
      <w:pPr>
        <w:autoSpaceDE w:val="0"/>
        <w:autoSpaceDN w:val="0"/>
        <w:adjustRightInd w:val="0"/>
        <w:jc w:val="both"/>
        <w:rPr>
          <w:rFonts w:eastAsia="Arial"/>
          <w:color w:val="FF0000"/>
          <w:lang w:val="en-US"/>
        </w:rPr>
      </w:pPr>
      <w:r>
        <w:rPr>
          <w:rFonts w:eastAsia="Arial"/>
          <w:color w:val="FF0000"/>
          <w:lang w:val="en-US"/>
        </w:rPr>
        <w:t xml:space="preserve">“[…] </w:t>
      </w:r>
      <w:r w:rsidRPr="003107FD">
        <w:rPr>
          <w:rFonts w:eastAsia="Arial"/>
          <w:color w:val="FF0000"/>
          <w:lang w:val="en-US"/>
        </w:rPr>
        <w:t xml:space="preserve">Be that as it may, recall at this point that there is considerable debate in the literature on which semantic dimension is the appropriate level to account for the </w:t>
      </w:r>
      <w:r w:rsidRPr="003107FD">
        <w:rPr>
          <w:color w:val="FF0000"/>
          <w:lang w:val="en-US"/>
        </w:rPr>
        <w:t xml:space="preserve">evidential component in the meaning of </w:t>
      </w:r>
      <w:r w:rsidRPr="003107FD">
        <w:rPr>
          <w:i/>
          <w:color w:val="FF0000"/>
          <w:lang w:val="en-US"/>
        </w:rPr>
        <w:t>must</w:t>
      </w:r>
      <w:r w:rsidRPr="003107FD">
        <w:rPr>
          <w:color w:val="FF0000"/>
          <w:lang w:val="en-US"/>
        </w:rPr>
        <w:t xml:space="preserve">. In other words, there are many approaches according to which the epistemic reading of </w:t>
      </w:r>
      <w:r w:rsidRPr="003107FD">
        <w:rPr>
          <w:i/>
          <w:color w:val="FF0000"/>
          <w:lang w:val="en-US"/>
        </w:rPr>
        <w:t>must</w:t>
      </w:r>
      <w:r w:rsidRPr="003107FD">
        <w:rPr>
          <w:color w:val="FF0000"/>
          <w:lang w:val="en-US"/>
        </w:rPr>
        <w:t xml:space="preserve"> is not a truth-conditional part of utterances (see references in Section 1.1 above). Also, </w:t>
      </w:r>
      <w:r w:rsidRPr="003107FD">
        <w:rPr>
          <w:rFonts w:eastAsia="Arial"/>
          <w:color w:val="FF0000"/>
          <w:lang w:val="en-US"/>
        </w:rPr>
        <w:t xml:space="preserve">given the evidence for non-truth-functional views on higher adverbs discussed by Ernst (2007) and many others, one may conclude that the differences between epistemic </w:t>
      </w:r>
      <w:r w:rsidRPr="003107FD">
        <w:rPr>
          <w:color w:val="FF0000"/>
          <w:lang w:val="en-US"/>
        </w:rPr>
        <w:t xml:space="preserve">discourse particles and other modal devices for expressing analogous meanings can clearly be seen at the level of syntax (see (7) and (8) above), while the differences are more controversial at the level of semantics (see also Grosz 2016 on this point). </w:t>
      </w:r>
    </w:p>
    <w:p w14:paraId="1DFB56E7" w14:textId="6AC5FAAB" w:rsidR="003107FD" w:rsidRPr="003107FD" w:rsidRDefault="003107FD" w:rsidP="003107FD">
      <w:pPr>
        <w:autoSpaceDE w:val="0"/>
        <w:autoSpaceDN w:val="0"/>
        <w:adjustRightInd w:val="0"/>
        <w:jc w:val="both"/>
        <w:rPr>
          <w:color w:val="FF0000"/>
          <w:lang w:val="en-US"/>
        </w:rPr>
      </w:pPr>
      <w:r w:rsidRPr="003107FD">
        <w:rPr>
          <w:rFonts w:eastAsia="Arial"/>
          <w:color w:val="FF0000"/>
          <w:lang w:val="en-US"/>
        </w:rPr>
        <w:lastRenderedPageBreak/>
        <w:t xml:space="preserve">In what follows, we will abstract away from these core-semantics issues and instead add a new aspect to these debates, thereby addressing a blind spot in the theoretical literature. That is, we will approach the different modal devices mentioned above from a pragmatic (i.e., context-oriented) perspective by investigating the extent to which </w:t>
      </w:r>
      <w:proofErr w:type="spellStart"/>
      <w:r w:rsidRPr="003107FD">
        <w:rPr>
          <w:rFonts w:eastAsia="Arial"/>
          <w:i/>
          <w:color w:val="FF0000"/>
          <w:lang w:val="en-US"/>
        </w:rPr>
        <w:t>wohl</w:t>
      </w:r>
      <w:proofErr w:type="spellEnd"/>
      <w:r w:rsidRPr="003107FD">
        <w:rPr>
          <w:rFonts w:eastAsia="Arial"/>
          <w:color w:val="FF0000"/>
          <w:lang w:val="en-US"/>
        </w:rPr>
        <w:t xml:space="preserve"> differs from its modal counterparts in its compatibility with different evidential contexts. Although all evidential devices (epistemic </w:t>
      </w:r>
      <w:r w:rsidRPr="003107FD">
        <w:rPr>
          <w:rFonts w:eastAsia="Arial"/>
          <w:i/>
          <w:color w:val="FF0000"/>
          <w:lang w:val="en-US"/>
        </w:rPr>
        <w:t>must</w:t>
      </w:r>
      <w:r w:rsidRPr="003107FD">
        <w:rPr>
          <w:rFonts w:eastAsia="Arial"/>
          <w:color w:val="FF0000"/>
          <w:lang w:val="en-US"/>
        </w:rPr>
        <w:t xml:space="preserve">, adverbs, and discourse particles) modify </w:t>
      </w:r>
      <w:r w:rsidRPr="003107FD">
        <w:rPr>
          <w:color w:val="FF0000"/>
          <w:lang w:val="en-US"/>
        </w:rPr>
        <w:t>the speaker’s commitment to a proposition, no study to date has explored whether these (at first sight synonymous) expressions differ in their compatibility with different evidential circumstances.</w:t>
      </w:r>
      <w:r>
        <w:rPr>
          <w:color w:val="FF0000"/>
          <w:lang w:val="en-US"/>
        </w:rPr>
        <w:t>”</w:t>
      </w:r>
    </w:p>
    <w:p w14:paraId="4E69BF60" w14:textId="3CCF7B45" w:rsidR="008A69FB" w:rsidRDefault="008A69FB" w:rsidP="003107FD">
      <w:pPr>
        <w:jc w:val="both"/>
        <w:rPr>
          <w:color w:val="262626"/>
          <w:lang w:val="en-US"/>
        </w:rPr>
      </w:pPr>
    </w:p>
    <w:p w14:paraId="7D05FE56" w14:textId="49DFB212" w:rsidR="00ED77BC"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[17</w:t>
      </w:r>
      <w:r w:rsidR="00D5443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w:t>
      </w:r>
      <w:r w:rsidR="00ED77BC" w:rsidRPr="0025522F">
        <w:rPr>
          <w:rFonts w:ascii="Times New Roman" w:eastAsia="Times New Roman" w:hAnsi="Times New Roman"/>
          <w:sz w:val="24"/>
          <w:szCs w:val="24"/>
          <w:lang w:val="en-US"/>
        </w:rPr>
        <w:t>Thus, in this section we report on an experiment that collected estimates of evidence strength with the goal of norming evidence types for a</w:t>
      </w:r>
      <w:r w:rsidR="00727A42">
        <w:rPr>
          <w:rFonts w:ascii="Times New Roman" w:eastAsia="Times New Roman" w:hAnsi="Times New Roman"/>
          <w:sz w:val="24"/>
          <w:szCs w:val="24"/>
          <w:lang w:val="en-US"/>
        </w:rPr>
        <w:t xml:space="preserve"> </w:t>
      </w:r>
      <w:r w:rsidR="00ED77BC" w:rsidRPr="0025522F">
        <w:rPr>
          <w:rFonts w:ascii="Times New Roman" w:eastAsia="Times New Roman" w:hAnsi="Times New Roman"/>
          <w:sz w:val="24"/>
          <w:szCs w:val="24"/>
          <w:lang w:val="en-US"/>
        </w:rPr>
        <w:t xml:space="preserve">variety of characteristics that will serve as the basis for the </w:t>
      </w:r>
      <w:r w:rsidR="00727A42">
        <w:rPr>
          <w:rFonts w:ascii="Times New Roman" w:eastAsia="Times New Roman" w:hAnsi="Times New Roman"/>
          <w:sz w:val="24"/>
          <w:szCs w:val="24"/>
          <w:lang w:val="en-US"/>
        </w:rPr>
        <w:t>studies to be presented below.’</w:t>
      </w:r>
    </w:p>
    <w:p w14:paraId="7B902C72" w14:textId="7E992683" w:rsidR="00D54433" w:rsidRPr="0025522F" w:rsidRDefault="00ED77BC" w:rsidP="0025522F">
      <w:pPr>
        <w:jc w:val="both"/>
        <w:rPr>
          <w:rFonts w:eastAsia="Times New Roman" w:cs="Times New Roman"/>
          <w:lang w:val="en-US" w:eastAsia="de-DE"/>
        </w:rPr>
      </w:pPr>
      <w:r w:rsidRPr="00ED77BC">
        <w:rPr>
          <w:rFonts w:ascii="Cambria Math" w:eastAsia="Times New Roman" w:hAnsi="Cambria Math" w:cs="Cambria Math"/>
          <w:lang w:val="en-US" w:eastAsia="de-DE"/>
        </w:rPr>
        <w:t>⇒</w:t>
      </w:r>
      <w:r w:rsidRPr="00ED77BC">
        <w:rPr>
          <w:rFonts w:eastAsia="Times New Roman" w:cs="Times New Roman"/>
          <w:lang w:val="en-US" w:eastAsia="de-DE"/>
        </w:rPr>
        <w:t xml:space="preserve"> Once again, what is the advantage of a quantitative measure of evidence strength over a qualitativ</w:t>
      </w:r>
      <w:r w:rsidRPr="0025522F">
        <w:rPr>
          <w:rFonts w:eastAsia="Times New Roman" w:cs="Times New Roman"/>
          <w:lang w:val="en-US" w:eastAsia="de-DE"/>
        </w:rPr>
        <w:t>e definition of evidence types?</w:t>
      </w:r>
      <w:r w:rsidR="00AA42E6" w:rsidRPr="0025522F">
        <w:rPr>
          <w:rFonts w:cs="Times New Roman"/>
          <w:color w:val="262626"/>
          <w:lang w:val="en-US"/>
        </w:rPr>
        <w:t>”</w:t>
      </w:r>
    </w:p>
    <w:p w14:paraId="18020D44" w14:textId="60883D92" w:rsidR="00D964E8" w:rsidRPr="0025522F" w:rsidRDefault="00D54433" w:rsidP="0025522F">
      <w:pPr>
        <w:jc w:val="both"/>
        <w:rPr>
          <w:rFonts w:cs="Times New Roman"/>
          <w:b/>
          <w:i/>
          <w:lang w:val="en-US"/>
        </w:rPr>
      </w:pPr>
      <w:r w:rsidRPr="0025522F">
        <w:rPr>
          <w:rFonts w:cs="Times New Roman"/>
          <w:b/>
          <w:lang w:val="en-US"/>
        </w:rPr>
        <w:t>Re</w:t>
      </w:r>
      <w:r w:rsidR="004F5F45" w:rsidRPr="0025522F">
        <w:rPr>
          <w:rFonts w:cs="Times New Roman"/>
          <w:b/>
          <w:lang w:val="en-US"/>
        </w:rPr>
        <w:t xml:space="preserve">sponse: </w:t>
      </w:r>
      <w:r w:rsidR="00303BEE">
        <w:rPr>
          <w:rFonts w:cs="Times New Roman"/>
          <w:b/>
          <w:i/>
          <w:lang w:val="en-US"/>
        </w:rPr>
        <w:t>We now report results for both quantitative and qualitative characterizations of evidential contexts</w:t>
      </w:r>
      <w:r w:rsidR="0031710A">
        <w:rPr>
          <w:rFonts w:cs="Times New Roman"/>
          <w:b/>
          <w:i/>
          <w:lang w:val="en-US"/>
        </w:rPr>
        <w:t>; see above</w:t>
      </w:r>
      <w:r w:rsidR="00303BEE">
        <w:rPr>
          <w:rFonts w:cs="Times New Roman"/>
          <w:b/>
          <w:i/>
          <w:lang w:val="en-US"/>
        </w:rPr>
        <w:t>.</w:t>
      </w:r>
    </w:p>
    <w:p w14:paraId="37AE9C8D" w14:textId="77777777" w:rsidR="0026179D" w:rsidRPr="0025522F" w:rsidRDefault="0026179D" w:rsidP="0025522F">
      <w:pPr>
        <w:widowControl w:val="0"/>
        <w:autoSpaceDE w:val="0"/>
        <w:autoSpaceDN w:val="0"/>
        <w:adjustRightInd w:val="0"/>
        <w:jc w:val="both"/>
        <w:rPr>
          <w:rFonts w:eastAsia="Arial Unicode MS" w:cs="Times New Roman"/>
          <w:bCs/>
          <w:color w:val="FF0000"/>
          <w:lang w:val="en-US"/>
        </w:rPr>
      </w:pPr>
    </w:p>
    <w:p w14:paraId="3DD72EF8" w14:textId="4A180954" w:rsidR="00FE4C8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[18</w:t>
      </w:r>
      <w:r w:rsidR="008B142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below (9): ‘</w:t>
      </w:r>
      <w:r w:rsidR="00FE4C83" w:rsidRPr="0025522F">
        <w:rPr>
          <w:rFonts w:ascii="Times New Roman" w:eastAsia="Times New Roman" w:hAnsi="Times New Roman"/>
          <w:sz w:val="24"/>
          <w:szCs w:val="24"/>
          <w:lang w:val="en-US"/>
        </w:rPr>
        <w:t>evaluated one of five possible pieces of evidence, resulting</w:t>
      </w:r>
      <w:r w:rsidR="00727A42">
        <w:rPr>
          <w:rFonts w:ascii="Times New Roman" w:eastAsia="Times New Roman" w:hAnsi="Times New Roman"/>
          <w:sz w:val="24"/>
          <w:szCs w:val="24"/>
          <w:lang w:val="en-US"/>
        </w:rPr>
        <w:t xml:space="preserve"> in four trials per participant’</w:t>
      </w:r>
    </w:p>
    <w:p w14:paraId="2CFC7546" w14:textId="1DBB2355" w:rsidR="008B1423" w:rsidRPr="0025522F" w:rsidRDefault="00FE4C83" w:rsidP="0025522F">
      <w:pPr>
        <w:jc w:val="both"/>
        <w:rPr>
          <w:rFonts w:eastAsia="Times New Roman" w:cs="Times New Roman"/>
          <w:lang w:val="en-US" w:eastAsia="de-DE"/>
        </w:rPr>
      </w:pPr>
      <w:r w:rsidRPr="00FE4C83">
        <w:rPr>
          <w:rFonts w:ascii="Cambria Math" w:eastAsia="Times New Roman" w:hAnsi="Cambria Math" w:cs="Cambria Math"/>
          <w:lang w:val="en-US" w:eastAsia="de-DE"/>
        </w:rPr>
        <w:t>⇒</w:t>
      </w:r>
      <w:r w:rsidRPr="00FE4C83">
        <w:rPr>
          <w:rFonts w:eastAsia="Times New Roman" w:cs="Times New Roman"/>
          <w:lang w:val="en-US" w:eastAsia="de-DE"/>
        </w:rPr>
        <w:t xml:space="preserve"> These five qualitatively different pieces of evidence should be explicitly listed. This information is much more important than the different lexica</w:t>
      </w:r>
      <w:r w:rsidRPr="0025522F">
        <w:rPr>
          <w:rFonts w:eastAsia="Times New Roman" w:cs="Times New Roman"/>
          <w:lang w:val="en-US" w:eastAsia="de-DE"/>
        </w:rPr>
        <w:t>l frames in (9)! Same in Fig.1!</w:t>
      </w:r>
      <w:r w:rsidR="008B1423" w:rsidRPr="0025522F">
        <w:rPr>
          <w:rFonts w:cs="Times New Roman"/>
          <w:color w:val="262626"/>
          <w:lang w:val="en-US"/>
        </w:rPr>
        <w:t>”</w:t>
      </w:r>
    </w:p>
    <w:p w14:paraId="68D37AFC" w14:textId="65AEF6AF" w:rsidR="00D964E8" w:rsidRPr="0025522F" w:rsidRDefault="00417434" w:rsidP="0025522F">
      <w:pPr>
        <w:jc w:val="both"/>
        <w:rPr>
          <w:rFonts w:cs="Times New Roman"/>
          <w:b/>
          <w:i/>
          <w:lang w:val="en-US"/>
        </w:rPr>
      </w:pPr>
      <w:r w:rsidRPr="0025522F">
        <w:rPr>
          <w:rFonts w:cs="Times New Roman"/>
          <w:b/>
          <w:lang w:val="en-US"/>
        </w:rPr>
        <w:t xml:space="preserve">Response: </w:t>
      </w:r>
      <w:r w:rsidR="00303BEE">
        <w:rPr>
          <w:rFonts w:cs="Times New Roman"/>
          <w:b/>
          <w:i/>
          <w:lang w:val="en-US"/>
        </w:rPr>
        <w:t>Figures 6 and 7 now report results for both quantitative and qualitative characterizations of evidential contexts.</w:t>
      </w:r>
    </w:p>
    <w:p w14:paraId="79118B6E" w14:textId="77777777" w:rsidR="00FF1441" w:rsidRPr="0025522F" w:rsidRDefault="00FF1441" w:rsidP="0025522F">
      <w:pPr>
        <w:jc w:val="both"/>
        <w:rPr>
          <w:rFonts w:cs="Times New Roman"/>
          <w:color w:val="FF0000"/>
          <w:lang w:val="en-US"/>
        </w:rPr>
      </w:pPr>
    </w:p>
    <w:p w14:paraId="0EFFB709" w14:textId="3720430F" w:rsidR="00727A42"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[19</w:t>
      </w:r>
      <w:r w:rsidR="008B1423" w:rsidRPr="0025522F">
        <w:rPr>
          <w:rFonts w:ascii="Times New Roman" w:hAnsi="Times New Roman"/>
          <w:color w:val="000000" w:themeColor="text1"/>
          <w:sz w:val="24"/>
          <w:szCs w:val="24"/>
          <w:lang w:val="en-US"/>
        </w:rPr>
        <w:t>] “</w:t>
      </w:r>
      <w:r w:rsidR="00727A42">
        <w:rPr>
          <w:rFonts w:ascii="Times New Roman" w:eastAsia="Times New Roman" w:hAnsi="Times New Roman"/>
          <w:sz w:val="24"/>
          <w:szCs w:val="24"/>
          <w:lang w:val="en-US"/>
        </w:rPr>
        <w:t>p.6, 2.2: ‘</w:t>
      </w:r>
      <w:r w:rsidR="00FE4C83" w:rsidRPr="0025522F">
        <w:rPr>
          <w:rFonts w:ascii="Times New Roman" w:eastAsia="Times New Roman" w:hAnsi="Times New Roman"/>
          <w:sz w:val="24"/>
          <w:szCs w:val="24"/>
          <w:lang w:val="en-US"/>
        </w:rPr>
        <w:t>We obtained between 3 and 14 strength rati</w:t>
      </w:r>
      <w:r w:rsidR="00727A42">
        <w:rPr>
          <w:rFonts w:ascii="Times New Roman" w:eastAsia="Times New Roman" w:hAnsi="Times New Roman"/>
          <w:sz w:val="24"/>
          <w:szCs w:val="24"/>
          <w:lang w:val="en-US"/>
        </w:rPr>
        <w:t>ngs for each piece of evidence.’</w:t>
      </w:r>
    </w:p>
    <w:p w14:paraId="26186E1A" w14:textId="6BB977EE" w:rsidR="008B1423" w:rsidRPr="0025522F" w:rsidRDefault="00FE4C83"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Why this huge variance in the number of ratings?</w:t>
      </w:r>
      <w:r w:rsidR="008B1423" w:rsidRPr="0025522F">
        <w:rPr>
          <w:rFonts w:ascii="Times New Roman" w:hAnsi="Times New Roman"/>
          <w:color w:val="262626"/>
          <w:sz w:val="24"/>
          <w:szCs w:val="24"/>
          <w:lang w:val="en-US"/>
        </w:rPr>
        <w:t>”</w:t>
      </w:r>
    </w:p>
    <w:p w14:paraId="02C2E00A" w14:textId="534B6817" w:rsidR="0006176A" w:rsidRPr="0025522F" w:rsidRDefault="008B1423" w:rsidP="0025522F">
      <w:pPr>
        <w:widowControl w:val="0"/>
        <w:autoSpaceDE w:val="0"/>
        <w:autoSpaceDN w:val="0"/>
        <w:adjustRightInd w:val="0"/>
        <w:jc w:val="both"/>
        <w:rPr>
          <w:rFonts w:cs="Times New Roman"/>
          <w:b/>
          <w:i/>
          <w:lang w:val="en-US"/>
        </w:rPr>
      </w:pPr>
      <w:r w:rsidRPr="0025522F">
        <w:rPr>
          <w:rFonts w:cs="Times New Roman"/>
          <w:b/>
          <w:lang w:val="en-US"/>
        </w:rPr>
        <w:t xml:space="preserve">Response: </w:t>
      </w:r>
      <w:r w:rsidR="00A90FD5">
        <w:rPr>
          <w:rFonts w:cs="Times New Roman"/>
          <w:b/>
          <w:i/>
          <w:lang w:val="en-US"/>
        </w:rPr>
        <w:t>Pieces of evidence were assigned at random to our participants, which accounts for the discrepancy in the numbers of ratings obtained.</w:t>
      </w:r>
    </w:p>
    <w:p w14:paraId="089FBC01" w14:textId="77777777" w:rsidR="00BA59F4" w:rsidRPr="0025522F" w:rsidRDefault="00BA59F4" w:rsidP="0025522F">
      <w:pPr>
        <w:jc w:val="both"/>
        <w:rPr>
          <w:rFonts w:cs="Times New Roman"/>
          <w:color w:val="FF0000"/>
          <w:lang w:val="en-US"/>
        </w:rPr>
      </w:pPr>
    </w:p>
    <w:p w14:paraId="34898FC4" w14:textId="202957E7" w:rsidR="008B142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[20</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 xml:space="preserve">p.7, </w:t>
      </w:r>
      <w:r w:rsidR="00A570AF" w:rsidRPr="0025522F">
        <w:rPr>
          <w:rFonts w:ascii="Times New Roman" w:eastAsia="Times New Roman" w:hAnsi="Times New Roman"/>
          <w:sz w:val="24"/>
          <w:szCs w:val="24"/>
          <w:lang w:val="en-US"/>
        </w:rPr>
        <w:t>Fig1: Figure 1 is difficult to interpret: wh</w:t>
      </w:r>
      <w:r w:rsidR="00BD2A4C">
        <w:rPr>
          <w:rFonts w:ascii="Times New Roman" w:eastAsia="Times New Roman" w:hAnsi="Times New Roman"/>
          <w:sz w:val="24"/>
          <w:szCs w:val="24"/>
          <w:lang w:val="en-US"/>
        </w:rPr>
        <w:t>at subtypes of evidence/context</w:t>
      </w:r>
      <w:r w:rsidR="00A570AF" w:rsidRPr="0025522F">
        <w:rPr>
          <w:rFonts w:ascii="Times New Roman" w:eastAsia="Times New Roman" w:hAnsi="Times New Roman"/>
          <w:sz w:val="24"/>
          <w:szCs w:val="24"/>
          <w:lang w:val="en-US"/>
        </w:rPr>
        <w:t>s trigger strong ratings, which ones do not? The sorting by lexical material is of secondary importance!</w:t>
      </w:r>
      <w:r w:rsidR="008B1423" w:rsidRPr="0025522F">
        <w:rPr>
          <w:rFonts w:ascii="Times New Roman" w:hAnsi="Times New Roman"/>
          <w:sz w:val="24"/>
          <w:szCs w:val="24"/>
          <w:lang w:val="en-US"/>
        </w:rPr>
        <w:t>”</w:t>
      </w:r>
    </w:p>
    <w:p w14:paraId="1C5D1CE9" w14:textId="061F0A03" w:rsidR="008B1423" w:rsidRPr="0025522F" w:rsidRDefault="00417434" w:rsidP="0025522F">
      <w:pPr>
        <w:jc w:val="both"/>
        <w:rPr>
          <w:rFonts w:cs="Times New Roman"/>
          <w:b/>
          <w:i/>
          <w:lang w:val="en-US"/>
        </w:rPr>
      </w:pPr>
      <w:r w:rsidRPr="0025522F">
        <w:rPr>
          <w:rFonts w:cs="Times New Roman"/>
          <w:b/>
          <w:lang w:val="en-US"/>
        </w:rPr>
        <w:t xml:space="preserve">Response: </w:t>
      </w:r>
      <w:r w:rsidR="00303BEE">
        <w:rPr>
          <w:rFonts w:cs="Times New Roman"/>
          <w:b/>
          <w:i/>
          <w:lang w:val="en-US"/>
        </w:rPr>
        <w:t>We have included information about evidence type (i.e., a qualitative characterization) in Figure 1.</w:t>
      </w:r>
    </w:p>
    <w:p w14:paraId="100BCB85" w14:textId="77777777" w:rsidR="00AA42E6" w:rsidRPr="0025522F" w:rsidRDefault="00AA42E6" w:rsidP="0025522F">
      <w:pPr>
        <w:jc w:val="both"/>
        <w:rPr>
          <w:rFonts w:cs="Times New Roman"/>
          <w:i/>
          <w:color w:val="FF0000"/>
          <w:lang w:val="en-US"/>
        </w:rPr>
      </w:pPr>
    </w:p>
    <w:p w14:paraId="0F8FBDAC" w14:textId="40C581C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262626"/>
          <w:sz w:val="24"/>
          <w:szCs w:val="24"/>
          <w:lang w:val="en-US"/>
        </w:rPr>
        <w:t>21</w:t>
      </w:r>
      <w:r w:rsidR="008B1423" w:rsidRPr="0025522F">
        <w:rPr>
          <w:rFonts w:ascii="Times New Roman" w:hAnsi="Times New Roman"/>
          <w:color w:val="262626"/>
          <w:sz w:val="24"/>
          <w:szCs w:val="24"/>
          <w:lang w:val="en-US"/>
        </w:rPr>
        <w:t>] “</w:t>
      </w:r>
      <w:r w:rsidR="00FB4466">
        <w:rPr>
          <w:rFonts w:ascii="Times New Roman" w:eastAsia="Times New Roman" w:hAnsi="Times New Roman"/>
          <w:sz w:val="24"/>
          <w:szCs w:val="24"/>
          <w:lang w:val="en-US"/>
        </w:rPr>
        <w:t>p.8, 3.2: ‘</w:t>
      </w:r>
      <w:r w:rsidR="00A570AF" w:rsidRPr="0025522F">
        <w:rPr>
          <w:rFonts w:ascii="Times New Roman" w:eastAsia="Times New Roman" w:hAnsi="Times New Roman"/>
          <w:sz w:val="24"/>
          <w:szCs w:val="24"/>
          <w:lang w:val="en-US"/>
        </w:rPr>
        <w:t>The overall distribution of utteranc</w:t>
      </w:r>
      <w:r w:rsidR="00FB4466">
        <w:rPr>
          <w:rFonts w:ascii="Times New Roman" w:eastAsia="Times New Roman" w:hAnsi="Times New Roman"/>
          <w:sz w:val="24"/>
          <w:szCs w:val="24"/>
          <w:lang w:val="en-US"/>
        </w:rPr>
        <w:t>e choices is shown in Figure 2.’</w:t>
      </w:r>
    </w:p>
    <w:p w14:paraId="508DD652" w14:textId="32F903B2"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Is this information relevant? Perhaps leave out, as the proportions also hinge on random the selection of 3/5 contexts, which m</w:t>
      </w:r>
      <w:r w:rsidRPr="0025522F">
        <w:rPr>
          <w:rFonts w:eastAsia="Times New Roman" w:cs="Times New Roman"/>
          <w:lang w:val="en-US" w:eastAsia="de-DE"/>
        </w:rPr>
        <w:t>ight induce an artificial bias.</w:t>
      </w:r>
      <w:r w:rsidR="008B1423" w:rsidRPr="0025522F">
        <w:rPr>
          <w:rFonts w:cs="Times New Roman"/>
          <w:color w:val="262626"/>
          <w:lang w:val="en-US"/>
        </w:rPr>
        <w:t>”</w:t>
      </w:r>
    </w:p>
    <w:p w14:paraId="251F0DDB" w14:textId="104B7FFD" w:rsidR="008B1423" w:rsidRPr="0025522F" w:rsidRDefault="00417434" w:rsidP="0025522F">
      <w:pPr>
        <w:jc w:val="both"/>
        <w:rPr>
          <w:rFonts w:cs="Times New Roman"/>
          <w:b/>
          <w:i/>
          <w:lang w:val="en-US"/>
        </w:rPr>
      </w:pPr>
      <w:r w:rsidRPr="0025522F">
        <w:rPr>
          <w:rFonts w:cs="Times New Roman"/>
          <w:b/>
          <w:lang w:val="en-US"/>
        </w:rPr>
        <w:t xml:space="preserve">Response: </w:t>
      </w:r>
      <w:r w:rsidR="00211136">
        <w:rPr>
          <w:rFonts w:cs="Times New Roman"/>
          <w:b/>
          <w:i/>
          <w:lang w:val="en-US"/>
        </w:rPr>
        <w:t>We have opted to keep this figure in in order to demonstrate the baseline utterance preferences in our experiment. As the reviewer notes, this baseline does depend on the random selection of contexts. For this reason, we have included bootstrapped 95% confidence intervals indicate which differences are reliable.</w:t>
      </w:r>
    </w:p>
    <w:p w14:paraId="7AD38FC7" w14:textId="77777777" w:rsidR="008B1423" w:rsidRPr="0025522F" w:rsidRDefault="008B1423" w:rsidP="0025522F">
      <w:pPr>
        <w:jc w:val="both"/>
        <w:rPr>
          <w:rFonts w:cs="Times New Roman"/>
          <w:color w:val="FF0000"/>
          <w:lang w:val="en-US"/>
        </w:rPr>
      </w:pPr>
    </w:p>
    <w:p w14:paraId="74CAD1BF" w14:textId="6967CC8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[22</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p.10, end of §3: ‘I</w:t>
      </w:r>
      <w:r w:rsidR="00A570AF" w:rsidRPr="0025522F">
        <w:rPr>
          <w:rFonts w:ascii="Times New Roman" w:eastAsia="Times New Roman" w:hAnsi="Times New Roman"/>
          <w:sz w:val="24"/>
          <w:szCs w:val="24"/>
          <w:lang w:val="en-US"/>
        </w:rPr>
        <w:t xml:space="preserve">n other words, when investigating the dependence on evidence strength for p, we find that </w:t>
      </w:r>
      <w:r w:rsidR="00A570AF" w:rsidRPr="0025522F">
        <w:rPr>
          <w:rFonts w:ascii="Times New Roman" w:eastAsia="Times New Roman" w:hAnsi="Times New Roman"/>
          <w:i/>
          <w:iCs/>
          <w:sz w:val="24"/>
          <w:szCs w:val="24"/>
          <w:lang w:val="en-US"/>
        </w:rPr>
        <w:t xml:space="preserve">muss </w:t>
      </w:r>
      <w:r w:rsidR="00A570AF" w:rsidRPr="0025522F">
        <w:rPr>
          <w:rFonts w:ascii="Times New Roman" w:eastAsia="Times New Roman" w:hAnsi="Times New Roman"/>
          <w:sz w:val="24"/>
          <w:szCs w:val="24"/>
          <w:lang w:val="en-US"/>
        </w:rPr>
        <w:t xml:space="preserve">and </w:t>
      </w:r>
      <w:proofErr w:type="spellStart"/>
      <w:r w:rsidR="00A570AF" w:rsidRPr="0025522F">
        <w:rPr>
          <w:rFonts w:ascii="Times New Roman" w:eastAsia="Times New Roman" w:hAnsi="Times New Roman"/>
          <w:i/>
          <w:iCs/>
          <w:sz w:val="24"/>
          <w:szCs w:val="24"/>
          <w:lang w:val="en-US"/>
        </w:rPr>
        <w:t>wohl</w:t>
      </w:r>
      <w:proofErr w:type="spellEnd"/>
      <w:r w:rsidR="00A570AF" w:rsidRPr="0025522F">
        <w:rPr>
          <w:rFonts w:ascii="Times New Roman" w:eastAsia="Times New Roman" w:hAnsi="Times New Roman"/>
          <w:i/>
          <w:iCs/>
          <w:sz w:val="24"/>
          <w:szCs w:val="24"/>
          <w:lang w:val="en-US"/>
        </w:rPr>
        <w:t xml:space="preserve"> </w:t>
      </w:r>
      <w:r w:rsidR="00FB4466">
        <w:rPr>
          <w:rFonts w:ascii="Times New Roman" w:eastAsia="Times New Roman" w:hAnsi="Times New Roman"/>
          <w:sz w:val="24"/>
          <w:szCs w:val="24"/>
          <w:lang w:val="en-US"/>
        </w:rPr>
        <w:t>pattern together’</w:t>
      </w:r>
    </w:p>
    <w:p w14:paraId="1B155B25" w14:textId="0B4B2830"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This statement makes reference to Fig.4, right? There is no discussion of the statistics behind 4 - as far as I can see –, and it is not entirely clear from the visualization that </w:t>
      </w:r>
      <w:proofErr w:type="spellStart"/>
      <w:r w:rsidRPr="00A570AF">
        <w:rPr>
          <w:rFonts w:eastAsia="Times New Roman" w:cs="Times New Roman"/>
          <w:i/>
          <w:iCs/>
          <w:lang w:val="en-US" w:eastAsia="de-DE"/>
        </w:rPr>
        <w:t>wohl</w:t>
      </w:r>
      <w:proofErr w:type="spellEnd"/>
      <w:r w:rsidRPr="00A570AF">
        <w:rPr>
          <w:rFonts w:eastAsia="Times New Roman" w:cs="Times New Roman"/>
          <w:i/>
          <w:iCs/>
          <w:lang w:val="en-US" w:eastAsia="de-DE"/>
        </w:rPr>
        <w:t xml:space="preserve"> </w:t>
      </w:r>
      <w:r w:rsidRPr="00A570AF">
        <w:rPr>
          <w:rFonts w:eastAsia="Times New Roman" w:cs="Times New Roman"/>
          <w:lang w:val="en-US" w:eastAsia="de-DE"/>
        </w:rPr>
        <w:t xml:space="preserve">behaves on a par with </w:t>
      </w:r>
      <w:proofErr w:type="spellStart"/>
      <w:r w:rsidRPr="00A570AF">
        <w:rPr>
          <w:rFonts w:eastAsia="Times New Roman" w:cs="Times New Roman"/>
          <w:i/>
          <w:iCs/>
          <w:lang w:val="en-US" w:eastAsia="de-DE"/>
        </w:rPr>
        <w:t>müssen</w:t>
      </w:r>
      <w:proofErr w:type="spellEnd"/>
      <w:r w:rsidRPr="00A570AF">
        <w:rPr>
          <w:rFonts w:eastAsia="Times New Roman" w:cs="Times New Roman"/>
          <w:lang w:val="en-US" w:eastAsia="de-DE"/>
        </w:rPr>
        <w:t>. Perhaps it would be better to replace the proportions of '</w:t>
      </w:r>
      <w:proofErr w:type="spellStart"/>
      <w:r w:rsidRPr="00A570AF">
        <w:rPr>
          <w:rFonts w:eastAsia="Times New Roman" w:cs="Times New Roman"/>
          <w:lang w:val="en-US" w:eastAsia="de-DE"/>
        </w:rPr>
        <w:t>wohl</w:t>
      </w:r>
      <w:proofErr w:type="spellEnd"/>
      <w:r w:rsidRPr="00A570AF">
        <w:rPr>
          <w:rFonts w:eastAsia="Times New Roman" w:cs="Times New Roman"/>
          <w:lang w:val="en-US" w:eastAsia="de-DE"/>
        </w:rPr>
        <w:t>' and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xml:space="preserve">', such </w:t>
      </w:r>
      <w:r w:rsidRPr="00A570AF">
        <w:rPr>
          <w:rFonts w:eastAsia="Times New Roman" w:cs="Times New Roman"/>
          <w:lang w:val="en-US" w:eastAsia="de-DE"/>
        </w:rPr>
        <w:lastRenderedPageBreak/>
        <w:t>that the weakest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comes topmost in parallel to English ‘might’, thereby giving the visualizations an overall more similar appearance.</w:t>
      </w:r>
      <w:r w:rsidR="008B1423" w:rsidRPr="0025522F">
        <w:rPr>
          <w:rFonts w:cs="Times New Roman"/>
          <w:color w:val="262626"/>
          <w:lang w:val="en-US"/>
        </w:rPr>
        <w:t>”</w:t>
      </w:r>
    </w:p>
    <w:p w14:paraId="38EBF8DA" w14:textId="3B79D990" w:rsidR="00E830D1" w:rsidRPr="009A467F" w:rsidRDefault="00417434" w:rsidP="0025522F">
      <w:pPr>
        <w:jc w:val="both"/>
        <w:rPr>
          <w:rFonts w:cs="Times New Roman"/>
          <w:i/>
          <w:color w:val="FF0000"/>
          <w:lang w:val="en-US"/>
        </w:rPr>
      </w:pPr>
      <w:r w:rsidRPr="0025522F">
        <w:rPr>
          <w:rFonts w:cs="Times New Roman"/>
          <w:b/>
          <w:lang w:val="en-US"/>
        </w:rPr>
        <w:t xml:space="preserve">Response: </w:t>
      </w:r>
      <w:r w:rsidR="00B50AA5">
        <w:rPr>
          <w:rFonts w:cs="Times New Roman"/>
          <w:b/>
          <w:i/>
          <w:lang w:val="en-US"/>
        </w:rPr>
        <w:t xml:space="preserve">This statement in an elaboration of the sentence that precedes it, which makes explicit mention of Fig. 3. As Fig. 3 shows, there is no discernable difference between </w:t>
      </w:r>
      <w:r w:rsidR="00B50AA5">
        <w:rPr>
          <w:rFonts w:cs="Times New Roman"/>
          <w:b/>
          <w:lang w:val="en-US"/>
        </w:rPr>
        <w:t>muss</w:t>
      </w:r>
      <w:r w:rsidR="00B50AA5">
        <w:rPr>
          <w:rFonts w:cs="Times New Roman"/>
          <w:b/>
          <w:i/>
          <w:lang w:val="en-US"/>
        </w:rPr>
        <w:t xml:space="preserve"> and </w:t>
      </w:r>
      <w:proofErr w:type="spellStart"/>
      <w:r w:rsidR="00B50AA5">
        <w:rPr>
          <w:rFonts w:cs="Times New Roman"/>
          <w:b/>
          <w:lang w:val="en-US"/>
        </w:rPr>
        <w:t>wohl</w:t>
      </w:r>
      <w:proofErr w:type="spellEnd"/>
      <w:r w:rsidR="00B50AA5">
        <w:rPr>
          <w:rFonts w:cs="Times New Roman"/>
          <w:b/>
          <w:i/>
          <w:lang w:val="en-US"/>
        </w:rPr>
        <w:t xml:space="preserve"> in terms of evidence strength. As for Fig. 4, we now mention it explicitly in the prose.</w:t>
      </w:r>
    </w:p>
    <w:p w14:paraId="5151BD50" w14:textId="77777777" w:rsidR="00A570AF" w:rsidRPr="0025522F" w:rsidRDefault="00A570AF" w:rsidP="0025522F">
      <w:pPr>
        <w:pStyle w:val="NormalWeb"/>
        <w:spacing w:beforeLines="0" w:afterLines="0"/>
        <w:jc w:val="both"/>
        <w:rPr>
          <w:rFonts w:ascii="Times New Roman" w:hAnsi="Times New Roman"/>
          <w:sz w:val="24"/>
          <w:szCs w:val="24"/>
          <w:lang w:val="en-US"/>
        </w:rPr>
      </w:pPr>
    </w:p>
    <w:p w14:paraId="39CA798F" w14:textId="1165B904" w:rsidR="00FB4466"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[23</w:t>
      </w:r>
      <w:r w:rsidR="002D3091" w:rsidRPr="0025522F">
        <w:rPr>
          <w:rFonts w:ascii="Times New Roman" w:hAnsi="Times New Roman"/>
          <w:sz w:val="24"/>
          <w:szCs w:val="24"/>
          <w:lang w:val="en-US"/>
        </w:rPr>
        <w:t>] “</w:t>
      </w:r>
      <w:r w:rsidR="00FB4466">
        <w:rPr>
          <w:rFonts w:ascii="Times New Roman" w:eastAsia="Times New Roman" w:hAnsi="Times New Roman"/>
          <w:sz w:val="24"/>
          <w:szCs w:val="24"/>
          <w:lang w:val="en-US"/>
        </w:rPr>
        <w:t>p.12, middle: ‘Fig.6 shows that...’</w:t>
      </w:r>
    </w:p>
    <w:p w14:paraId="0B0E1D8D" w14:textId="27A6348C" w:rsidR="00E830D1" w:rsidRPr="0025522F" w:rsidRDefault="00A570AF"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Please add a pointer that Fig.6 is found only much later in section 5!</w:t>
      </w:r>
      <w:r w:rsidR="00E830D1" w:rsidRPr="0025522F">
        <w:rPr>
          <w:rFonts w:ascii="Times New Roman" w:hAnsi="Times New Roman"/>
          <w:color w:val="262626"/>
          <w:sz w:val="24"/>
          <w:szCs w:val="24"/>
          <w:lang w:val="en-US"/>
        </w:rPr>
        <w:t>”</w:t>
      </w:r>
    </w:p>
    <w:p w14:paraId="4CF02E80" w14:textId="487B1A64" w:rsidR="00096F4E" w:rsidRPr="0025522F" w:rsidRDefault="003561DD" w:rsidP="0025522F">
      <w:pPr>
        <w:jc w:val="both"/>
        <w:rPr>
          <w:rFonts w:cs="Times New Roman"/>
          <w:b/>
          <w:i/>
          <w:lang w:val="en-US"/>
        </w:rPr>
      </w:pPr>
      <w:r w:rsidRPr="0025522F">
        <w:rPr>
          <w:rFonts w:cs="Times New Roman"/>
          <w:b/>
          <w:lang w:val="en-US"/>
        </w:rPr>
        <w:t>Response:</w:t>
      </w:r>
      <w:r w:rsidR="00C25E69" w:rsidRPr="0025522F">
        <w:rPr>
          <w:rFonts w:cs="Times New Roman"/>
          <w:b/>
          <w:lang w:val="en-US"/>
        </w:rPr>
        <w:t xml:space="preserve"> </w:t>
      </w:r>
      <w:r w:rsidR="005633BE">
        <w:rPr>
          <w:rFonts w:cs="Times New Roman"/>
          <w:b/>
          <w:i/>
          <w:lang w:val="en-US"/>
        </w:rPr>
        <w:t>Done</w:t>
      </w:r>
      <w:r w:rsidR="00B454EA" w:rsidRPr="0025522F">
        <w:rPr>
          <w:rFonts w:cs="Times New Roman"/>
          <w:b/>
          <w:i/>
          <w:lang w:val="en-US"/>
        </w:rPr>
        <w:t>.</w:t>
      </w:r>
    </w:p>
    <w:sectPr w:rsidR="00096F4E" w:rsidRPr="0025522F" w:rsidSect="007B2DE8">
      <w:footerReference w:type="even" r:id="rId8"/>
      <w:footerReference w:type="default" r:id="rId9"/>
      <w:pgSz w:w="12240" w:h="15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18251" w14:textId="77777777" w:rsidR="00372C7A" w:rsidRDefault="00372C7A">
      <w:r>
        <w:separator/>
      </w:r>
    </w:p>
  </w:endnote>
  <w:endnote w:type="continuationSeparator" w:id="0">
    <w:p w14:paraId="300E8C52" w14:textId="77777777" w:rsidR="00372C7A" w:rsidRDefault="0037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nux Libertine">
    <w:altName w:val="Courier New"/>
    <w:panose1 w:val="020B0604020202020204"/>
    <w:charset w:val="00"/>
    <w:family w:val="auto"/>
    <w:pitch w:val="variable"/>
    <w:sig w:usb0="E0001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3BEE">
      <w:rPr>
        <w:rStyle w:val="PageNumber"/>
        <w:noProof/>
      </w:rPr>
      <w:t>6</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D625" w14:textId="77777777" w:rsidR="00372C7A" w:rsidRDefault="00372C7A">
      <w:r>
        <w:separator/>
      </w:r>
    </w:p>
  </w:footnote>
  <w:footnote w:type="continuationSeparator" w:id="0">
    <w:p w14:paraId="605B3E57" w14:textId="77777777" w:rsidR="00372C7A" w:rsidRDefault="00372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FC6F69"/>
    <w:multiLevelType w:val="hybridMultilevel"/>
    <w:tmpl w:val="EF00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61DD"/>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51711"/>
    <w:rsid w:val="0005260F"/>
    <w:rsid w:val="00052F0F"/>
    <w:rsid w:val="00054C27"/>
    <w:rsid w:val="000558C5"/>
    <w:rsid w:val="00056D49"/>
    <w:rsid w:val="00056E3C"/>
    <w:rsid w:val="000609BB"/>
    <w:rsid w:val="0006176A"/>
    <w:rsid w:val="000618DE"/>
    <w:rsid w:val="00061A68"/>
    <w:rsid w:val="00062061"/>
    <w:rsid w:val="0006223D"/>
    <w:rsid w:val="00063636"/>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1A2"/>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0F7493"/>
    <w:rsid w:val="00101A9D"/>
    <w:rsid w:val="00101EA4"/>
    <w:rsid w:val="001030C4"/>
    <w:rsid w:val="0010335D"/>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0CA1"/>
    <w:rsid w:val="00142495"/>
    <w:rsid w:val="00142BD9"/>
    <w:rsid w:val="00142CB7"/>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F84"/>
    <w:rsid w:val="001D7C26"/>
    <w:rsid w:val="001D7F86"/>
    <w:rsid w:val="001E06EE"/>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1BA"/>
    <w:rsid w:val="0022524E"/>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3091"/>
    <w:rsid w:val="002D4E0B"/>
    <w:rsid w:val="002D5007"/>
    <w:rsid w:val="002D54AD"/>
    <w:rsid w:val="002E0247"/>
    <w:rsid w:val="002E10F6"/>
    <w:rsid w:val="002E4023"/>
    <w:rsid w:val="002E44F7"/>
    <w:rsid w:val="002E4C8F"/>
    <w:rsid w:val="002E5C65"/>
    <w:rsid w:val="002E6D4C"/>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3BEE"/>
    <w:rsid w:val="00306CF8"/>
    <w:rsid w:val="00307075"/>
    <w:rsid w:val="00307C1E"/>
    <w:rsid w:val="00307E0D"/>
    <w:rsid w:val="003107FD"/>
    <w:rsid w:val="00311D41"/>
    <w:rsid w:val="00312C6E"/>
    <w:rsid w:val="003140A8"/>
    <w:rsid w:val="003146DC"/>
    <w:rsid w:val="00315A71"/>
    <w:rsid w:val="00315F28"/>
    <w:rsid w:val="00316006"/>
    <w:rsid w:val="0031710A"/>
    <w:rsid w:val="00320894"/>
    <w:rsid w:val="00320DA6"/>
    <w:rsid w:val="003243D8"/>
    <w:rsid w:val="00331D88"/>
    <w:rsid w:val="00332D7B"/>
    <w:rsid w:val="00333DA3"/>
    <w:rsid w:val="00334219"/>
    <w:rsid w:val="00334C7E"/>
    <w:rsid w:val="00337737"/>
    <w:rsid w:val="0034051B"/>
    <w:rsid w:val="0034190F"/>
    <w:rsid w:val="003444A6"/>
    <w:rsid w:val="00344C75"/>
    <w:rsid w:val="003474C3"/>
    <w:rsid w:val="003476D5"/>
    <w:rsid w:val="00355870"/>
    <w:rsid w:val="00355DB1"/>
    <w:rsid w:val="00355E08"/>
    <w:rsid w:val="003561DD"/>
    <w:rsid w:val="00366ADD"/>
    <w:rsid w:val="00366B46"/>
    <w:rsid w:val="00372C7A"/>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349C"/>
    <w:rsid w:val="004646FB"/>
    <w:rsid w:val="00464C09"/>
    <w:rsid w:val="00465B4B"/>
    <w:rsid w:val="0046714B"/>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6CA2"/>
    <w:rsid w:val="005674D6"/>
    <w:rsid w:val="00571B49"/>
    <w:rsid w:val="0057393A"/>
    <w:rsid w:val="00574FB5"/>
    <w:rsid w:val="005753BA"/>
    <w:rsid w:val="00575D75"/>
    <w:rsid w:val="005763C9"/>
    <w:rsid w:val="005801CD"/>
    <w:rsid w:val="0058258A"/>
    <w:rsid w:val="00584E3C"/>
    <w:rsid w:val="00586262"/>
    <w:rsid w:val="00587692"/>
    <w:rsid w:val="00591AC7"/>
    <w:rsid w:val="00591F4D"/>
    <w:rsid w:val="0059587F"/>
    <w:rsid w:val="00596D0F"/>
    <w:rsid w:val="00596D37"/>
    <w:rsid w:val="005A05E2"/>
    <w:rsid w:val="005A0719"/>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0F2A"/>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2191"/>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87F54"/>
    <w:rsid w:val="00693A34"/>
    <w:rsid w:val="00693AE6"/>
    <w:rsid w:val="006942CD"/>
    <w:rsid w:val="00696577"/>
    <w:rsid w:val="00696FD5"/>
    <w:rsid w:val="006A41E4"/>
    <w:rsid w:val="006A54C6"/>
    <w:rsid w:val="006A54E8"/>
    <w:rsid w:val="006A7E8E"/>
    <w:rsid w:val="006A7ECC"/>
    <w:rsid w:val="006B199A"/>
    <w:rsid w:val="006B1A03"/>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14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E74AF"/>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5755"/>
    <w:rsid w:val="008167E2"/>
    <w:rsid w:val="00816988"/>
    <w:rsid w:val="008169C4"/>
    <w:rsid w:val="0081776D"/>
    <w:rsid w:val="00821CA3"/>
    <w:rsid w:val="00823FCE"/>
    <w:rsid w:val="0082402E"/>
    <w:rsid w:val="00826261"/>
    <w:rsid w:val="008273A1"/>
    <w:rsid w:val="0082789C"/>
    <w:rsid w:val="0083071F"/>
    <w:rsid w:val="0083139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12B2"/>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23F"/>
    <w:rsid w:val="00974BD4"/>
    <w:rsid w:val="00975063"/>
    <w:rsid w:val="00975372"/>
    <w:rsid w:val="00975CF1"/>
    <w:rsid w:val="009767B9"/>
    <w:rsid w:val="00977294"/>
    <w:rsid w:val="0098135C"/>
    <w:rsid w:val="00982268"/>
    <w:rsid w:val="009845BE"/>
    <w:rsid w:val="00987639"/>
    <w:rsid w:val="00995F53"/>
    <w:rsid w:val="009A143B"/>
    <w:rsid w:val="009A3E71"/>
    <w:rsid w:val="009A467F"/>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2434"/>
    <w:rsid w:val="00B53DF8"/>
    <w:rsid w:val="00B547C3"/>
    <w:rsid w:val="00B575B1"/>
    <w:rsid w:val="00B65AA7"/>
    <w:rsid w:val="00B663B8"/>
    <w:rsid w:val="00B66CD1"/>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FC5"/>
    <w:rsid w:val="00BA2469"/>
    <w:rsid w:val="00BA25A9"/>
    <w:rsid w:val="00BA4F4E"/>
    <w:rsid w:val="00BA59F4"/>
    <w:rsid w:val="00BA730E"/>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952"/>
    <w:rsid w:val="00C33286"/>
    <w:rsid w:val="00C3389E"/>
    <w:rsid w:val="00C3558D"/>
    <w:rsid w:val="00C355DF"/>
    <w:rsid w:val="00C36C97"/>
    <w:rsid w:val="00C40E0B"/>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B40E8"/>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07C64"/>
    <w:rsid w:val="00D130CC"/>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077A"/>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97B"/>
    <w:rsid w:val="00E43DA0"/>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4D94"/>
    <w:rsid w:val="00F160D3"/>
    <w:rsid w:val="00F17A3B"/>
    <w:rsid w:val="00F17AB6"/>
    <w:rsid w:val="00F20024"/>
    <w:rsid w:val="00F20CBF"/>
    <w:rsid w:val="00F219AA"/>
    <w:rsid w:val="00F22840"/>
    <w:rsid w:val="00F3026E"/>
    <w:rsid w:val="00F32260"/>
    <w:rsid w:val="00F34924"/>
    <w:rsid w:val="00F3775C"/>
    <w:rsid w:val="00F417CA"/>
    <w:rsid w:val="00F43082"/>
    <w:rsid w:val="00F4337E"/>
    <w:rsid w:val="00F440B7"/>
    <w:rsid w:val="00F45BCB"/>
    <w:rsid w:val="00F47618"/>
    <w:rsid w:val="00F51BE7"/>
    <w:rsid w:val="00F523D3"/>
    <w:rsid w:val="00F524E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03409233">
      <w:bodyDiv w:val="1"/>
      <w:marLeft w:val="0"/>
      <w:marRight w:val="0"/>
      <w:marTop w:val="0"/>
      <w:marBottom w:val="0"/>
      <w:divBdr>
        <w:top w:val="none" w:sz="0" w:space="0" w:color="auto"/>
        <w:left w:val="none" w:sz="0" w:space="0" w:color="auto"/>
        <w:bottom w:val="none" w:sz="0" w:space="0" w:color="auto"/>
        <w:right w:val="none" w:sz="0" w:space="0" w:color="auto"/>
      </w:divBdr>
      <w:divsChild>
        <w:div w:id="129370340">
          <w:marLeft w:val="0"/>
          <w:marRight w:val="0"/>
          <w:marTop w:val="0"/>
          <w:marBottom w:val="0"/>
          <w:divBdr>
            <w:top w:val="none" w:sz="0" w:space="0" w:color="auto"/>
            <w:left w:val="none" w:sz="0" w:space="0" w:color="auto"/>
            <w:bottom w:val="none" w:sz="0" w:space="0" w:color="auto"/>
            <w:right w:val="none" w:sz="0" w:space="0" w:color="auto"/>
          </w:divBdr>
          <w:divsChild>
            <w:div w:id="1639796018">
              <w:marLeft w:val="0"/>
              <w:marRight w:val="0"/>
              <w:marTop w:val="0"/>
              <w:marBottom w:val="0"/>
              <w:divBdr>
                <w:top w:val="none" w:sz="0" w:space="0" w:color="auto"/>
                <w:left w:val="none" w:sz="0" w:space="0" w:color="auto"/>
                <w:bottom w:val="none" w:sz="0" w:space="0" w:color="auto"/>
                <w:right w:val="none" w:sz="0" w:space="0" w:color="auto"/>
              </w:divBdr>
              <w:divsChild>
                <w:div w:id="1301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5F3BB-34A3-7B4C-9D54-0F26C9B0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4002</Words>
  <Characters>22818</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26767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3</cp:revision>
  <cp:lastPrinted>2016-09-11T23:58:00Z</cp:lastPrinted>
  <dcterms:created xsi:type="dcterms:W3CDTF">2018-07-19T06:53:00Z</dcterms:created>
  <dcterms:modified xsi:type="dcterms:W3CDTF">2018-07-19T08:16:00Z</dcterms:modified>
  <cp:category/>
</cp:coreProperties>
</file>