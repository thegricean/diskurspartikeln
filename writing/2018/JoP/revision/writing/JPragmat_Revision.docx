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ins w:id="0" w:author="Microsoft Office-Anwender" w:date="2018-05-30T16:22:00Z">
        <w:r w:rsidR="006E71FA">
          <w:rPr>
            <w:color w:val="000000" w:themeColor="text1"/>
            <w:lang w:val="en-US"/>
          </w:rPr>
          <w:t>potential</w:t>
        </w:r>
        <w:r w:rsidR="006E71FA" w:rsidRPr="00937991">
          <w:rPr>
            <w:color w:val="000000" w:themeColor="text1"/>
            <w:lang w:val="en-US"/>
          </w:rPr>
          <w:t xml:space="preserve"> </w:t>
        </w:r>
      </w:ins>
      <w:r w:rsidR="0020496E" w:rsidRPr="00937991">
        <w:rPr>
          <w:color w:val="000000" w:themeColor="text1"/>
          <w:lang w:val="en-US"/>
        </w:rPr>
        <w:t xml:space="preserve">starting point for approaching theoretical debates on the nature of </w:t>
      </w:r>
      <w:ins w:id="1" w:author="Microsoft Office-Anwender" w:date="2018-05-30T16:31:00Z">
        <w:r w:rsidR="00791690">
          <w:rPr>
            <w:color w:val="000000" w:themeColor="text1"/>
            <w:lang w:val="en-US"/>
          </w:rPr>
          <w:t xml:space="preserve">modal </w:t>
        </w:r>
      </w:ins>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4DC089B7"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Matthewson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ins w:id="2" w:author="Microsoft Office User" w:date="2018-06-28T17:28:00Z">
        <w:r w:rsidR="0032081A">
          <w:rPr>
            <w:color w:val="000000" w:themeColor="text1"/>
            <w:lang w:val="en-US"/>
          </w:rPr>
          <w:t xml:space="preserve">We measure both </w:t>
        </w:r>
        <w:r w:rsidR="0032081A" w:rsidRPr="0032081A">
          <w:rPr>
            <w:i/>
            <w:color w:val="000000" w:themeColor="text1"/>
            <w:lang w:val="en-US"/>
            <w:rPrChange w:id="3" w:author="Microsoft Office User" w:date="2018-06-28T17:29:00Z">
              <w:rPr>
                <w:color w:val="000000" w:themeColor="text1"/>
                <w:lang w:val="en-US"/>
              </w:rPr>
            </w:rPrChange>
          </w:rPr>
          <w:t>production probabilities</w:t>
        </w:r>
        <w:r w:rsidR="0032081A">
          <w:rPr>
            <w:color w:val="000000" w:themeColor="text1"/>
            <w:lang w:val="en-US"/>
          </w:rPr>
          <w:t xml:space="preserve"> for different evidential devices under </w:t>
        </w:r>
      </w:ins>
      <w:ins w:id="4" w:author="Microsoft Office User" w:date="2018-06-28T17:29:00Z">
        <w:r w:rsidR="0032081A">
          <w:rPr>
            <w:color w:val="000000" w:themeColor="text1"/>
            <w:lang w:val="en-US"/>
          </w:rPr>
          <w:t xml:space="preserve">varying evidential circumstances, as well as </w:t>
        </w:r>
        <w:r w:rsidR="0032081A" w:rsidRPr="0032081A">
          <w:rPr>
            <w:i/>
            <w:color w:val="000000" w:themeColor="text1"/>
            <w:lang w:val="en-US"/>
            <w:rPrChange w:id="5" w:author="Microsoft Office User" w:date="2018-06-28T17:30:00Z">
              <w:rPr>
                <w:color w:val="000000" w:themeColor="text1"/>
                <w:lang w:val="en-US"/>
              </w:rPr>
            </w:rPrChange>
          </w:rPr>
          <w:t>interpretation probabilities</w:t>
        </w:r>
      </w:ins>
      <w:ins w:id="6" w:author="Microsoft Office User" w:date="2018-06-28T17:31:00Z">
        <w:r w:rsidR="0032081A">
          <w:rPr>
            <w:color w:val="000000" w:themeColor="text1"/>
            <w:lang w:val="en-US"/>
          </w:rPr>
          <w:t>,</w:t>
        </w:r>
      </w:ins>
      <w:ins w:id="7" w:author="Microsoft Office User" w:date="2018-06-28T17:29:00Z">
        <w:r w:rsidR="0032081A">
          <w:rPr>
            <w:color w:val="000000" w:themeColor="text1"/>
            <w:lang w:val="en-US"/>
          </w:rPr>
          <w:t xml:space="preserve"> </w:t>
        </w:r>
        <w:r w:rsidR="0032081A" w:rsidRPr="0032081A">
          <w:rPr>
            <w:color w:val="000000" w:themeColor="text1"/>
            <w:lang w:val="en-US"/>
          </w:rPr>
          <w:t>inferences about</w:t>
        </w:r>
        <w:r w:rsidR="0032081A">
          <w:rPr>
            <w:color w:val="000000" w:themeColor="text1"/>
            <w:lang w:val="en-US"/>
          </w:rPr>
          <w:t xml:space="preserve"> </w:t>
        </w:r>
      </w:ins>
      <w:ins w:id="8" w:author="Microsoft Office User" w:date="2018-06-28T17:31:00Z">
        <w:r w:rsidR="0032081A" w:rsidRPr="0032081A">
          <w:rPr>
            <w:i/>
            <w:color w:val="000000" w:themeColor="text1"/>
            <w:lang w:val="en-US"/>
            <w:rPrChange w:id="9" w:author="Microsoft Office User" w:date="2018-06-28T17:32:00Z">
              <w:rPr>
                <w:color w:val="000000" w:themeColor="text1"/>
                <w:lang w:val="en-US"/>
              </w:rPr>
            </w:rPrChange>
          </w:rPr>
          <w:t>speaker commitment</w:t>
        </w:r>
      </w:ins>
      <w:ins w:id="10" w:author="Microsoft Office User" w:date="2018-06-28T17:32:00Z">
        <w:r w:rsidR="0032081A">
          <w:rPr>
            <w:i/>
            <w:color w:val="000000" w:themeColor="text1"/>
            <w:lang w:val="en-US"/>
          </w:rPr>
          <w:t>,</w:t>
        </w:r>
      </w:ins>
      <w:ins w:id="11" w:author="Microsoft Office User" w:date="2018-06-28T17:31:00Z">
        <w:r w:rsidR="0032081A">
          <w:rPr>
            <w:color w:val="000000" w:themeColor="text1"/>
            <w:lang w:val="en-US"/>
          </w:rPr>
          <w:t xml:space="preserve"> and </w:t>
        </w:r>
      </w:ins>
      <w:ins w:id="12" w:author="Microsoft Office User" w:date="2018-06-28T17:32:00Z">
        <w:r w:rsidR="0032081A" w:rsidRPr="0032081A">
          <w:rPr>
            <w:color w:val="000000" w:themeColor="text1"/>
            <w:lang w:val="en-US"/>
          </w:rPr>
          <w:t>inferences about</w:t>
        </w:r>
        <w:r w:rsidR="0032081A" w:rsidRPr="0032081A">
          <w:rPr>
            <w:i/>
            <w:color w:val="000000" w:themeColor="text1"/>
            <w:lang w:val="en-US"/>
            <w:rPrChange w:id="13" w:author="Microsoft Office User" w:date="2018-06-28T17:32:00Z">
              <w:rPr>
                <w:color w:val="000000" w:themeColor="text1"/>
                <w:lang w:val="en-US"/>
              </w:rPr>
            </w:rPrChange>
          </w:rPr>
          <w:t xml:space="preserve"> </w:t>
        </w:r>
      </w:ins>
      <w:ins w:id="14" w:author="Microsoft Office User" w:date="2018-06-28T17:29:00Z">
        <w:r w:rsidR="0032081A" w:rsidRPr="0032081A">
          <w:rPr>
            <w:i/>
            <w:color w:val="000000" w:themeColor="text1"/>
            <w:lang w:val="en-US"/>
            <w:rPrChange w:id="15" w:author="Microsoft Office User" w:date="2018-06-28T17:32:00Z">
              <w:rPr>
                <w:color w:val="000000" w:themeColor="text1"/>
                <w:lang w:val="en-US"/>
              </w:rPr>
            </w:rPrChange>
          </w:rPr>
          <w:t>the evidential circumstances</w:t>
        </w:r>
        <w:r w:rsidR="0032081A">
          <w:rPr>
            <w:color w:val="000000" w:themeColor="text1"/>
            <w:lang w:val="en-US"/>
          </w:rPr>
          <w:t xml:space="preserve"> </w:t>
        </w:r>
      </w:ins>
      <w:ins w:id="16" w:author="Microsoft Office User" w:date="2018-06-28T17:30:00Z">
        <w:r w:rsidR="0032081A">
          <w:rPr>
            <w:color w:val="000000" w:themeColor="text1"/>
            <w:lang w:val="en-US"/>
          </w:rPr>
          <w:t xml:space="preserve">that </w:t>
        </w:r>
      </w:ins>
      <w:ins w:id="17" w:author="Microsoft Office User" w:date="2018-06-28T17:32:00Z">
        <w:r w:rsidR="00E94D7A">
          <w:rPr>
            <w:color w:val="000000" w:themeColor="text1"/>
            <w:lang w:val="en-US"/>
          </w:rPr>
          <w:t xml:space="preserve">generated </w:t>
        </w:r>
      </w:ins>
      <w:ins w:id="18" w:author="Microsoft Office User" w:date="2018-06-28T17:30:00Z">
        <w:r w:rsidR="0032081A">
          <w:rPr>
            <w:color w:val="000000" w:themeColor="text1"/>
            <w:lang w:val="en-US"/>
          </w:rPr>
          <w:t>the speaker’s utterance.</w:t>
        </w:r>
      </w:ins>
      <w:ins w:id="19" w:author="Microsoft Office User" w:date="2018-06-28T17:28:00Z">
        <w:r w:rsidR="0032081A">
          <w:rPr>
            <w:color w:val="000000" w:themeColor="text1"/>
            <w:lang w:val="en-US"/>
          </w:rPr>
          <w:t xml:space="preserve"> </w:t>
        </w:r>
      </w:ins>
      <w:ins w:id="20" w:author="Microsoft Office User" w:date="2018-06-28T17:32:00Z">
        <w:r w:rsidR="00F56DA3">
          <w:rPr>
            <w:color w:val="000000" w:themeColor="text1"/>
            <w:lang w:val="en-US"/>
          </w:rPr>
          <w:t xml:space="preserve">That is, we measure both sides of the communicative coin. </w:t>
        </w:r>
      </w:ins>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lastRenderedPageBreak/>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BD752F3"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ins w:id="21" w:author="Microsoft Office-Anwender" w:date="2018-05-30T16:24:00Z">
        <w:r w:rsidR="00382A3C">
          <w:rPr>
            <w:color w:val="000000" w:themeColor="text1"/>
            <w:lang w:val="en-US"/>
          </w:rPr>
          <w:t xml:space="preserve"> </w:t>
        </w:r>
        <w:r w:rsidR="00382A3C">
          <w:rPr>
            <w:color w:val="FF0000"/>
            <w:lang w:val="en-US"/>
          </w:rPr>
          <w:t>More specifically</w:t>
        </w:r>
        <w:del w:id="22" w:author="Gregory Scontras" w:date="2018-06-04T12:59:00Z">
          <w:r w:rsidR="00382A3C" w:rsidDel="00EF5D8A">
            <w:rPr>
              <w:color w:val="FF0000"/>
              <w:lang w:val="en-US"/>
            </w:rPr>
            <w:delText>, and without going into too much detail at this point</w:delText>
          </w:r>
        </w:del>
        <w:r w:rsidR="00382A3C">
          <w:rPr>
            <w:color w:val="FF0000"/>
            <w:lang w:val="en-US"/>
          </w:rPr>
          <w:t xml:space="preserve">, both empirical phenomena (epistemic </w:t>
        </w:r>
        <w:r w:rsidR="00382A3C" w:rsidRPr="00A415B4">
          <w:rPr>
            <w:i/>
            <w:color w:val="FF0000"/>
            <w:lang w:val="en-US"/>
          </w:rPr>
          <w:t>must</w:t>
        </w:r>
        <w:r w:rsidR="00382A3C">
          <w:rPr>
            <w:color w:val="FF0000"/>
            <w:lang w:val="en-US"/>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382A3C" w:rsidRPr="00A415B4">
          <w:rPr>
            <w:i/>
            <w:color w:val="FF0000"/>
            <w:lang w:val="en-US"/>
          </w:rPr>
          <w:t>must</w:t>
        </w:r>
        <w:r w:rsidR="00382A3C">
          <w:rPr>
            <w:color w:val="FF0000"/>
            <w:lang w:val="en-US"/>
          </w:rPr>
          <w:t>, our data</w:t>
        </w:r>
        <w:del w:id="23" w:author="Gregory Scontras" w:date="2018-06-04T12:59:00Z">
          <w:r w:rsidR="00382A3C" w:rsidDel="00EF5D8A">
            <w:rPr>
              <w:color w:val="FF0000"/>
              <w:lang w:val="en-US"/>
            </w:rPr>
            <w:delText>,</w:delText>
          </w:r>
        </w:del>
        <w:r w:rsidR="00382A3C">
          <w:rPr>
            <w:color w:val="FF0000"/>
            <w:lang w:val="en-US"/>
          </w:rPr>
          <w:t xml:space="preserve"> </w:t>
        </w:r>
        <w:del w:id="24" w:author="Gregory Scontras" w:date="2018-06-04T12:59:00Z">
          <w:r w:rsidR="00382A3C" w:rsidDel="00EF5D8A">
            <w:rPr>
              <w:color w:val="FF0000"/>
              <w:lang w:val="en-US"/>
            </w:rPr>
            <w:delText xml:space="preserve">for the first time, </w:delText>
          </w:r>
        </w:del>
        <w:r w:rsidR="00382A3C">
          <w:rPr>
            <w:color w:val="FF0000"/>
            <w:lang w:val="en-US"/>
          </w:rPr>
          <w:t xml:space="preserve">shed some light on what kind of evidential contexts can count as the relevant indirect contexts where the epistemic use of </w:t>
        </w:r>
        <w:r w:rsidR="00382A3C" w:rsidRPr="00A415B4">
          <w:rPr>
            <w:i/>
            <w:color w:val="FF0000"/>
            <w:lang w:val="en-US"/>
          </w:rPr>
          <w:t xml:space="preserve">must </w:t>
        </w:r>
        <w:r w:rsidR="00382A3C">
          <w:rPr>
            <w:color w:val="FF0000"/>
            <w:lang w:val="en-US"/>
          </w:rPr>
          <w:t>is felicitous. For discourse particles, we explore</w:t>
        </w:r>
      </w:ins>
      <w:ins w:id="25" w:author="Gregory Scontras" w:date="2018-06-04T12:59:00Z">
        <w:r w:rsidR="00EF5D8A">
          <w:rPr>
            <w:color w:val="FF0000"/>
            <w:lang w:val="en-US"/>
          </w:rPr>
          <w:t xml:space="preserve"> </w:t>
        </w:r>
      </w:ins>
      <w:ins w:id="26" w:author="Microsoft Office-Anwender" w:date="2018-05-30T16:24:00Z">
        <w:del w:id="27" w:author="Gregory Scontras" w:date="2018-06-04T12:59:00Z">
          <w:r w:rsidR="00382A3C" w:rsidDel="00EF5D8A">
            <w:rPr>
              <w:color w:val="FF0000"/>
              <w:lang w:val="en-US"/>
            </w:rPr>
            <w:delText xml:space="preserve">, also for the first time, </w:delText>
          </w:r>
        </w:del>
        <w:r w:rsidR="00382A3C">
          <w:rPr>
            <w:color w:val="FF0000"/>
            <w:lang w:val="en-US"/>
          </w:rPr>
          <w:t xml:space="preserve">whether particles like </w:t>
        </w:r>
        <w:proofErr w:type="spellStart"/>
        <w:r w:rsidR="00382A3C" w:rsidRPr="00393A2E">
          <w:rPr>
            <w:i/>
            <w:color w:val="FF0000"/>
            <w:lang w:val="en-US"/>
          </w:rPr>
          <w:t>wohl</w:t>
        </w:r>
        <w:proofErr w:type="spellEnd"/>
        <w:r w:rsidR="00382A3C">
          <w:rPr>
            <w:color w:val="FF0000"/>
            <w:lang w:val="en-US"/>
          </w:rPr>
          <w:t xml:space="preserve"> differ in their compatibility with different evidential circumstances, compared to closely related elements like synonymous higher </w:t>
        </w:r>
      </w:ins>
      <w:ins w:id="28" w:author="Microsoft Office-Anwender" w:date="2018-06-30T08:30:00Z">
        <w:r w:rsidR="00B54C34">
          <w:rPr>
            <w:color w:val="FF0000"/>
            <w:lang w:val="en-US"/>
          </w:rPr>
          <w:t xml:space="preserve">(i.e., speaker-oriented) </w:t>
        </w:r>
      </w:ins>
      <w:ins w:id="29" w:author="Microsoft Office-Anwender" w:date="2018-05-30T16:24:00Z">
        <w:r w:rsidR="00382A3C">
          <w:rPr>
            <w:color w:val="FF0000"/>
            <w:lang w:val="en-US"/>
          </w:rPr>
          <w:t>adverbs.</w:t>
        </w:r>
      </w:ins>
    </w:p>
    <w:p w14:paraId="4D51F31A" w14:textId="77777777" w:rsidR="004D7093" w:rsidRDefault="004D7093" w:rsidP="004D7093">
      <w:pPr>
        <w:jc w:val="both"/>
        <w:rPr>
          <w:color w:val="000000" w:themeColor="text1"/>
          <w:lang w:val="en-US"/>
        </w:rPr>
      </w:pPr>
    </w:p>
    <w:p w14:paraId="5BE80A7B" w14:textId="77777777" w:rsidR="00356E5C" w:rsidRDefault="00356E5C" w:rsidP="00466BA9">
      <w:pPr>
        <w:autoSpaceDE w:val="0"/>
        <w:autoSpaceDN w:val="0"/>
        <w:adjustRightInd w:val="0"/>
        <w:jc w:val="both"/>
        <w:rPr>
          <w:ins w:id="30" w:author="Microsoft Office-Anwender" w:date="2018-05-30T16:24:00Z"/>
          <w:rFonts w:eastAsia="Arial"/>
          <w:color w:val="000000" w:themeColor="text1"/>
          <w:lang w:val="en-US"/>
        </w:rPr>
      </w:pPr>
    </w:p>
    <w:p w14:paraId="177EE7A0" w14:textId="77777777" w:rsidR="00382A3C" w:rsidRPr="00937991" w:rsidRDefault="00382A3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Gillies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Gillies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Gillies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Gillies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Gillies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4217EA77" w:rsidR="00372013" w:rsidRDefault="006F6AE0" w:rsidP="00372013">
      <w:pPr>
        <w:autoSpaceDE w:val="0"/>
        <w:autoSpaceDN w:val="0"/>
        <w:adjustRightInd w:val="0"/>
        <w:jc w:val="both"/>
        <w:rPr>
          <w:ins w:id="31" w:author="Microsoft Office-Anwender" w:date="2018-06-30T08:43:00Z"/>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Gillies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Gillies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ins w:id="32" w:author="Microsoft Office-Anwender" w:date="2018-05-30T16:18:00Z">
        <w:r w:rsidR="00A54E0F">
          <w:rPr>
            <w:color w:val="000000" w:themeColor="text1"/>
            <w:lang w:val="en-US"/>
          </w:rPr>
          <w:t xml:space="preserve">However, and importantly for our empirical approach to this debate below, they do not </w:t>
        </w:r>
      </w:ins>
      <w:ins w:id="33" w:author="Microsoft Office-Anwender" w:date="2018-06-30T08:37:00Z">
        <w:r w:rsidR="0070061E">
          <w:rPr>
            <w:color w:val="000000" w:themeColor="text1"/>
            <w:lang w:val="en-US"/>
          </w:rPr>
          <w:t xml:space="preserve">pursue an analysis that </w:t>
        </w:r>
      </w:ins>
      <w:ins w:id="34" w:author="Microsoft Office-Anwender" w:date="2018-06-30T08:34:00Z">
        <w:r w:rsidR="0070061E">
          <w:rPr>
            <w:color w:val="000000" w:themeColor="text1"/>
            <w:lang w:val="en-US"/>
          </w:rPr>
          <w:t>include</w:t>
        </w:r>
      </w:ins>
      <w:ins w:id="35" w:author="Microsoft Office-Anwender" w:date="2018-06-30T08:37:00Z">
        <w:r w:rsidR="0070061E">
          <w:rPr>
            <w:color w:val="000000" w:themeColor="text1"/>
            <w:lang w:val="en-US"/>
          </w:rPr>
          <w:t>s</w:t>
        </w:r>
      </w:ins>
      <w:ins w:id="36" w:author="Microsoft Office-Anwender" w:date="2018-06-30T08:34:00Z">
        <w:r w:rsidR="0070061E">
          <w:rPr>
            <w:color w:val="000000" w:themeColor="text1"/>
            <w:lang w:val="en-US"/>
          </w:rPr>
          <w:t xml:space="preserve"> </w:t>
        </w:r>
      </w:ins>
      <w:ins w:id="37" w:author="Microsoft Office-Anwender" w:date="2018-06-30T08:38:00Z">
        <w:r w:rsidR="0070061E">
          <w:rPr>
            <w:color w:val="000000" w:themeColor="text1"/>
            <w:lang w:val="en-US"/>
          </w:rPr>
          <w:t xml:space="preserve">testing a </w:t>
        </w:r>
      </w:ins>
      <w:ins w:id="38" w:author="Microsoft Office-Anwender" w:date="2018-06-30T08:34:00Z">
        <w:r w:rsidR="0070061E">
          <w:rPr>
            <w:color w:val="000000" w:themeColor="text1"/>
            <w:lang w:val="en-US"/>
          </w:rPr>
          <w:t xml:space="preserve">more fine-grained </w:t>
        </w:r>
      </w:ins>
      <w:ins w:id="39" w:author="Microsoft Office-Anwender" w:date="2018-06-30T08:38:00Z">
        <w:r w:rsidR="0070061E">
          <w:rPr>
            <w:color w:val="000000" w:themeColor="text1"/>
            <w:lang w:val="en-US"/>
          </w:rPr>
          <w:t xml:space="preserve">set of evidence types. </w:t>
        </w:r>
      </w:ins>
      <w:ins w:id="40" w:author="Microsoft Office-Anwender" w:date="2018-06-30T08:39:00Z">
        <w:r w:rsidR="0070061E">
          <w:rPr>
            <w:color w:val="000000" w:themeColor="text1"/>
            <w:lang w:val="en-US"/>
          </w:rPr>
          <w:t xml:space="preserve">More specifically, </w:t>
        </w:r>
      </w:ins>
      <w:ins w:id="41" w:author="Microsoft Office-Anwender" w:date="2018-06-30T08:59:00Z">
        <w:r w:rsidR="00F4585D">
          <w:rPr>
            <w:color w:val="000000" w:themeColor="text1"/>
            <w:lang w:val="en-US"/>
          </w:rPr>
          <w:t xml:space="preserve">although </w:t>
        </w:r>
      </w:ins>
      <w:ins w:id="42" w:author="Microsoft Office-Anwender" w:date="2018-06-30T08:39:00Z">
        <w:r w:rsidR="0070061E">
          <w:rPr>
            <w:color w:val="000000" w:themeColor="text1"/>
            <w:lang w:val="en-US"/>
          </w:rPr>
          <w:t xml:space="preserve">von </w:t>
        </w:r>
        <w:proofErr w:type="spellStart"/>
        <w:r w:rsidR="0070061E">
          <w:rPr>
            <w:color w:val="000000" w:themeColor="text1"/>
            <w:lang w:val="en-US"/>
          </w:rPr>
          <w:t>Fintel</w:t>
        </w:r>
        <w:proofErr w:type="spellEnd"/>
        <w:r w:rsidR="0070061E">
          <w:rPr>
            <w:color w:val="000000" w:themeColor="text1"/>
            <w:lang w:val="en-US"/>
          </w:rPr>
          <w:t xml:space="preserve"> &amp; Gillies (2010</w:t>
        </w:r>
      </w:ins>
      <w:ins w:id="43" w:author="Microsoft Office-Anwender" w:date="2018-06-30T08:40:00Z">
        <w:r w:rsidR="0070061E">
          <w:rPr>
            <w:color w:val="000000" w:themeColor="text1"/>
            <w:lang w:val="en-US"/>
          </w:rPr>
          <w:t>: 354</w:t>
        </w:r>
      </w:ins>
      <w:ins w:id="44" w:author="Microsoft Office-Anwender" w:date="2018-06-30T08:39:00Z">
        <w:r w:rsidR="0070061E">
          <w:rPr>
            <w:color w:val="000000" w:themeColor="text1"/>
            <w:lang w:val="en-US"/>
          </w:rPr>
          <w:t xml:space="preserve">) </w:t>
        </w:r>
      </w:ins>
      <w:ins w:id="45" w:author="Microsoft Office-Anwender" w:date="2018-06-30T08:40:00Z">
        <w:r w:rsidR="0070061E">
          <w:rPr>
            <w:color w:val="000000" w:themeColor="text1"/>
            <w:lang w:val="en-US"/>
          </w:rPr>
          <w:t>introduce</w:t>
        </w:r>
      </w:ins>
      <w:ins w:id="46" w:author="Microsoft Office-Anwender" w:date="2018-06-30T08:39:00Z">
        <w:r w:rsidR="0070061E">
          <w:rPr>
            <w:color w:val="000000" w:themeColor="text1"/>
            <w:lang w:val="en-US"/>
          </w:rPr>
          <w:t xml:space="preserve"> </w:t>
        </w:r>
      </w:ins>
      <w:ins w:id="47" w:author="Microsoft Office-Anwender" w:date="2018-06-30T08:40:00Z">
        <w:r w:rsidR="0070061E">
          <w:rPr>
            <w:color w:val="000000" w:themeColor="text1"/>
            <w:lang w:val="en-US"/>
          </w:rPr>
          <w:t xml:space="preserve">the following </w:t>
        </w:r>
      </w:ins>
      <w:ins w:id="48" w:author="Microsoft Office-Anwender" w:date="2018-06-30T08:41:00Z">
        <w:r w:rsidR="006070E5">
          <w:rPr>
            <w:color w:val="000000" w:themeColor="text1"/>
            <w:lang w:val="en-US"/>
          </w:rPr>
          <w:t>typology of sources of information (which is based on Willett 1988)</w:t>
        </w:r>
      </w:ins>
      <w:ins w:id="49" w:author="Microsoft Office-Anwender" w:date="2018-06-30T08:59:00Z">
        <w:r w:rsidR="00F4585D">
          <w:rPr>
            <w:color w:val="000000" w:themeColor="text1"/>
            <w:lang w:val="en-US"/>
          </w:rPr>
          <w:t>,</w:t>
        </w:r>
      </w:ins>
      <w:ins w:id="50" w:author="Microsoft Office-Anwender" w:date="2018-06-30T08:41:00Z">
        <w:r w:rsidR="006070E5">
          <w:rPr>
            <w:color w:val="000000" w:themeColor="text1"/>
            <w:lang w:val="en-US"/>
          </w:rPr>
          <w:t xml:space="preserve"> </w:t>
        </w:r>
      </w:ins>
      <w:ins w:id="51" w:author="Microsoft Office-Anwender" w:date="2018-06-30T08:59:00Z">
        <w:r w:rsidR="00F4585D">
          <w:rPr>
            <w:color w:val="000000" w:themeColor="text1"/>
            <w:lang w:val="en-US"/>
          </w:rPr>
          <w:t xml:space="preserve">they state at </w:t>
        </w:r>
      </w:ins>
      <w:ins w:id="52" w:author="Microsoft Office-Anwender" w:date="2018-06-30T09:00:00Z">
        <w:r w:rsidR="00F4585D">
          <w:rPr>
            <w:color w:val="000000" w:themeColor="text1"/>
            <w:lang w:val="en-US"/>
          </w:rPr>
          <w:t xml:space="preserve">the very beginning of their paper </w:t>
        </w:r>
      </w:ins>
      <w:ins w:id="53" w:author="Microsoft Office-Anwender" w:date="2018-06-30T08:41:00Z">
        <w:r w:rsidR="006070E5">
          <w:rPr>
            <w:color w:val="000000" w:themeColor="text1"/>
            <w:lang w:val="en-US"/>
          </w:rPr>
          <w:t xml:space="preserve">that epistemic modals like </w:t>
        </w:r>
        <w:r w:rsidR="006070E5" w:rsidRPr="006070E5">
          <w:rPr>
            <w:i/>
            <w:color w:val="000000" w:themeColor="text1"/>
            <w:lang w:val="en-US"/>
            <w:rPrChange w:id="54" w:author="Microsoft Office-Anwender" w:date="2018-06-30T08:43:00Z">
              <w:rPr>
                <w:color w:val="000000" w:themeColor="text1"/>
                <w:lang w:val="en-US"/>
              </w:rPr>
            </w:rPrChange>
          </w:rPr>
          <w:t>must</w:t>
        </w:r>
        <w:r w:rsidR="006070E5">
          <w:rPr>
            <w:color w:val="000000" w:themeColor="text1"/>
            <w:lang w:val="en-US"/>
          </w:rPr>
          <w:t xml:space="preserve"> </w:t>
        </w:r>
      </w:ins>
      <w:ins w:id="55" w:author="Microsoft Office-Anwender" w:date="2018-06-30T08:42:00Z">
        <w:r w:rsidR="006070E5">
          <w:rPr>
            <w:color w:val="000000" w:themeColor="text1"/>
            <w:lang w:val="en-US"/>
          </w:rPr>
          <w:t xml:space="preserve">are </w:t>
        </w:r>
      </w:ins>
      <w:ins w:id="56" w:author="Microsoft Office-Anwender" w:date="2018-06-30T08:41:00Z">
        <w:r w:rsidR="006070E5">
          <w:rPr>
            <w:color w:val="000000" w:themeColor="text1"/>
            <w:lang w:val="en-US"/>
          </w:rPr>
          <w:t xml:space="preserve">always </w:t>
        </w:r>
      </w:ins>
      <w:ins w:id="57" w:author="Microsoft Office-Anwender" w:date="2018-06-30T08:42:00Z">
        <w:r w:rsidR="006070E5">
          <w:rPr>
            <w:color w:val="000000" w:themeColor="text1"/>
            <w:lang w:val="en-US"/>
          </w:rPr>
          <w:t xml:space="preserve">markers of ‘indirect inference’ (i.e., the </w:t>
        </w:r>
      </w:ins>
      <w:ins w:id="58" w:author="Microsoft Office-Anwender" w:date="2018-06-30T08:43:00Z">
        <w:r w:rsidR="006070E5">
          <w:rPr>
            <w:color w:val="000000" w:themeColor="text1"/>
            <w:lang w:val="en-US"/>
          </w:rPr>
          <w:t>rightmost branch of the following figure</w:t>
        </w:r>
      </w:ins>
      <w:ins w:id="59" w:author="Microsoft Office User" w:date="2018-06-30T17:21:00Z">
        <w:r w:rsidR="00C67985">
          <w:rPr>
            <w:color w:val="000000" w:themeColor="text1"/>
            <w:lang w:val="en-US"/>
          </w:rPr>
          <w:t>, bolded</w:t>
        </w:r>
      </w:ins>
      <w:ins w:id="60" w:author="Microsoft Office-Anwender" w:date="2018-06-30T08:43:00Z">
        <w:r w:rsidR="006070E5">
          <w:rPr>
            <w:color w:val="000000" w:themeColor="text1"/>
            <w:lang w:val="en-US"/>
          </w:rPr>
          <w:t>):</w:t>
        </w:r>
      </w:ins>
    </w:p>
    <w:p w14:paraId="1F70291C" w14:textId="77777777" w:rsidR="006070E5" w:rsidRDefault="006070E5" w:rsidP="00372013">
      <w:pPr>
        <w:autoSpaceDE w:val="0"/>
        <w:autoSpaceDN w:val="0"/>
        <w:adjustRightInd w:val="0"/>
        <w:jc w:val="both"/>
        <w:rPr>
          <w:ins w:id="61" w:author="Microsoft Office-Anwender" w:date="2018-06-30T08:43:00Z"/>
          <w:color w:val="000000" w:themeColor="text1"/>
          <w:lang w:val="en-US"/>
        </w:rPr>
      </w:pPr>
    </w:p>
    <w:p w14:paraId="2CE5E985" w14:textId="2CD49957" w:rsidR="006070E5" w:rsidRDefault="00A63AAE" w:rsidP="00372013">
      <w:pPr>
        <w:autoSpaceDE w:val="0"/>
        <w:autoSpaceDN w:val="0"/>
        <w:adjustRightInd w:val="0"/>
        <w:jc w:val="both"/>
        <w:rPr>
          <w:ins w:id="62" w:author="Microsoft Office-Anwender" w:date="2018-06-30T08:45:00Z"/>
          <w:color w:val="000000" w:themeColor="text1"/>
          <w:lang w:val="en-US"/>
        </w:rPr>
      </w:pPr>
      <w:ins w:id="63" w:author="Microsoft Office-Anwender" w:date="2018-06-30T08:45:00Z">
        <w:r>
          <w:rPr>
            <w:color w:val="000000" w:themeColor="text1"/>
            <w:lang w:val="en-US"/>
          </w:rPr>
          <w:t>(6)</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Types of Sources of Information</w:t>
        </w:r>
      </w:ins>
    </w:p>
    <w:p w14:paraId="4D80B1BD" w14:textId="7E08F985" w:rsidR="00A63AAE" w:rsidRDefault="00AA0A69" w:rsidP="00372013">
      <w:pPr>
        <w:autoSpaceDE w:val="0"/>
        <w:autoSpaceDN w:val="0"/>
        <w:adjustRightInd w:val="0"/>
        <w:jc w:val="both"/>
        <w:rPr>
          <w:ins w:id="64" w:author="Microsoft Office-Anwender" w:date="2018-06-30T08:45:00Z"/>
          <w:color w:val="000000" w:themeColor="text1"/>
          <w:lang w:val="en-US"/>
        </w:rPr>
      </w:pPr>
      <w:ins w:id="65" w:author="Microsoft Office-Anwender" w:date="2018-06-30T08:49:00Z">
        <w:r>
          <w:rPr>
            <w:noProof/>
            <w:color w:val="000000" w:themeColor="text1"/>
            <w:lang w:val="en-US"/>
          </w:rPr>
          <mc:AlternateContent>
            <mc:Choice Requires="wps">
              <w:drawing>
                <wp:anchor distT="0" distB="0" distL="114300" distR="114300" simplePos="0" relativeHeight="251661312" behindDoc="0" locked="0" layoutInCell="1" allowOverlap="1" wp14:anchorId="3FA16B27" wp14:editId="69E7656E">
                  <wp:simplePos x="0" y="0"/>
                  <wp:positionH relativeFrom="column">
                    <wp:posOffset>2705100</wp:posOffset>
                  </wp:positionH>
                  <wp:positionV relativeFrom="paragraph">
                    <wp:posOffset>15240</wp:posOffset>
                  </wp:positionV>
                  <wp:extent cx="1440180" cy="320040"/>
                  <wp:effectExtent l="38100" t="25400" r="45720" b="73660"/>
                  <wp:wrapNone/>
                  <wp:docPr id="8" name="Gerade Verbindung 8"/>
                  <wp:cNvGraphicFramePr/>
                  <a:graphic xmlns:a="http://schemas.openxmlformats.org/drawingml/2006/main">
                    <a:graphicData uri="http://schemas.microsoft.com/office/word/2010/wordprocessingShape">
                      <wps:wsp>
                        <wps:cNvCnPr/>
                        <wps:spPr>
                          <a:xfrm flipH="1" flipV="1">
                            <a:off x="0" y="0"/>
                            <a:ext cx="1440180" cy="3200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46EB6" id="Gerade Verbindung 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pt" to="326.4pt,2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59264" behindDoc="0" locked="0" layoutInCell="1" allowOverlap="1" wp14:anchorId="61DE1671" wp14:editId="4748416E">
                  <wp:simplePos x="0" y="0"/>
                  <wp:positionH relativeFrom="column">
                    <wp:posOffset>1112520</wp:posOffset>
                  </wp:positionH>
                  <wp:positionV relativeFrom="paragraph">
                    <wp:posOffset>15240</wp:posOffset>
                  </wp:positionV>
                  <wp:extent cx="1615440" cy="312420"/>
                  <wp:effectExtent l="38100" t="25400" r="48260" b="81280"/>
                  <wp:wrapNone/>
                  <wp:docPr id="7" name="Gerade Verbindung 7"/>
                  <wp:cNvGraphicFramePr/>
                  <a:graphic xmlns:a="http://schemas.openxmlformats.org/drawingml/2006/main">
                    <a:graphicData uri="http://schemas.microsoft.com/office/word/2010/wordprocessingShape">
                      <wps:wsp>
                        <wps:cNvCnPr/>
                        <wps:spPr>
                          <a:xfrm flipV="1">
                            <a:off x="0" y="0"/>
                            <a:ext cx="1615440" cy="31242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6BB8E" id="Gerade Verbindung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1.2pt" to="214.8pt,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" strokecolor="black [3213]">
                  <v:shadow on="t" color="white [3212]" opacity="24903f" origin=",.5" offset="0,.55556mm"/>
                </v:line>
              </w:pict>
            </mc:Fallback>
          </mc:AlternateContent>
        </w:r>
      </w:ins>
    </w:p>
    <w:p w14:paraId="5D2F75FA" w14:textId="56C227FB" w:rsidR="00A63AAE" w:rsidRDefault="00A63AAE" w:rsidP="00372013">
      <w:pPr>
        <w:autoSpaceDE w:val="0"/>
        <w:autoSpaceDN w:val="0"/>
        <w:adjustRightInd w:val="0"/>
        <w:jc w:val="both"/>
        <w:rPr>
          <w:ins w:id="66" w:author="Microsoft Office-Anwender" w:date="2018-06-30T08:45:00Z"/>
          <w:color w:val="000000" w:themeColor="text1"/>
          <w:lang w:val="en-US"/>
        </w:rPr>
      </w:pPr>
    </w:p>
    <w:p w14:paraId="4883E192" w14:textId="043FF6D1" w:rsidR="00A63AAE" w:rsidRDefault="00A63AAE" w:rsidP="00372013">
      <w:pPr>
        <w:autoSpaceDE w:val="0"/>
        <w:autoSpaceDN w:val="0"/>
        <w:adjustRightInd w:val="0"/>
        <w:jc w:val="both"/>
        <w:rPr>
          <w:ins w:id="67" w:author="Microsoft Office-Anwender" w:date="2018-06-30T08:45:00Z"/>
          <w:color w:val="000000" w:themeColor="text1"/>
          <w:lang w:val="en-US"/>
        </w:rPr>
      </w:pPr>
      <w:ins w:id="68" w:author="Microsoft Office-Anwender" w:date="2018-06-30T08:45: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Direct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69" w:author="Microsoft Office-Anwender" w:date="2018-06-30T08:46:00Z">
        <w:r>
          <w:rPr>
            <w:color w:val="000000" w:themeColor="text1"/>
            <w:lang w:val="en-US"/>
          </w:rPr>
          <w:tab/>
        </w:r>
        <w:r>
          <w:rPr>
            <w:color w:val="000000" w:themeColor="text1"/>
            <w:lang w:val="en-US"/>
          </w:rPr>
          <w:tab/>
        </w:r>
      </w:ins>
      <w:ins w:id="70"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71" w:author="Microsoft Office-Anwender" w:date="2018-06-30T08:48:00Z">
        <w:r>
          <w:rPr>
            <w:color w:val="000000" w:themeColor="text1"/>
            <w:lang w:val="en-US"/>
          </w:rPr>
          <w:tab/>
        </w:r>
      </w:ins>
      <w:ins w:id="72" w:author="Microsoft Office-Anwender" w:date="2018-06-30T08:45:00Z">
        <w:r>
          <w:rPr>
            <w:color w:val="000000" w:themeColor="text1"/>
            <w:lang w:val="en-US"/>
          </w:rPr>
          <w:t>Indirect</w:t>
        </w:r>
      </w:ins>
    </w:p>
    <w:p w14:paraId="06718179" w14:textId="2BDED17E" w:rsidR="00A63AAE" w:rsidRDefault="00472659" w:rsidP="00372013">
      <w:pPr>
        <w:autoSpaceDE w:val="0"/>
        <w:autoSpaceDN w:val="0"/>
        <w:adjustRightInd w:val="0"/>
        <w:jc w:val="both"/>
        <w:rPr>
          <w:ins w:id="73" w:author="Microsoft Office-Anwender" w:date="2018-06-30T08:45:00Z"/>
          <w:color w:val="000000" w:themeColor="text1"/>
          <w:lang w:val="en-US"/>
        </w:rPr>
      </w:pPr>
      <w:ins w:id="74" w:author="Microsoft Office-Anwender" w:date="2018-06-30T08:49:00Z">
        <w:r>
          <w:rPr>
            <w:noProof/>
            <w:color w:val="000000" w:themeColor="text1"/>
            <w:lang w:val="en-US"/>
          </w:rPr>
          <mc:AlternateContent>
            <mc:Choice Requires="wps">
              <w:drawing>
                <wp:anchor distT="0" distB="0" distL="114300" distR="114300" simplePos="0" relativeHeight="251673600" behindDoc="0" locked="0" layoutInCell="1" allowOverlap="1" wp14:anchorId="5069E20F" wp14:editId="3600CD00">
                  <wp:simplePos x="0" y="0"/>
                  <wp:positionH relativeFrom="column">
                    <wp:posOffset>4353560</wp:posOffset>
                  </wp:positionH>
                  <wp:positionV relativeFrom="paragraph">
                    <wp:posOffset>22410</wp:posOffset>
                  </wp:positionV>
                  <wp:extent cx="418854" cy="117987"/>
                  <wp:effectExtent l="38100" t="25400" r="51435" b="73025"/>
                  <wp:wrapNone/>
                  <wp:docPr id="14" name="Gerade Verbindung 14"/>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F644B" id="Gerade Verbindung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1.75pt" to="375.8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71552" behindDoc="0" locked="0" layoutInCell="1" allowOverlap="1" wp14:anchorId="2744D649" wp14:editId="02909AF9">
                  <wp:simplePos x="0" y="0"/>
                  <wp:positionH relativeFrom="column">
                    <wp:posOffset>3946668</wp:posOffset>
                  </wp:positionH>
                  <wp:positionV relativeFrom="paragraph">
                    <wp:posOffset>22613</wp:posOffset>
                  </wp:positionV>
                  <wp:extent cx="412648" cy="117987"/>
                  <wp:effectExtent l="38100" t="25400" r="45085" b="73025"/>
                  <wp:wrapNone/>
                  <wp:docPr id="13" name="Gerade Verbindung 13"/>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A4FCF" id="Gerade Verbindung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1.8pt" to="343.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" strokecolor="black [3213]">
                  <v:shadow on="t" color="white [3212]" opacity="24903f" origin=",.5" offset="0,.55556mm"/>
                </v:line>
              </w:pict>
            </mc:Fallback>
          </mc:AlternateContent>
        </w:r>
        <w:r w:rsidR="00AA0A69">
          <w:rPr>
            <w:noProof/>
            <w:color w:val="000000" w:themeColor="text1"/>
            <w:lang w:val="en-US"/>
          </w:rPr>
          <mc:AlternateContent>
            <mc:Choice Requires="wps">
              <w:drawing>
                <wp:anchor distT="0" distB="0" distL="114300" distR="114300" simplePos="0" relativeHeight="251663360" behindDoc="0" locked="0" layoutInCell="1" allowOverlap="1" wp14:anchorId="34C73853" wp14:editId="2D7AA20C">
                  <wp:simplePos x="0" y="0"/>
                  <wp:positionH relativeFrom="column">
                    <wp:posOffset>944880</wp:posOffset>
                  </wp:positionH>
                  <wp:positionV relativeFrom="paragraph">
                    <wp:posOffset>30480</wp:posOffset>
                  </wp:positionV>
                  <wp:extent cx="0" cy="167640"/>
                  <wp:effectExtent l="38100" t="25400" r="50800" b="73660"/>
                  <wp:wrapNone/>
                  <wp:docPr id="9" name="Gerade Verbindung 9"/>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1B883" id="Gerade Verbindung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4pt" to="74.4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" strokecolor="black [3213]">
                  <v:shadow on="t" color="white [3212]" opacity="24903f" origin=",.5" offset="0,.55556mm"/>
                </v:line>
              </w:pict>
            </mc:Fallback>
          </mc:AlternateContent>
        </w:r>
      </w:ins>
    </w:p>
    <w:p w14:paraId="4B80B3DB" w14:textId="70F85B77" w:rsidR="00A63AAE" w:rsidRDefault="00A63AAE" w:rsidP="00372013">
      <w:pPr>
        <w:autoSpaceDE w:val="0"/>
        <w:autoSpaceDN w:val="0"/>
        <w:adjustRightInd w:val="0"/>
        <w:jc w:val="both"/>
        <w:rPr>
          <w:ins w:id="75" w:author="Microsoft Office-Anwender" w:date="2018-06-30T08:45:00Z"/>
          <w:color w:val="000000" w:themeColor="text1"/>
          <w:lang w:val="en-US"/>
        </w:rPr>
      </w:pPr>
      <w:ins w:id="76" w:author="Microsoft Office-Anwender" w:date="2018-06-30T08:45: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Attested</w:t>
        </w:r>
      </w:ins>
      <w:ins w:id="77" w:author="Microsoft Office-Anwender" w:date="2018-06-30T08:46: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78"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79" w:author="Microsoft Office-Anwender" w:date="2018-06-30T08:46:00Z">
        <w:r>
          <w:rPr>
            <w:color w:val="000000" w:themeColor="text1"/>
            <w:lang w:val="en-US"/>
          </w:rPr>
          <w:t>Reported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C67985">
          <w:rPr>
            <w:b/>
            <w:color w:val="000000" w:themeColor="text1"/>
            <w:lang w:val="en-US"/>
            <w:rPrChange w:id="80" w:author="Microsoft Office User" w:date="2018-06-30T17:21:00Z">
              <w:rPr>
                <w:color w:val="000000" w:themeColor="text1"/>
                <w:lang w:val="en-US"/>
              </w:rPr>
            </w:rPrChange>
          </w:rPr>
          <w:t>Inference</w:t>
        </w:r>
      </w:ins>
    </w:p>
    <w:p w14:paraId="2380BB8A" w14:textId="715960BF" w:rsidR="00A63AAE" w:rsidRDefault="00472659" w:rsidP="00372013">
      <w:pPr>
        <w:autoSpaceDE w:val="0"/>
        <w:autoSpaceDN w:val="0"/>
        <w:adjustRightInd w:val="0"/>
        <w:jc w:val="both"/>
        <w:rPr>
          <w:ins w:id="81" w:author="Microsoft Office-Anwender" w:date="2018-06-30T08:45:00Z"/>
          <w:color w:val="000000" w:themeColor="text1"/>
          <w:lang w:val="en-US"/>
        </w:rPr>
      </w:pPr>
      <w:ins w:id="82" w:author="Microsoft Office-Anwender" w:date="2018-06-30T08:49:00Z">
        <w:r>
          <w:rPr>
            <w:noProof/>
            <w:color w:val="000000" w:themeColor="text1"/>
            <w:lang w:val="en-US"/>
          </w:rPr>
          <mc:AlternateContent>
            <mc:Choice Requires="wps">
              <w:drawing>
                <wp:anchor distT="0" distB="0" distL="114300" distR="114300" simplePos="0" relativeHeight="251679744" behindDoc="0" locked="0" layoutInCell="1" allowOverlap="1" wp14:anchorId="0453672E" wp14:editId="19833CDC">
                  <wp:simplePos x="0" y="0"/>
                  <wp:positionH relativeFrom="column">
                    <wp:posOffset>3634003</wp:posOffset>
                  </wp:positionH>
                  <wp:positionV relativeFrom="paragraph">
                    <wp:posOffset>50287</wp:posOffset>
                  </wp:positionV>
                  <wp:extent cx="0" cy="442452"/>
                  <wp:effectExtent l="38100" t="25400" r="50800" b="78740"/>
                  <wp:wrapNone/>
                  <wp:docPr id="17" name="Gerade Verbindung 17"/>
                  <wp:cNvGraphicFramePr/>
                  <a:graphic xmlns:a="http://schemas.openxmlformats.org/drawingml/2006/main">
                    <a:graphicData uri="http://schemas.microsoft.com/office/word/2010/wordprocessingShape">
                      <wps:wsp>
                        <wps:cNvCnPr/>
                        <wps:spPr>
                          <a:xfrm flipH="1" flipV="1">
                            <a:off x="0" y="0"/>
                            <a:ext cx="0" cy="442452"/>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6D218" id="Gerade Verbindung 1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5pt" to="286.15pt,3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83840" behindDoc="0" locked="0" layoutInCell="1" allowOverlap="1" wp14:anchorId="7F17B578" wp14:editId="343D23AC">
                  <wp:simplePos x="0" y="0"/>
                  <wp:positionH relativeFrom="column">
                    <wp:posOffset>3633920</wp:posOffset>
                  </wp:positionH>
                  <wp:positionV relativeFrom="paragraph">
                    <wp:posOffset>49530</wp:posOffset>
                  </wp:positionV>
                  <wp:extent cx="719721" cy="424754"/>
                  <wp:effectExtent l="38100" t="25400" r="42545" b="83820"/>
                  <wp:wrapNone/>
                  <wp:docPr id="20" name="Gerade Verbindung 20"/>
                  <wp:cNvGraphicFramePr/>
                  <a:graphic xmlns:a="http://schemas.openxmlformats.org/drawingml/2006/main">
                    <a:graphicData uri="http://schemas.microsoft.com/office/word/2010/wordprocessingShape">
                      <wps:wsp>
                        <wps:cNvCnPr/>
                        <wps:spPr>
                          <a:xfrm>
                            <a:off x="0" y="0"/>
                            <a:ext cx="719721" cy="424754"/>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253D6" id="Gerade Verbindung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pt" to="342.8pt,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81792" behindDoc="0" locked="0" layoutInCell="1" allowOverlap="1" wp14:anchorId="650A9591" wp14:editId="079B5CBA">
                  <wp:simplePos x="0" y="0"/>
                  <wp:positionH relativeFrom="column">
                    <wp:posOffset>2920181</wp:posOffset>
                  </wp:positionH>
                  <wp:positionV relativeFrom="paragraph">
                    <wp:posOffset>50288</wp:posOffset>
                  </wp:positionV>
                  <wp:extent cx="718635" cy="424753"/>
                  <wp:effectExtent l="38100" t="25400" r="43815" b="83820"/>
                  <wp:wrapNone/>
                  <wp:docPr id="19" name="Gerade Verbindung 19"/>
                  <wp:cNvGraphicFramePr/>
                  <a:graphic xmlns:a="http://schemas.openxmlformats.org/drawingml/2006/main">
                    <a:graphicData uri="http://schemas.microsoft.com/office/word/2010/wordprocessingShape">
                      <wps:wsp>
                        <wps:cNvCnPr/>
                        <wps:spPr>
                          <a:xfrm flipV="1">
                            <a:off x="0" y="0"/>
                            <a:ext cx="718635" cy="42475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4CF53" id="Gerade Verbindung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3.95pt" to="286.5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77696" behindDoc="0" locked="0" layoutInCell="1" allowOverlap="1" wp14:anchorId="50BC2BFB" wp14:editId="7DB3397C">
                  <wp:simplePos x="0" y="0"/>
                  <wp:positionH relativeFrom="column">
                    <wp:posOffset>4907116</wp:posOffset>
                  </wp:positionH>
                  <wp:positionV relativeFrom="paragraph">
                    <wp:posOffset>37117</wp:posOffset>
                  </wp:positionV>
                  <wp:extent cx="418854" cy="117987"/>
                  <wp:effectExtent l="38100" t="25400" r="51435" b="73025"/>
                  <wp:wrapNone/>
                  <wp:docPr id="16" name="Gerade Verbindung 16"/>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D9971" id="Gerade Verbindung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2.9pt" to="419.4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75648" behindDoc="0" locked="0" layoutInCell="1" allowOverlap="1" wp14:anchorId="7B16C744" wp14:editId="5AB2352F">
                  <wp:simplePos x="0" y="0"/>
                  <wp:positionH relativeFrom="column">
                    <wp:posOffset>4494181</wp:posOffset>
                  </wp:positionH>
                  <wp:positionV relativeFrom="paragraph">
                    <wp:posOffset>37116</wp:posOffset>
                  </wp:positionV>
                  <wp:extent cx="412648" cy="117987"/>
                  <wp:effectExtent l="38100" t="25400" r="45085" b="73025"/>
                  <wp:wrapNone/>
                  <wp:docPr id="15" name="Gerade Verbindung 15"/>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A3045" id="Gerade Verbindung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85pt,2.9pt" to="386.35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" strokecolor="black [3213]">
                  <v:shadow on="t" color="white [3212]" opacity="24903f" origin=",.5" offset="0,.55556mm"/>
                </v:line>
              </w:pict>
            </mc:Fallback>
          </mc:AlternateContent>
        </w:r>
        <w:r>
          <w:rPr>
            <w:noProof/>
            <w:color w:val="000000" w:themeColor="text1"/>
            <w:lang w:val="en-US"/>
          </w:rPr>
          <mc:AlternateContent>
            <mc:Choice Requires="wps">
              <w:drawing>
                <wp:anchor distT="0" distB="0" distL="114300" distR="114300" simplePos="0" relativeHeight="251665408" behindDoc="0" locked="0" layoutInCell="1" allowOverlap="1" wp14:anchorId="1087A1AA" wp14:editId="051E8309">
                  <wp:simplePos x="0" y="0"/>
                  <wp:positionH relativeFrom="column">
                    <wp:posOffset>495546</wp:posOffset>
                  </wp:positionH>
                  <wp:positionV relativeFrom="paragraph">
                    <wp:posOffset>32590</wp:posOffset>
                  </wp:positionV>
                  <wp:extent cx="436552" cy="123886"/>
                  <wp:effectExtent l="38100" t="25400" r="46355" b="79375"/>
                  <wp:wrapNone/>
                  <wp:docPr id="10" name="Gerade Verbindung 10"/>
                  <wp:cNvGraphicFramePr/>
                  <a:graphic xmlns:a="http://schemas.openxmlformats.org/drawingml/2006/main">
                    <a:graphicData uri="http://schemas.microsoft.com/office/word/2010/wordprocessingShape">
                      <wps:wsp>
                        <wps:cNvCnPr/>
                        <wps:spPr>
                          <a:xfrm flipV="1">
                            <a:off x="0" y="0"/>
                            <a:ext cx="436552" cy="123886"/>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A11C1" id="Gerade Verbindung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5pt" to="73.35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" strokecolor="black [3213]">
                  <v:shadow on="t" color="white [3212]" opacity="24903f" origin=",.5" offset="0,.55556mm"/>
                </v:line>
              </w:pict>
            </mc:Fallback>
          </mc:AlternateContent>
        </w:r>
        <w:r w:rsidR="008168A2">
          <w:rPr>
            <w:noProof/>
            <w:color w:val="000000" w:themeColor="text1"/>
            <w:lang w:val="en-US"/>
          </w:rPr>
          <mc:AlternateContent>
            <mc:Choice Requires="wps">
              <w:drawing>
                <wp:anchor distT="0" distB="0" distL="114300" distR="114300" simplePos="0" relativeHeight="251669504" behindDoc="0" locked="0" layoutInCell="1" allowOverlap="1" wp14:anchorId="336314ED" wp14:editId="55EDAF7D">
                  <wp:simplePos x="0" y="0"/>
                  <wp:positionH relativeFrom="column">
                    <wp:posOffset>943528</wp:posOffset>
                  </wp:positionH>
                  <wp:positionV relativeFrom="paragraph">
                    <wp:posOffset>32200</wp:posOffset>
                  </wp:positionV>
                  <wp:extent cx="519143" cy="124133"/>
                  <wp:effectExtent l="38100" t="25400" r="52705" b="79375"/>
                  <wp:wrapNone/>
                  <wp:docPr id="12" name="Gerade Verbindung 12"/>
                  <wp:cNvGraphicFramePr/>
                  <a:graphic xmlns:a="http://schemas.openxmlformats.org/drawingml/2006/main">
                    <a:graphicData uri="http://schemas.microsoft.com/office/word/2010/wordprocessingShape">
                      <wps:wsp>
                        <wps:cNvCnPr/>
                        <wps:spPr>
                          <a:xfrm>
                            <a:off x="0" y="0"/>
                            <a:ext cx="519143" cy="12413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7FDB6" id="Gerade Verbindung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5pt" to="115.2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" strokecolor="black [3213]">
                  <v:shadow on="t" color="white [3212]" opacity="24903f" origin=",.5" offset="0,.55556mm"/>
                </v:line>
              </w:pict>
            </mc:Fallback>
          </mc:AlternateContent>
        </w:r>
        <w:r w:rsidR="00AA0A69">
          <w:rPr>
            <w:noProof/>
            <w:color w:val="000000" w:themeColor="text1"/>
            <w:lang w:val="en-US"/>
          </w:rPr>
          <mc:AlternateContent>
            <mc:Choice Requires="wps">
              <w:drawing>
                <wp:anchor distT="0" distB="0" distL="114300" distR="114300" simplePos="0" relativeHeight="251667456" behindDoc="0" locked="0" layoutInCell="1" allowOverlap="1" wp14:anchorId="68BBB913" wp14:editId="35E7C7C7">
                  <wp:simplePos x="0" y="0"/>
                  <wp:positionH relativeFrom="column">
                    <wp:posOffset>937260</wp:posOffset>
                  </wp:positionH>
                  <wp:positionV relativeFrom="paragraph">
                    <wp:posOffset>31115</wp:posOffset>
                  </wp:positionV>
                  <wp:extent cx="0" cy="167640"/>
                  <wp:effectExtent l="38100" t="25400" r="50800" b="73660"/>
                  <wp:wrapNone/>
                  <wp:docPr id="11" name="Gerade Verbindung 11"/>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6DA5B" id="Gerade Verbindung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45pt" to="73.8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" strokecolor="black [3213]">
                  <v:shadow on="t" color="white [3212]" opacity="24903f" origin=",.5" offset="0,.55556mm"/>
                </v:line>
              </w:pict>
            </mc:Fallback>
          </mc:AlternateContent>
        </w:r>
      </w:ins>
    </w:p>
    <w:p w14:paraId="19B4B7DE" w14:textId="42AFBFB1" w:rsidR="00A63AAE" w:rsidRPr="00C67985" w:rsidRDefault="00A63AAE" w:rsidP="00372013">
      <w:pPr>
        <w:autoSpaceDE w:val="0"/>
        <w:autoSpaceDN w:val="0"/>
        <w:adjustRightInd w:val="0"/>
        <w:jc w:val="both"/>
        <w:rPr>
          <w:ins w:id="83" w:author="Microsoft Office-Anwender" w:date="2018-06-30T08:45:00Z"/>
          <w:b/>
          <w:color w:val="000000" w:themeColor="text1"/>
          <w:lang w:val="en-US"/>
          <w:rPrChange w:id="84" w:author="Microsoft Office User" w:date="2018-06-30T17:21:00Z">
            <w:rPr>
              <w:ins w:id="85" w:author="Microsoft Office-Anwender" w:date="2018-06-30T08:45:00Z"/>
              <w:color w:val="000000" w:themeColor="text1"/>
              <w:lang w:val="en-US"/>
            </w:rPr>
          </w:rPrChange>
        </w:rPr>
      </w:pPr>
      <w:ins w:id="86" w:author="Microsoft Office-Anwender" w:date="2018-06-30T08:46:00Z">
        <w:r>
          <w:rPr>
            <w:color w:val="000000" w:themeColor="text1"/>
            <w:lang w:val="en-US"/>
          </w:rPr>
          <w:tab/>
        </w:r>
        <w:r>
          <w:rPr>
            <w:color w:val="000000" w:themeColor="text1"/>
            <w:lang w:val="en-US"/>
          </w:rPr>
          <w:tab/>
        </w:r>
        <w:r>
          <w:rPr>
            <w:color w:val="000000" w:themeColor="text1"/>
            <w:lang w:val="en-US"/>
          </w:rPr>
          <w:tab/>
          <w:t>Visual</w:t>
        </w:r>
        <w:r>
          <w:rPr>
            <w:color w:val="000000" w:themeColor="text1"/>
            <w:lang w:val="en-US"/>
          </w:rPr>
          <w:tab/>
        </w:r>
        <w:r>
          <w:rPr>
            <w:color w:val="000000" w:themeColor="text1"/>
            <w:lang w:val="en-US"/>
          </w:rPr>
          <w:tab/>
          <w:t>Auditory</w:t>
        </w:r>
        <w:r>
          <w:rPr>
            <w:color w:val="000000" w:themeColor="text1"/>
            <w:lang w:val="en-US"/>
          </w:rPr>
          <w:tab/>
        </w:r>
        <w:r>
          <w:rPr>
            <w:color w:val="000000" w:themeColor="text1"/>
            <w:lang w:val="en-US"/>
          </w:rPr>
          <w:tab/>
        </w:r>
      </w:ins>
      <w:r w:rsidR="00472659">
        <w:rPr>
          <w:color w:val="000000" w:themeColor="text1"/>
          <w:lang w:val="en-US"/>
        </w:rPr>
        <w:tab/>
      </w:r>
      <w:proofErr w:type="gramStart"/>
      <w:ins w:id="87" w:author="Microsoft Office-Anwender" w:date="2018-06-30T08:46:00Z">
        <w:r>
          <w:rPr>
            <w:color w:val="000000" w:themeColor="text1"/>
            <w:lang w:val="en-US"/>
          </w:rPr>
          <w:t>Other</w:t>
        </w:r>
        <w:proofErr w:type="gramEnd"/>
        <w:r>
          <w:rPr>
            <w:color w:val="000000" w:themeColor="text1"/>
            <w:lang w:val="en-US"/>
          </w:rPr>
          <w:t xml:space="preserve"> Sensory</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ins>
      <w:ins w:id="88"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C67985">
          <w:rPr>
            <w:b/>
            <w:color w:val="000000" w:themeColor="text1"/>
            <w:lang w:val="en-US"/>
            <w:rPrChange w:id="89" w:author="Microsoft Office User" w:date="2018-06-30T17:21:00Z">
              <w:rPr>
                <w:color w:val="000000" w:themeColor="text1"/>
                <w:lang w:val="en-US"/>
              </w:rPr>
            </w:rPrChange>
          </w:rPr>
          <w:t>Results</w:t>
        </w:r>
        <w:r w:rsidRPr="00C67985">
          <w:rPr>
            <w:b/>
            <w:color w:val="000000" w:themeColor="text1"/>
            <w:lang w:val="en-US"/>
            <w:rPrChange w:id="90" w:author="Microsoft Office User" w:date="2018-06-30T17:21:00Z">
              <w:rPr>
                <w:color w:val="000000" w:themeColor="text1"/>
                <w:lang w:val="en-US"/>
              </w:rPr>
            </w:rPrChange>
          </w:rPr>
          <w:tab/>
        </w:r>
        <w:r w:rsidRPr="00C67985">
          <w:rPr>
            <w:b/>
            <w:color w:val="000000" w:themeColor="text1"/>
            <w:lang w:val="en-US"/>
            <w:rPrChange w:id="91" w:author="Microsoft Office User" w:date="2018-06-30T17:21:00Z">
              <w:rPr>
                <w:color w:val="000000" w:themeColor="text1"/>
                <w:lang w:val="en-US"/>
              </w:rPr>
            </w:rPrChange>
          </w:rPr>
          <w:tab/>
          <w:t>Reasoning</w:t>
        </w:r>
      </w:ins>
    </w:p>
    <w:p w14:paraId="18FDE3DF" w14:textId="77777777" w:rsidR="00A63AAE" w:rsidRDefault="00A63AAE" w:rsidP="00372013">
      <w:pPr>
        <w:autoSpaceDE w:val="0"/>
        <w:autoSpaceDN w:val="0"/>
        <w:adjustRightInd w:val="0"/>
        <w:jc w:val="both"/>
        <w:rPr>
          <w:ins w:id="92" w:author="Microsoft Office-Anwender" w:date="2018-06-30T08:48:00Z"/>
          <w:color w:val="000000" w:themeColor="text1"/>
          <w:lang w:val="en-US"/>
        </w:rPr>
      </w:pPr>
    </w:p>
    <w:p w14:paraId="44FE8867" w14:textId="07E32113" w:rsidR="00A63AAE" w:rsidRDefault="00A63AAE" w:rsidP="00372013">
      <w:pPr>
        <w:autoSpaceDE w:val="0"/>
        <w:autoSpaceDN w:val="0"/>
        <w:adjustRightInd w:val="0"/>
        <w:jc w:val="both"/>
        <w:rPr>
          <w:ins w:id="93" w:author="Microsoft Office-Anwender" w:date="2018-06-30T08:45:00Z"/>
          <w:color w:val="000000" w:themeColor="text1"/>
          <w:lang w:val="en-US"/>
        </w:rPr>
      </w:pPr>
      <w:ins w:id="94" w:author="Microsoft Office-Anwender" w:date="2018-06-30T08:47:00Z">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Secondhand</w:t>
        </w:r>
        <w:r>
          <w:rPr>
            <w:color w:val="000000" w:themeColor="text1"/>
            <w:lang w:val="en-US"/>
          </w:rPr>
          <w:tab/>
        </w:r>
        <w:r>
          <w:rPr>
            <w:color w:val="000000" w:themeColor="text1"/>
            <w:lang w:val="en-US"/>
          </w:rPr>
          <w:tab/>
          <w:t>Thirdhand</w:t>
        </w:r>
        <w:r>
          <w:rPr>
            <w:color w:val="000000" w:themeColor="text1"/>
            <w:lang w:val="en-US"/>
          </w:rPr>
          <w:tab/>
        </w:r>
        <w:r>
          <w:rPr>
            <w:color w:val="000000" w:themeColor="text1"/>
            <w:lang w:val="en-US"/>
          </w:rPr>
          <w:tab/>
          <w:t>Folklore</w:t>
        </w:r>
      </w:ins>
    </w:p>
    <w:p w14:paraId="00CDDB41" w14:textId="77777777" w:rsidR="00A63AAE" w:rsidRDefault="00A63AAE" w:rsidP="00372013">
      <w:pPr>
        <w:autoSpaceDE w:val="0"/>
        <w:autoSpaceDN w:val="0"/>
        <w:adjustRightInd w:val="0"/>
        <w:jc w:val="both"/>
        <w:rPr>
          <w:ins w:id="95" w:author="Microsoft Office-Anwender" w:date="2018-06-30T08:43:00Z"/>
          <w:color w:val="000000" w:themeColor="text1"/>
          <w:lang w:val="en-US"/>
        </w:rPr>
      </w:pPr>
    </w:p>
    <w:p w14:paraId="0B3C5EB3" w14:textId="66F2DAE7" w:rsidR="006070E5" w:rsidRDefault="006070E5" w:rsidP="00372013">
      <w:pPr>
        <w:autoSpaceDE w:val="0"/>
        <w:autoSpaceDN w:val="0"/>
        <w:adjustRightInd w:val="0"/>
        <w:jc w:val="both"/>
        <w:rPr>
          <w:color w:val="000000" w:themeColor="text1"/>
          <w:lang w:val="en-US"/>
        </w:rPr>
      </w:pPr>
      <w:ins w:id="96" w:author="Microsoft Office-Anwender" w:date="2018-06-30T08:43:00Z">
        <w:r>
          <w:rPr>
            <w:color w:val="000000" w:themeColor="text1"/>
            <w:lang w:val="en-US"/>
          </w:rPr>
          <w:t xml:space="preserve">In our experiments below, </w:t>
        </w:r>
        <w:r w:rsidR="00A63AAE">
          <w:rPr>
            <w:color w:val="000000" w:themeColor="text1"/>
            <w:lang w:val="en-US"/>
          </w:rPr>
          <w:t xml:space="preserve">and in contrast to </w:t>
        </w:r>
      </w:ins>
      <w:ins w:id="97" w:author="Microsoft Office User" w:date="2018-06-30T17:21:00Z">
        <w:r w:rsidR="00E853B7">
          <w:rPr>
            <w:color w:val="000000" w:themeColor="text1"/>
            <w:lang w:val="en-US"/>
          </w:rPr>
          <w:t xml:space="preserve">von </w:t>
        </w:r>
      </w:ins>
      <w:proofErr w:type="spellStart"/>
      <w:ins w:id="98" w:author="Microsoft Office-Anwender" w:date="2018-06-30T08:43:00Z">
        <w:r w:rsidR="00A63AAE">
          <w:rPr>
            <w:color w:val="000000" w:themeColor="text1"/>
            <w:lang w:val="en-US"/>
          </w:rPr>
          <w:t>Fintel</w:t>
        </w:r>
        <w:proofErr w:type="spellEnd"/>
        <w:r w:rsidR="00A63AAE">
          <w:rPr>
            <w:color w:val="000000" w:themeColor="text1"/>
            <w:lang w:val="en-US"/>
          </w:rPr>
          <w:t xml:space="preserve"> &amp; Gillies (2010), </w:t>
        </w:r>
        <w:r>
          <w:rPr>
            <w:color w:val="000000" w:themeColor="text1"/>
            <w:lang w:val="en-US"/>
          </w:rPr>
          <w:t xml:space="preserve">we will </w:t>
        </w:r>
      </w:ins>
      <w:ins w:id="99" w:author="Microsoft Office-Anwender" w:date="2018-06-30T08:44:00Z">
        <w:r w:rsidR="00A63AAE">
          <w:rPr>
            <w:color w:val="000000" w:themeColor="text1"/>
            <w:lang w:val="en-US"/>
          </w:rPr>
          <w:t xml:space="preserve">also take a closer look at </w:t>
        </w:r>
      </w:ins>
      <w:ins w:id="100" w:author="Microsoft Office-Anwender" w:date="2018-06-30T09:01:00Z">
        <w:r w:rsidR="00706FE7">
          <w:rPr>
            <w:color w:val="000000" w:themeColor="text1"/>
            <w:lang w:val="en-US"/>
          </w:rPr>
          <w:t xml:space="preserve">other evidence types that are mentioned in typologies like (6); </w:t>
        </w:r>
      </w:ins>
      <w:ins w:id="101" w:author="Microsoft Office-Anwender" w:date="2018-06-30T09:03:00Z">
        <w:r w:rsidR="00706FE7">
          <w:rPr>
            <w:color w:val="000000" w:themeColor="text1"/>
            <w:lang w:val="en-US"/>
          </w:rPr>
          <w:t xml:space="preserve">for </w:t>
        </w:r>
      </w:ins>
      <w:ins w:id="102" w:author="Microsoft Office-Anwender" w:date="2018-06-30T09:13:00Z">
        <w:r w:rsidR="006E7D1D">
          <w:rPr>
            <w:color w:val="000000" w:themeColor="text1"/>
            <w:lang w:val="en-US"/>
          </w:rPr>
          <w:t xml:space="preserve">further </w:t>
        </w:r>
      </w:ins>
      <w:ins w:id="103" w:author="Microsoft Office-Anwender" w:date="2018-06-30T09:03:00Z">
        <w:r w:rsidR="00706FE7">
          <w:rPr>
            <w:color w:val="000000" w:themeColor="text1"/>
            <w:lang w:val="en-US"/>
          </w:rPr>
          <w:t>more recent classification</w:t>
        </w:r>
        <w:r w:rsidR="006E7D1D">
          <w:rPr>
            <w:color w:val="000000" w:themeColor="text1"/>
            <w:lang w:val="en-US"/>
          </w:rPr>
          <w:t>s of evidence types, see</w:t>
        </w:r>
      </w:ins>
      <w:ins w:id="104" w:author="Microsoft Office-Anwender" w:date="2018-06-30T09:13:00Z">
        <w:r w:rsidR="006E7D1D">
          <w:rPr>
            <w:color w:val="000000" w:themeColor="text1"/>
            <w:lang w:val="en-US"/>
          </w:rPr>
          <w:t xml:space="preserve">, e.g., </w:t>
        </w:r>
      </w:ins>
      <w:proofErr w:type="spellStart"/>
      <w:ins w:id="105" w:author="Microsoft Office-Anwender" w:date="2018-06-30T09:08:00Z">
        <w:r w:rsidR="00000F48">
          <w:rPr>
            <w:color w:val="000000" w:themeColor="text1"/>
            <w:lang w:val="en-US"/>
          </w:rPr>
          <w:t>Aikhenvald</w:t>
        </w:r>
        <w:proofErr w:type="spellEnd"/>
        <w:r w:rsidR="006E7D1D">
          <w:rPr>
            <w:color w:val="000000" w:themeColor="text1"/>
            <w:lang w:val="en-US"/>
          </w:rPr>
          <w:t xml:space="preserve"> </w:t>
        </w:r>
      </w:ins>
      <w:ins w:id="106" w:author="Microsoft Office-Anwender" w:date="2018-06-30T09:13:00Z">
        <w:r w:rsidR="006E7D1D">
          <w:rPr>
            <w:color w:val="000000" w:themeColor="text1"/>
            <w:lang w:val="en-US"/>
          </w:rPr>
          <w:t>(</w:t>
        </w:r>
      </w:ins>
      <w:ins w:id="107" w:author="Microsoft Office-Anwender" w:date="2018-06-30T09:08:00Z">
        <w:r w:rsidR="006E7D1D">
          <w:rPr>
            <w:color w:val="000000" w:themeColor="text1"/>
            <w:lang w:val="en-US"/>
          </w:rPr>
          <w:t>20</w:t>
        </w:r>
      </w:ins>
      <w:ins w:id="108" w:author="Microsoft Office-Anwender" w:date="2018-06-30T09:12:00Z">
        <w:r w:rsidR="006E7D1D">
          <w:rPr>
            <w:color w:val="000000" w:themeColor="text1"/>
            <w:lang w:val="en-US"/>
          </w:rPr>
          <w:t>14</w:t>
        </w:r>
      </w:ins>
      <w:ins w:id="109" w:author="Microsoft Office-Anwender" w:date="2018-06-30T09:13:00Z">
        <w:r w:rsidR="006E7D1D">
          <w:rPr>
            <w:color w:val="000000" w:themeColor="text1"/>
            <w:lang w:val="en-US"/>
          </w:rPr>
          <w:t xml:space="preserve">) and </w:t>
        </w:r>
      </w:ins>
      <w:proofErr w:type="spellStart"/>
      <w:ins w:id="110" w:author="Microsoft Office-Anwender" w:date="2018-06-30T09:03:00Z">
        <w:r w:rsidR="00706FE7">
          <w:rPr>
            <w:color w:val="000000" w:themeColor="text1"/>
            <w:lang w:val="en-US"/>
          </w:rPr>
          <w:t>Ünal</w:t>
        </w:r>
        <w:proofErr w:type="spellEnd"/>
        <w:r w:rsidR="00706FE7">
          <w:rPr>
            <w:color w:val="000000" w:themeColor="text1"/>
            <w:lang w:val="en-US"/>
          </w:rPr>
          <w:t xml:space="preserve"> &amp; </w:t>
        </w:r>
        <w:proofErr w:type="spellStart"/>
        <w:r w:rsidR="00706FE7">
          <w:rPr>
            <w:color w:val="000000" w:themeColor="text1"/>
            <w:lang w:val="en-US"/>
          </w:rPr>
          <w:t>Papafragou</w:t>
        </w:r>
        <w:proofErr w:type="spellEnd"/>
        <w:r w:rsidR="00706FE7">
          <w:rPr>
            <w:color w:val="000000" w:themeColor="text1"/>
            <w:lang w:val="en-US"/>
          </w:rPr>
          <w:t xml:space="preserve"> (</w:t>
        </w:r>
      </w:ins>
      <w:ins w:id="111" w:author="Microsoft Office-Anwender" w:date="2018-06-30T09:04:00Z">
        <w:r w:rsidR="00000F48">
          <w:rPr>
            <w:color w:val="000000" w:themeColor="text1"/>
            <w:lang w:val="en-US"/>
          </w:rPr>
          <w:t>2018)</w:t>
        </w:r>
      </w:ins>
      <w:ins w:id="112" w:author="Microsoft Office-Anwender" w:date="2018-06-30T09:13:00Z">
        <w:r w:rsidR="006E7D1D">
          <w:rPr>
            <w:color w:val="000000" w:themeColor="text1"/>
            <w:lang w:val="en-US"/>
          </w:rPr>
          <w:t>.</w:t>
        </w:r>
      </w:ins>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Gillies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conversational implicature</w:t>
      </w:r>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613F058B"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w:t>
      </w:r>
      <w:ins w:id="113" w:author="Microsoft Office-Anwender" w:date="2018-05-30T16:25:00Z">
        <w:r w:rsidR="00C8025E">
          <w:rPr>
            <w:color w:val="000000" w:themeColor="text1"/>
            <w:lang w:val="en-US"/>
          </w:rPr>
          <w:t>really</w:t>
        </w:r>
      </w:ins>
      <w:ins w:id="114" w:author="Gregory Scontras" w:date="2018-06-04T12:58:00Z">
        <w:del w:id="115" w:author="Microsoft Office-Anwender" w:date="2018-06-30T09:16:00Z">
          <w:r w:rsidR="00DA0FF4" w:rsidDel="001D65B4">
            <w:rPr>
              <w:color w:val="000000" w:themeColor="text1"/>
              <w:lang w:val="en-US"/>
            </w:rPr>
            <w:delText>fully</w:delText>
          </w:r>
        </w:del>
      </w:ins>
      <w:ins w:id="116" w:author="Microsoft Office-Anwender" w:date="2018-05-30T16:25:00Z">
        <w:r w:rsidR="00C8025E">
          <w:rPr>
            <w:color w:val="000000" w:themeColor="text1"/>
            <w:lang w:val="en-US"/>
          </w:rPr>
          <w:t xml:space="preserve"> </w:t>
        </w:r>
      </w:ins>
      <w:r w:rsidR="00B106F3">
        <w:rPr>
          <w:color w:val="000000" w:themeColor="text1"/>
          <w:lang w:val="en-US"/>
        </w:rPr>
        <w:t xml:space="preserve">decide between </w:t>
      </w:r>
      <w:del w:id="117" w:author="Microsoft Office-Anwender" w:date="2018-05-30T16:20:00Z">
        <w:r w:rsidR="00B106F3" w:rsidDel="00ED6ED2">
          <w:rPr>
            <w:color w:val="000000" w:themeColor="text1"/>
            <w:lang w:val="en-US"/>
          </w:rPr>
          <w:delText xml:space="preserve">all </w:delText>
        </w:r>
        <w:r w:rsidDel="00ED6ED2">
          <w:rPr>
            <w:color w:val="000000" w:themeColor="text1"/>
            <w:lang w:val="en-US"/>
          </w:rPr>
          <w:delText xml:space="preserve">of </w:delText>
        </w:r>
      </w:del>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w:t>
      </w:r>
      <w:del w:id="118" w:author="Gregory Scontras" w:date="2018-06-04T12:58:00Z">
        <w:r w:rsidR="00557DD9" w:rsidDel="00EF5D8A">
          <w:rPr>
            <w:color w:val="000000" w:themeColor="text1"/>
            <w:lang w:val="en-US"/>
          </w:rPr>
          <w:delText xml:space="preserve">let’s </w:delText>
        </w:r>
      </w:del>
      <w:r w:rsidR="00557DD9">
        <w:rPr>
          <w:color w:val="000000" w:themeColor="text1"/>
          <w:lang w:val="en-US"/>
        </w:rPr>
        <w:t>say</w:t>
      </w:r>
      <w:ins w:id="119" w:author="Gregory Scontras" w:date="2018-06-04T12:58:00Z">
        <w:r w:rsidR="00EF5D8A">
          <w:rPr>
            <w:color w:val="000000" w:themeColor="text1"/>
            <w:lang w:val="en-US"/>
          </w:rPr>
          <w:t>,</w:t>
        </w:r>
      </w:ins>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ins w:id="120" w:author="Microsoft Office-Anwender" w:date="2018-05-30T16:21:00Z">
        <w:r w:rsidR="00ED6ED2">
          <w:rPr>
            <w:color w:val="000000" w:themeColor="text1"/>
            <w:lang w:val="en-US"/>
          </w:rPr>
          <w:t xml:space="preserve">This is an issue that is </w:t>
        </w:r>
      </w:ins>
      <w:ins w:id="121" w:author="Microsoft Office-Anwender" w:date="2018-06-30T09:17:00Z">
        <w:r w:rsidR="001D65B4">
          <w:rPr>
            <w:color w:val="000000" w:themeColor="text1"/>
            <w:lang w:val="en-US"/>
          </w:rPr>
          <w:t xml:space="preserve">for the most part </w:t>
        </w:r>
      </w:ins>
      <w:ins w:id="122" w:author="Microsoft Office-Anwender" w:date="2018-05-30T16:21:00Z">
        <w:r w:rsidR="00ED6ED2">
          <w:rPr>
            <w:color w:val="000000" w:themeColor="text1"/>
            <w:lang w:val="en-US"/>
          </w:rPr>
          <w:t xml:space="preserve">left open by </w:t>
        </w:r>
        <w:proofErr w:type="spellStart"/>
        <w:r w:rsidR="00ED6ED2">
          <w:rPr>
            <w:color w:val="000000" w:themeColor="text1"/>
            <w:lang w:val="en-US"/>
          </w:rPr>
          <w:t>Fintel</w:t>
        </w:r>
        <w:proofErr w:type="spellEnd"/>
        <w:r w:rsidR="00ED6ED2">
          <w:rPr>
            <w:color w:val="000000" w:themeColor="text1"/>
            <w:lang w:val="en-US"/>
          </w:rPr>
          <w:t xml:space="preserve"> &amp; Gillies (2010) who do not </w:t>
        </w:r>
      </w:ins>
      <w:ins w:id="123" w:author="Microsoft Office-Anwender" w:date="2018-06-30T09:17:00Z">
        <w:r w:rsidR="001D65B4">
          <w:rPr>
            <w:color w:val="000000" w:themeColor="text1"/>
            <w:lang w:val="en-US"/>
          </w:rPr>
          <w:t xml:space="preserve">take into account different </w:t>
        </w:r>
      </w:ins>
      <w:ins w:id="124" w:author="Microsoft Office-Anwender" w:date="2018-05-30T16:21:00Z">
        <w:r w:rsidR="00ED6ED2">
          <w:rPr>
            <w:color w:val="000000" w:themeColor="text1"/>
            <w:lang w:val="en-US"/>
          </w:rPr>
          <w:t>evidential context</w:t>
        </w:r>
      </w:ins>
      <w:ins w:id="125" w:author="Microsoft Office-Anwender" w:date="2018-06-30T09:17:00Z">
        <w:r w:rsidR="001D65B4">
          <w:rPr>
            <w:color w:val="000000" w:themeColor="text1"/>
            <w:lang w:val="en-US"/>
          </w:rPr>
          <w:t>s</w:t>
        </w:r>
      </w:ins>
      <w:ins w:id="126" w:author="Microsoft Office-Anwender" w:date="2018-05-30T16:21:00Z">
        <w:r w:rsidR="00ED6ED2">
          <w:rPr>
            <w:color w:val="000000" w:themeColor="text1"/>
            <w:lang w:val="en-US"/>
          </w:rPr>
          <w:t xml:space="preserve"> </w:t>
        </w:r>
      </w:ins>
      <w:ins w:id="127" w:author="Microsoft Office-Anwender" w:date="2018-06-30T09:17:00Z">
        <w:r w:rsidR="001D65B4">
          <w:rPr>
            <w:color w:val="000000" w:themeColor="text1"/>
            <w:lang w:val="en-US"/>
          </w:rPr>
          <w:t xml:space="preserve">that could count as </w:t>
        </w:r>
      </w:ins>
      <w:ins w:id="128" w:author="Microsoft Office-Anwender" w:date="2018-05-30T16:21:00Z">
        <w:r w:rsidR="00ED6ED2">
          <w:rPr>
            <w:color w:val="000000" w:themeColor="text1"/>
            <w:lang w:val="en-US"/>
          </w:rPr>
          <w:t>indirect evidence</w:t>
        </w:r>
      </w:ins>
      <w:ins w:id="129" w:author="Microsoft Office-Anwender" w:date="2018-06-30T09:18:00Z">
        <w:r w:rsidR="001D65B4">
          <w:rPr>
            <w:color w:val="000000" w:themeColor="text1"/>
            <w:lang w:val="en-US"/>
          </w:rPr>
          <w:t>.</w:t>
        </w:r>
      </w:ins>
      <w:ins w:id="130" w:author="Microsoft Office-Anwender" w:date="2018-05-30T16:21:00Z">
        <w:r w:rsidR="00ED6ED2">
          <w:rPr>
            <w:color w:val="000000" w:themeColor="text1"/>
            <w:lang w:val="en-US"/>
          </w:rPr>
          <w:t xml:space="preserve"> </w:t>
        </w:r>
      </w:ins>
      <w:r w:rsidR="00F6544C">
        <w:rPr>
          <w:color w:val="000000" w:themeColor="text1"/>
          <w:lang w:val="en-US"/>
        </w:rPr>
        <w:t xml:space="preserve">As far as we know, no systematic attempt has so far been made to test for different degrees of evidence </w:t>
      </w:r>
      <w:r w:rsidR="00F6544C">
        <w:rPr>
          <w:color w:val="000000" w:themeColor="text1"/>
          <w:lang w:val="en-US"/>
        </w:rPr>
        <w:lastRenderedPageBreak/>
        <w:t>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28C77716"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adverbs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00011DC8"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lastRenderedPageBreak/>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is not part of the truth-conditional content of the clause, whereas the evidential component of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contribute to </w:t>
      </w:r>
      <w:r w:rsidR="00702348">
        <w:rPr>
          <w:rFonts w:eastAsia="Arial"/>
          <w:color w:val="000000" w:themeColor="text1"/>
          <w:lang w:val="en-US"/>
        </w:rPr>
        <w:t xml:space="preserve">truth-conditional content. However, this distinction cannot be taken for granted, given what we said above about epistemic </w:t>
      </w:r>
      <w:r w:rsidR="00702348" w:rsidRPr="00351138">
        <w:rPr>
          <w:rFonts w:eastAsia="Arial"/>
          <w:i/>
          <w:color w:val="000000" w:themeColor="text1"/>
          <w:lang w:val="en-US"/>
        </w:rPr>
        <w:t>must</w:t>
      </w:r>
      <w:r w:rsidR="00702348">
        <w:rPr>
          <w:rFonts w:eastAsia="Arial"/>
          <w:color w:val="000000" w:themeColor="text1"/>
          <w:lang w:val="en-US"/>
        </w:rPr>
        <w:t xml:space="preserve"> and 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 xml:space="preserve">by Ernst (2007) and many others. </w:t>
      </w:r>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the affinities</w:t>
      </w:r>
      <w:r w:rsidR="00565648" w:rsidRPr="00937991">
        <w:rPr>
          <w:color w:val="000000" w:themeColor="text1"/>
          <w:lang w:val="en-US"/>
        </w:rPr>
        <w:t xml:space="preserve"> 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w:t>
      </w:r>
      <w:r w:rsidRPr="00937991">
        <w:rPr>
          <w:color w:val="000000" w:themeColor="text1"/>
          <w:lang w:val="en-US"/>
        </w:rPr>
        <w:lastRenderedPageBreak/>
        <w:t xml:space="preserve">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462F0D42"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xml:space="preserve">, each participant evaluated one </w:t>
      </w:r>
      <w:ins w:id="138" w:author="Microsoft Office User" w:date="2018-06-28T19:56:00Z">
        <w:r w:rsidR="00B41F0B">
          <w:rPr>
            <w:color w:val="000000" w:themeColor="text1"/>
            <w:lang w:val="en-US"/>
          </w:rPr>
          <w:t xml:space="preserve">piece of evidence which was randomly sampled from a set </w:t>
        </w:r>
      </w:ins>
      <w:r w:rsidRPr="00937991">
        <w:rPr>
          <w:color w:val="000000" w:themeColor="text1"/>
          <w:lang w:val="en-US"/>
        </w:rPr>
        <w:t>of five possible pieces of evidence, resulting in four trials per participant. Trial order was randomized. For the German version, the procedure was identical; all materials were translated into German. See Appendix A for the full list of stimuli.</w:t>
      </w:r>
      <w:ins w:id="139" w:author="Microsoft Office User" w:date="2018-06-28T19:57:00Z">
        <w:r w:rsidR="002F6D8B">
          <w:rPr>
            <w:color w:val="000000" w:themeColor="text1"/>
            <w:lang w:val="en-US"/>
          </w:rPr>
          <w:t xml:space="preserve"> </w:t>
        </w:r>
      </w:ins>
      <w:ins w:id="140" w:author="Microsoft Office User" w:date="2018-06-30T17:53:00Z">
        <w:r w:rsidR="002F6D8B">
          <w:rPr>
            <w:color w:val="000000" w:themeColor="text1"/>
            <w:lang w:val="en-US"/>
          </w:rPr>
          <w:t>Drawing on the classification of evidence types in (6)</w:t>
        </w:r>
      </w:ins>
      <w:ins w:id="141" w:author="Microsoft Office User" w:date="2018-06-30T17:54:00Z">
        <w:r w:rsidR="002F6D8B">
          <w:rPr>
            <w:color w:val="000000" w:themeColor="text1"/>
            <w:lang w:val="en-US"/>
          </w:rPr>
          <w:t>, p</w:t>
        </w:r>
      </w:ins>
      <w:ins w:id="142" w:author="Microsoft Office User" w:date="2018-06-28T19:57:00Z">
        <w:r w:rsidR="00DE1C90">
          <w:rPr>
            <w:color w:val="000000" w:themeColor="text1"/>
            <w:lang w:val="en-US"/>
          </w:rPr>
          <w:t xml:space="preserve">ieces of evidence were annotated for whether they are </w:t>
        </w:r>
      </w:ins>
      <w:ins w:id="143" w:author="Microsoft Office User" w:date="2018-06-30T17:51:00Z">
        <w:r w:rsidR="009D699F">
          <w:rPr>
            <w:color w:val="000000" w:themeColor="text1"/>
            <w:lang w:val="en-US"/>
          </w:rPr>
          <w:t>direct</w:t>
        </w:r>
      </w:ins>
      <w:ins w:id="144" w:author="Microsoft Office User" w:date="2018-06-28T19:57:00Z">
        <w:r w:rsidR="00DE1C90">
          <w:rPr>
            <w:color w:val="000000" w:themeColor="text1"/>
            <w:lang w:val="en-US"/>
          </w:rPr>
          <w:t xml:space="preserve">, </w:t>
        </w:r>
      </w:ins>
      <w:ins w:id="145" w:author="Microsoft Office User" w:date="2018-06-30T17:51:00Z">
        <w:r w:rsidR="009D699F">
          <w:rPr>
            <w:color w:val="000000" w:themeColor="text1"/>
            <w:lang w:val="en-US"/>
          </w:rPr>
          <w:t>reported</w:t>
        </w:r>
      </w:ins>
      <w:ins w:id="146" w:author="Microsoft Office User" w:date="2018-06-28T19:57:00Z">
        <w:r w:rsidR="00DE1C90">
          <w:rPr>
            <w:color w:val="000000" w:themeColor="text1"/>
            <w:lang w:val="en-US"/>
          </w:rPr>
          <w:t>, inferential</w:t>
        </w:r>
      </w:ins>
      <w:ins w:id="147" w:author="Microsoft Office User" w:date="2018-06-28T19:59:00Z">
        <w:r w:rsidR="00601284">
          <w:rPr>
            <w:color w:val="000000" w:themeColor="text1"/>
            <w:lang w:val="en-US"/>
          </w:rPr>
          <w:t>, or wishful</w:t>
        </w:r>
      </w:ins>
      <w:ins w:id="148" w:author="Microsoft Office User" w:date="2018-06-28T19:57:00Z">
        <w:r w:rsidR="00DE1C90">
          <w:rPr>
            <w:color w:val="000000" w:themeColor="text1"/>
            <w:lang w:val="en-US"/>
          </w:rPr>
          <w:t xml:space="preserve"> evidence for </w:t>
        </w:r>
        <w:r w:rsidR="00DE1C90" w:rsidRPr="00DE1C90">
          <w:rPr>
            <w:i/>
            <w:color w:val="000000" w:themeColor="text1"/>
            <w:lang w:val="en-US"/>
            <w:rPrChange w:id="149" w:author="Microsoft Office User" w:date="2018-06-28T19:58:00Z">
              <w:rPr>
                <w:color w:val="000000" w:themeColor="text1"/>
                <w:lang w:val="en-US"/>
              </w:rPr>
            </w:rPrChange>
          </w:rPr>
          <w:t>p</w:t>
        </w:r>
      </w:ins>
      <w:ins w:id="150" w:author="Microsoft Office User" w:date="2018-06-28T19:58:00Z">
        <w:r w:rsidR="00DE1C90">
          <w:rPr>
            <w:color w:val="000000" w:themeColor="text1"/>
            <w:lang w:val="en-US"/>
          </w:rPr>
          <w:t xml:space="preserve">. </w:t>
        </w:r>
      </w:ins>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4503680" w:rsidR="00030BA8" w:rsidRPr="00937991" w:rsidRDefault="00D024FA" w:rsidP="00E9143E">
      <w:pPr>
        <w:jc w:val="both"/>
        <w:rPr>
          <w:color w:val="000000" w:themeColor="text1"/>
          <w:lang w:val="en-US"/>
        </w:rPr>
      </w:pPr>
      <w:ins w:id="151" w:author="Microsoft Office User" w:date="2018-06-28T19:58:00Z">
        <w:r>
          <w:rPr>
            <w:color w:val="000000" w:themeColor="text1"/>
            <w:lang w:val="en-US"/>
          </w:rPr>
          <w:t>Due to the random sampling of items, w</w:t>
        </w:r>
      </w:ins>
      <w:del w:id="152" w:author="Microsoft Office User" w:date="2018-06-28T19:58:00Z">
        <w:r w:rsidR="005972A4" w:rsidRPr="00937991" w:rsidDel="00D024FA">
          <w:rPr>
            <w:color w:val="000000" w:themeColor="text1"/>
            <w:lang w:val="en-US"/>
          </w:rPr>
          <w:delText>W</w:delText>
        </w:r>
      </w:del>
      <w:r w:rsidR="005972A4" w:rsidRPr="00937991">
        <w:rPr>
          <w:color w:val="000000" w:themeColor="text1"/>
          <w:lang w:val="en-US"/>
        </w:rPr>
        <w:t xml:space="preserve">e obtained between 3 and 14 strength ratings for each piece of evidence. We interpret the slider value between 0 (“impossible”) and 1 (“absolutely certain”) as a participant’s estimate of the probability of </w:t>
      </w:r>
      <w:r w:rsidR="005972A4" w:rsidRPr="00937991">
        <w:rPr>
          <w:i/>
          <w:color w:val="000000" w:themeColor="text1"/>
          <w:lang w:val="en-US"/>
        </w:rPr>
        <w:t xml:space="preserve">p </w:t>
      </w:r>
      <w:r w:rsidR="005972A4" w:rsidRPr="00937991">
        <w:rPr>
          <w:color w:val="000000" w:themeColor="text1"/>
          <w:lang w:val="en-US"/>
        </w:rPr>
        <w:t xml:space="preserve">given </w:t>
      </w:r>
      <w:r w:rsidR="005972A4" w:rsidRPr="00937991">
        <w:rPr>
          <w:i/>
          <w:color w:val="000000" w:themeColor="text1"/>
          <w:lang w:val="en-US"/>
        </w:rPr>
        <w:t>e</w:t>
      </w:r>
      <w:r w:rsidR="005972A4" w:rsidRPr="00937991">
        <w:rPr>
          <w:color w:val="000000" w:themeColor="text1"/>
          <w:lang w:val="en-US"/>
        </w:rPr>
        <w:t xml:space="preserve">, which we will also refer to as </w:t>
      </w:r>
      <w:r w:rsidR="005972A4" w:rsidRPr="00937991">
        <w:rPr>
          <w:i/>
          <w:color w:val="000000" w:themeColor="text1"/>
          <w:lang w:val="en-US"/>
        </w:rPr>
        <w:t>evidence strength</w:t>
      </w:r>
      <w:r w:rsidR="005972A4"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ins w:id="153" w:author="Microsoft Office User" w:date="2018-06-28T20:39:00Z">
        <w:r w:rsidR="002003AD">
          <w:rPr>
            <w:color w:val="000000" w:themeColor="text1"/>
            <w:lang w:val="en-US"/>
          </w:rPr>
          <w:t xml:space="preserve"> and evidence type</w:t>
        </w:r>
      </w:ins>
      <w:ins w:id="154" w:author="Microsoft Office User" w:date="2018-06-30T17:55:00Z">
        <w:r w:rsidR="002003AD">
          <w:rPr>
            <w:color w:val="000000" w:themeColor="text1"/>
            <w:lang w:val="en-US"/>
          </w:rPr>
          <w:t>.</w:t>
        </w:r>
      </w:ins>
      <w:del w:id="155" w:author="Microsoft Office User" w:date="2018-06-30T17:55:00Z">
        <w:r w:rsidR="005972A4" w:rsidRPr="00937991" w:rsidDel="002003AD">
          <w:rPr>
            <w:color w:val="000000" w:themeColor="text1"/>
            <w:lang w:val="en-US"/>
          </w:rPr>
          <w:delText>.</w:delText>
        </w:r>
      </w:del>
    </w:p>
    <w:p w14:paraId="1D08CDB1" w14:textId="27B24BC4" w:rsidR="00915E79" w:rsidRPr="00937991" w:rsidRDefault="005972A4" w:rsidP="002A7827">
      <w:pPr>
        <w:ind w:firstLine="567"/>
        <w:jc w:val="both"/>
        <w:rPr>
          <w:color w:val="000000" w:themeColor="text1"/>
          <w:lang w:val="en-US"/>
        </w:rPr>
      </w:pPr>
      <w:del w:id="156" w:author="Microsoft Office User" w:date="2018-06-28T20:33:00Z">
        <w:r w:rsidRPr="00937991" w:rsidDel="002A7827">
          <w:rPr>
            <w:color w:val="000000" w:themeColor="text1"/>
            <w:lang w:val="en-US"/>
          </w:rPr>
          <w:delText xml:space="preserve">To test whether the English and German distributions of strength ratings differed, we conducted </w:delText>
        </w:r>
      </w:del>
      <w:del w:id="157" w:author="Microsoft Office User" w:date="2018-06-28T20:11:00Z">
        <w:r w:rsidRPr="00937991" w:rsidDel="00DB638A">
          <w:rPr>
            <w:color w:val="000000" w:themeColor="text1"/>
            <w:lang w:val="en-US"/>
          </w:rPr>
          <w:delText>a</w:delText>
        </w:r>
      </w:del>
      <w:del w:id="158" w:author="Microsoft Office User" w:date="2018-06-28T20:33:00Z">
        <w:r w:rsidRPr="00937991" w:rsidDel="002A7827">
          <w:rPr>
            <w:color w:val="000000" w:themeColor="text1"/>
            <w:lang w:val="en-US"/>
          </w:rPr>
          <w:delText xml:space="preserve"> mixed-effects linear regression </w:delText>
        </w:r>
      </w:del>
      <w:del w:id="159" w:author="Microsoft Office User" w:date="2018-06-28T20:11:00Z">
        <w:r w:rsidRPr="00937991" w:rsidDel="00DB638A">
          <w:rPr>
            <w:color w:val="000000" w:themeColor="text1"/>
            <w:lang w:val="en-US"/>
          </w:rPr>
          <w:delText xml:space="preserve">predicting </w:delText>
        </w:r>
      </w:del>
      <w:del w:id="160" w:author="Microsoft Office User" w:date="2018-06-28T20:33:00Z">
        <w:r w:rsidRPr="00937991" w:rsidDel="002A7827">
          <w:rPr>
            <w:color w:val="000000" w:themeColor="text1"/>
            <w:lang w:val="en-US"/>
          </w:rPr>
          <w:delText>evidence strength rating from a dummy-coded fixed effect of language (with English as reference level) as well as by-participant and by-item random intercepts and by-item random slopes for language. The effect of language did not reach significance (</w:delText>
        </w:r>
        <w:r w:rsidRPr="00937991" w:rsidDel="002A7827">
          <w:rPr>
            <w:i/>
            <w:color w:val="000000" w:themeColor="text1"/>
          </w:rPr>
          <w:delText>β</w:delText>
        </w:r>
        <w:r w:rsidRPr="00937991" w:rsidDel="002A7827">
          <w:rPr>
            <w:color w:val="000000" w:themeColor="text1"/>
            <w:lang w:val="en-US"/>
          </w:rPr>
          <w:delText xml:space="preserve"> = -.01,</w:delText>
        </w:r>
        <w:r w:rsidRPr="00937991" w:rsidDel="002A7827">
          <w:rPr>
            <w:i/>
            <w:color w:val="000000" w:themeColor="text1"/>
            <w:lang w:val="en-US"/>
          </w:rPr>
          <w:delText xml:space="preserve"> SE </w:delText>
        </w:r>
        <w:r w:rsidRPr="00937991" w:rsidDel="002A7827">
          <w:rPr>
            <w:color w:val="000000" w:themeColor="text1"/>
            <w:lang w:val="en-US"/>
          </w:rPr>
          <w:delText>= .03,</w:delText>
        </w:r>
        <w:r w:rsidRPr="00937991" w:rsidDel="002A7827">
          <w:rPr>
            <w:i/>
            <w:color w:val="000000" w:themeColor="text1"/>
            <w:lang w:val="en-US"/>
          </w:rPr>
          <w:delText xml:space="preserve"> t </w:delText>
        </w:r>
        <w:r w:rsidRPr="00937991" w:rsidDel="002A7827">
          <w:rPr>
            <w:color w:val="000000" w:themeColor="text1"/>
            <w:lang w:val="en-US"/>
          </w:rPr>
          <w:delText xml:space="preserve">= -.22, </w:delText>
        </w:r>
        <w:r w:rsidRPr="00937991" w:rsidDel="002A7827">
          <w:rPr>
            <w:i/>
            <w:color w:val="000000" w:themeColor="text1"/>
            <w:lang w:val="en-US"/>
          </w:rPr>
          <w:delText xml:space="preserve">p </w:delText>
        </w:r>
        <w:r w:rsidRPr="00937991" w:rsidDel="002A7827">
          <w:rPr>
            <w:color w:val="000000" w:themeColor="text1"/>
            <w:lang w:val="en-US"/>
          </w:rPr>
          <w:delText>&lt; .83), suggesting that the two populations did not differ in their estimates of evidence strength.</w:delText>
        </w:r>
      </w:del>
      <w:ins w:id="161" w:author="Microsoft Office User" w:date="2018-06-28T20:30:00Z">
        <w:r w:rsidR="00CD66CE">
          <w:rPr>
            <w:color w:val="000000" w:themeColor="text1"/>
            <w:lang w:val="en-US"/>
          </w:rPr>
          <w:t xml:space="preserve"> </w:t>
        </w:r>
      </w:ins>
    </w:p>
    <w:p w14:paraId="19F58AC9" w14:textId="7391509C" w:rsidR="002C6F2E" w:rsidDel="00202126" w:rsidRDefault="002C6F2E" w:rsidP="002C6F2E">
      <w:pPr>
        <w:jc w:val="both"/>
        <w:rPr>
          <w:del w:id="162" w:author="Microsoft Office User" w:date="2018-06-28T20:27:00Z"/>
          <w:color w:val="FF0000"/>
          <w:lang w:val="en-US"/>
        </w:rPr>
      </w:pP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63545A7">
            <wp:extent cx="6143710" cy="257694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9"/>
                    <a:stretch>
                      <a:fillRect/>
                    </a:stretch>
                  </pic:blipFill>
                  <pic:spPr>
                    <a:xfrm>
                      <a:off x="0" y="0"/>
                      <a:ext cx="6153967" cy="2581247"/>
                    </a:xfrm>
                    <a:prstGeom prst="rect">
                      <a:avLst/>
                    </a:prstGeom>
                  </pic:spPr>
                </pic:pic>
              </a:graphicData>
            </a:graphic>
          </wp:inline>
        </w:drawing>
      </w:r>
    </w:p>
    <w:p w14:paraId="54EF226F" w14:textId="51D01DF2"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w:t>
      </w:r>
      <w:ins w:id="163" w:author="Microsoft Office User" w:date="2018-06-28T20:02:00Z">
        <w:r w:rsidR="00D64526">
          <w:rPr>
            <w:i/>
            <w:color w:val="000000" w:themeColor="text1"/>
            <w:lang w:val="en-US"/>
          </w:rPr>
          <w:t xml:space="preserve"> X-axis labels map onto item number in Appendix A.</w:t>
        </w:r>
      </w:ins>
      <w:r w:rsidRPr="00937991">
        <w:rPr>
          <w:i/>
          <w:color w:val="000000" w:themeColor="text1"/>
          <w:lang w:val="en-US"/>
        </w:rPr>
        <w:t xml:space="preserve"> Horizontal lines indicate medians, </w:t>
      </w:r>
      <w:del w:id="164" w:author="Microsoft Office User" w:date="2018-06-28T19:45:00Z">
        <w:r w:rsidRPr="00937991" w:rsidDel="00CD5709">
          <w:rPr>
            <w:i/>
            <w:color w:val="000000" w:themeColor="text1"/>
            <w:lang w:val="en-US"/>
          </w:rPr>
          <w:delText xml:space="preserve">black </w:delText>
        </w:r>
      </w:del>
      <w:r w:rsidRPr="00937991">
        <w:rPr>
          <w:i/>
          <w:color w:val="000000" w:themeColor="text1"/>
          <w:lang w:val="en-US"/>
        </w:rPr>
        <w:t xml:space="preserve">dots indicate means. </w:t>
      </w:r>
      <w:ins w:id="165" w:author="Microsoft Office User" w:date="2018-06-30T18:00:00Z">
        <w:r w:rsidR="00974A6C">
          <w:rPr>
            <w:i/>
            <w:color w:val="000000" w:themeColor="text1"/>
            <w:lang w:val="en-US"/>
          </w:rPr>
          <w:t>C</w:t>
        </w:r>
      </w:ins>
      <w:ins w:id="166" w:author="Microsoft Office User" w:date="2018-06-28T19:45:00Z">
        <w:r w:rsidR="00DD0313">
          <w:rPr>
            <w:i/>
            <w:color w:val="000000" w:themeColor="text1"/>
            <w:lang w:val="en-US"/>
          </w:rPr>
          <w:t>olor</w:t>
        </w:r>
        <w:r w:rsidR="00CD5709">
          <w:rPr>
            <w:i/>
            <w:color w:val="000000" w:themeColor="text1"/>
            <w:lang w:val="en-US"/>
          </w:rPr>
          <w:t xml:space="preserve"> indicate</w:t>
        </w:r>
      </w:ins>
      <w:ins w:id="167" w:author="Microsoft Office User" w:date="2018-06-28T19:59:00Z">
        <w:r w:rsidR="00DD0313">
          <w:rPr>
            <w:i/>
            <w:color w:val="000000" w:themeColor="text1"/>
            <w:lang w:val="en-US"/>
          </w:rPr>
          <w:t>s</w:t>
        </w:r>
      </w:ins>
      <w:ins w:id="168" w:author="Microsoft Office User" w:date="2018-06-28T19:45:00Z">
        <w:r w:rsidR="00CD5709" w:rsidRPr="00937991">
          <w:rPr>
            <w:i/>
            <w:color w:val="000000" w:themeColor="text1"/>
            <w:lang w:val="en-US"/>
          </w:rPr>
          <w:t xml:space="preserve"> </w:t>
        </w:r>
        <w:r w:rsidR="00CD5709">
          <w:rPr>
            <w:i/>
            <w:color w:val="000000" w:themeColor="text1"/>
            <w:lang w:val="en-US"/>
          </w:rPr>
          <w:t>evidence type</w:t>
        </w:r>
      </w:ins>
      <w:ins w:id="169" w:author="Microsoft Office User" w:date="2018-06-30T18:00:00Z">
        <w:r w:rsidR="00974A6C">
          <w:rPr>
            <w:i/>
            <w:color w:val="000000" w:themeColor="text1"/>
            <w:lang w:val="en-US"/>
          </w:rPr>
          <w:t xml:space="preserve">. </w:t>
        </w:r>
      </w:ins>
      <w:r w:rsidRPr="00937991">
        <w:rPr>
          <w:i/>
          <w:color w:val="000000" w:themeColor="text1"/>
          <w:lang w:val="en-US"/>
        </w:rPr>
        <w:t>Boxes indicate the range into which 50% of the data fall. Whiskers extend to 1.5 times the interquartile range.</w:t>
      </w:r>
      <w:ins w:id="170" w:author="Microsoft Office User" w:date="2018-06-28T19:45:00Z">
        <w:r w:rsidR="00CD5709">
          <w:rPr>
            <w:i/>
            <w:color w:val="000000" w:themeColor="text1"/>
            <w:lang w:val="en-US"/>
          </w:rPr>
          <w:t xml:space="preserve"> </w:t>
        </w:r>
      </w:ins>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7E1164DB" w14:textId="5124035E" w:rsidR="002A7827" w:rsidRDefault="002A7827" w:rsidP="002A7827">
      <w:pPr>
        <w:ind w:firstLine="567"/>
        <w:jc w:val="both"/>
        <w:rPr>
          <w:ins w:id="171" w:author="Microsoft Office User" w:date="2018-06-28T20:34:00Z"/>
          <w:color w:val="000000" w:themeColor="text1"/>
          <w:lang w:val="en-US"/>
        </w:rPr>
      </w:pPr>
      <w:ins w:id="172" w:author="Microsoft Office User" w:date="2018-06-28T20:34:00Z">
        <w:r w:rsidRPr="00937991">
          <w:rPr>
            <w:color w:val="000000" w:themeColor="text1"/>
            <w:lang w:val="en-US"/>
          </w:rPr>
          <w:t>To test whether the English and German distributions of strength ratings differed,</w:t>
        </w:r>
        <w:r>
          <w:rPr>
            <w:color w:val="000000" w:themeColor="text1"/>
            <w:lang w:val="en-US"/>
          </w:rPr>
          <w:t xml:space="preserve"> and to test whether evidence strength is systematically predicted by evidence type,</w:t>
        </w:r>
        <w:r w:rsidRPr="00937991">
          <w:rPr>
            <w:color w:val="000000" w:themeColor="text1"/>
            <w:lang w:val="en-US"/>
          </w:rPr>
          <w:t xml:space="preserve"> we conducted </w:t>
        </w:r>
        <w:r>
          <w:rPr>
            <w:color w:val="000000" w:themeColor="text1"/>
            <w:lang w:val="en-US"/>
          </w:rPr>
          <w:t>two</w:t>
        </w:r>
        <w:r w:rsidRPr="00937991">
          <w:rPr>
            <w:color w:val="000000" w:themeColor="text1"/>
            <w:lang w:val="en-US"/>
          </w:rPr>
          <w:t xml:space="preserve"> mixed-effects linear regression</w:t>
        </w:r>
        <w:r>
          <w:rPr>
            <w:color w:val="000000" w:themeColor="text1"/>
            <w:lang w:val="en-US"/>
          </w:rPr>
          <w:t>s.</w:t>
        </w:r>
        <w:r w:rsidRPr="00937991">
          <w:rPr>
            <w:color w:val="000000" w:themeColor="text1"/>
            <w:lang w:val="en-US"/>
          </w:rPr>
          <w:t xml:space="preserve"> </w:t>
        </w:r>
        <w:r>
          <w:rPr>
            <w:color w:val="000000" w:themeColor="text1"/>
            <w:lang w:val="en-US"/>
          </w:rPr>
          <w:t xml:space="preserve">Both predicted </w:t>
        </w:r>
        <w:r w:rsidRPr="00937991">
          <w:rPr>
            <w:color w:val="000000" w:themeColor="text1"/>
            <w:lang w:val="en-US"/>
          </w:rPr>
          <w:t>evidence strength rating from a dummy-coded fixed effect of language (with English as reference level) as well as by-participant and by-item random intercepts and by-item random slopes for language.</w:t>
        </w:r>
        <w:r>
          <w:rPr>
            <w:color w:val="000000" w:themeColor="text1"/>
            <w:lang w:val="en-US"/>
          </w:rPr>
          <w:t xml:space="preserve"> Each regression further included a fixed effect of evidence type – one according to the classification </w:t>
        </w:r>
      </w:ins>
      <w:ins w:id="173" w:author="Microsoft Office User" w:date="2018-06-30T18:05:00Z">
        <w:r w:rsidR="00BC21E0">
          <w:rPr>
            <w:color w:val="000000" w:themeColor="text1"/>
            <w:lang w:val="en-US"/>
          </w:rPr>
          <w:t xml:space="preserve">described above </w:t>
        </w:r>
      </w:ins>
      <w:ins w:id="174" w:author="Microsoft Office User" w:date="2018-06-28T20:34:00Z">
        <w:r>
          <w:rPr>
            <w:color w:val="000000" w:themeColor="text1"/>
            <w:lang w:val="en-US"/>
          </w:rPr>
          <w:t>(with “</w:t>
        </w:r>
      </w:ins>
      <w:ins w:id="175" w:author="Microsoft Office User" w:date="2018-06-30T18:05:00Z">
        <w:r w:rsidR="00BC21E0">
          <w:rPr>
            <w:color w:val="000000" w:themeColor="text1"/>
            <w:lang w:val="en-US"/>
          </w:rPr>
          <w:t>direct</w:t>
        </w:r>
      </w:ins>
      <w:ins w:id="176" w:author="Microsoft Office User" w:date="2018-06-28T20:34:00Z">
        <w:r>
          <w:rPr>
            <w:color w:val="000000" w:themeColor="text1"/>
            <w:lang w:val="en-US"/>
          </w:rPr>
          <w:t xml:space="preserve">” as reference level) and one according to </w:t>
        </w:r>
      </w:ins>
      <w:ins w:id="177" w:author="Microsoft Office User" w:date="2018-06-30T18:05:00Z">
        <w:r w:rsidR="00BC21E0">
          <w:rPr>
            <w:color w:val="000000" w:themeColor="text1"/>
            <w:lang w:val="en-US"/>
          </w:rPr>
          <w:t xml:space="preserve">a </w:t>
        </w:r>
      </w:ins>
      <w:ins w:id="178" w:author="Microsoft Office User" w:date="2018-06-28T20:34:00Z">
        <w:r w:rsidR="00BC21E0">
          <w:rPr>
            <w:color w:val="000000" w:themeColor="text1"/>
            <w:lang w:val="en-US"/>
          </w:rPr>
          <w:t>reduced classification</w:t>
        </w:r>
      </w:ins>
      <w:ins w:id="179" w:author="Microsoft Office User" w:date="2018-06-30T18:05:00Z">
        <w:r w:rsidR="00BC21E0">
          <w:rPr>
            <w:color w:val="000000" w:themeColor="text1"/>
            <w:lang w:val="en-US"/>
          </w:rPr>
          <w:t xml:space="preserve">, in which all types that were not inferential were grouped into an </w:t>
        </w:r>
      </w:ins>
      <w:ins w:id="180" w:author="Microsoft Office User" w:date="2018-06-30T18:06:00Z">
        <w:r w:rsidR="00BC21E0">
          <w:rPr>
            <w:color w:val="000000" w:themeColor="text1"/>
            <w:lang w:val="en-US"/>
          </w:rPr>
          <w:t xml:space="preserve">“other” category </w:t>
        </w:r>
      </w:ins>
      <w:ins w:id="181" w:author="Microsoft Office User" w:date="2018-06-28T20:34:00Z">
        <w:r>
          <w:rPr>
            <w:color w:val="000000" w:themeColor="text1"/>
            <w:lang w:val="en-US"/>
          </w:rPr>
          <w:t>(with “</w:t>
        </w:r>
      </w:ins>
      <w:ins w:id="182" w:author="Microsoft Office User" w:date="2018-06-30T18:06:00Z">
        <w:r w:rsidR="00BC21E0">
          <w:rPr>
            <w:color w:val="000000" w:themeColor="text1"/>
            <w:lang w:val="en-US"/>
          </w:rPr>
          <w:t>other</w:t>
        </w:r>
      </w:ins>
      <w:ins w:id="183" w:author="Microsoft Office User" w:date="2018-06-28T20:34:00Z">
        <w:r>
          <w:rPr>
            <w:color w:val="000000" w:themeColor="text1"/>
            <w:lang w:val="en-US"/>
          </w:rPr>
          <w:t>” as reference level).</w:t>
        </w:r>
        <w:r w:rsidRPr="00937991">
          <w:rPr>
            <w:color w:val="000000" w:themeColor="text1"/>
            <w:lang w:val="en-US"/>
          </w:rPr>
          <w:t xml:space="preserve"> The effect of language did not reach significance </w:t>
        </w:r>
        <w:r>
          <w:rPr>
            <w:color w:val="000000" w:themeColor="text1"/>
            <w:lang w:val="en-US"/>
          </w:rPr>
          <w:t xml:space="preserve">in either regression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Pr>
            <w:color w:val="000000" w:themeColor="text1"/>
            <w:lang w:val="en-US"/>
          </w:rPr>
          <w:t xml:space="preserve"> (-.01)</w:t>
        </w:r>
        <w:r w:rsidRPr="00937991">
          <w:rPr>
            <w:color w:val="000000" w:themeColor="text1"/>
            <w:lang w:val="en-US"/>
          </w:rPr>
          <w:t>,</w:t>
        </w:r>
        <w:r w:rsidRPr="00937991">
          <w:rPr>
            <w:i/>
            <w:color w:val="000000" w:themeColor="text1"/>
            <w:lang w:val="en-US"/>
          </w:rPr>
          <w:t xml:space="preserve"> SE </w:t>
        </w:r>
        <w:r w:rsidRPr="00937991">
          <w:rPr>
            <w:color w:val="000000" w:themeColor="text1"/>
            <w:lang w:val="en-US"/>
          </w:rPr>
          <w:t>= .03</w:t>
        </w:r>
        <w:r>
          <w:rPr>
            <w:color w:val="000000" w:themeColor="text1"/>
            <w:lang w:val="en-US"/>
          </w:rPr>
          <w:t xml:space="preserve"> (.03)</w:t>
        </w:r>
        <w:r w:rsidRPr="00937991">
          <w:rPr>
            <w:color w:val="000000" w:themeColor="text1"/>
            <w:lang w:val="en-US"/>
          </w:rPr>
          <w:t>,</w:t>
        </w:r>
        <w:r w:rsidRPr="00937991">
          <w:rPr>
            <w:i/>
            <w:color w:val="000000" w:themeColor="text1"/>
            <w:lang w:val="en-US"/>
          </w:rPr>
          <w:t xml:space="preserve"> t </w:t>
        </w:r>
        <w:r w:rsidRPr="00937991">
          <w:rPr>
            <w:color w:val="000000" w:themeColor="text1"/>
            <w:lang w:val="en-US"/>
          </w:rPr>
          <w:t>= -.22</w:t>
        </w:r>
        <w:r w:rsidR="003C644C">
          <w:rPr>
            <w:color w:val="000000" w:themeColor="text1"/>
            <w:lang w:val="en-US"/>
          </w:rPr>
          <w:t xml:space="preserve"> (-.1</w:t>
        </w:r>
      </w:ins>
      <w:ins w:id="184" w:author="Microsoft Office User" w:date="2018-06-30T18:06:00Z">
        <w:r w:rsidR="003C644C">
          <w:rPr>
            <w:color w:val="000000" w:themeColor="text1"/>
            <w:lang w:val="en-US"/>
          </w:rPr>
          <w:t>6</w:t>
        </w:r>
      </w:ins>
      <w:ins w:id="185" w:author="Microsoft Office User" w:date="2018-06-28T20:34:00Z">
        <w:r>
          <w:rPr>
            <w:color w:val="000000" w:themeColor="text1"/>
            <w:lang w:val="en-US"/>
          </w:rPr>
          <w: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&lt; .83</w:t>
        </w:r>
        <w:r w:rsidR="00714BE0">
          <w:rPr>
            <w:color w:val="000000" w:themeColor="text1"/>
            <w:lang w:val="en-US"/>
          </w:rPr>
          <w:t xml:space="preserve"> (.</w:t>
        </w:r>
      </w:ins>
      <w:ins w:id="186" w:author="Microsoft Office User" w:date="2018-06-30T18:06:00Z">
        <w:r w:rsidR="00714BE0">
          <w:rPr>
            <w:color w:val="000000" w:themeColor="text1"/>
            <w:lang w:val="en-US"/>
          </w:rPr>
          <w:t>88</w:t>
        </w:r>
      </w:ins>
      <w:ins w:id="187" w:author="Microsoft Office User" w:date="2018-06-28T20:34:00Z">
        <w:r>
          <w:rPr>
            <w:color w:val="000000" w:themeColor="text1"/>
            <w:lang w:val="en-US"/>
          </w:rPr>
          <w:t xml:space="preserve">), values in parentheses </w:t>
        </w:r>
      </w:ins>
      <w:ins w:id="188" w:author="Microsoft Office User" w:date="2018-06-30T18:06:00Z">
        <w:r w:rsidR="00C57A51">
          <w:rPr>
            <w:color w:val="000000" w:themeColor="text1"/>
            <w:lang w:val="en-US"/>
          </w:rPr>
          <w:t xml:space="preserve">are </w:t>
        </w:r>
      </w:ins>
      <w:ins w:id="189" w:author="Microsoft Office User" w:date="2018-06-28T20:34:00Z">
        <w:r>
          <w:rPr>
            <w:color w:val="000000" w:themeColor="text1"/>
            <w:lang w:val="en-US"/>
          </w:rPr>
          <w:t>from the reduced evidence type regression</w:t>
        </w:r>
        <w:r w:rsidRPr="00937991">
          <w:rPr>
            <w:color w:val="000000" w:themeColor="text1"/>
            <w:lang w:val="en-US"/>
          </w:rPr>
          <w:t>), suggesting that the two populations did not differ in their estimates of evidence strength.</w:t>
        </w:r>
        <w:r>
          <w:rPr>
            <w:color w:val="000000" w:themeColor="text1"/>
            <w:lang w:val="en-US"/>
          </w:rPr>
          <w:t xml:space="preserve"> In addition, as suggested by Figure 1, inferential evidence for </w:t>
        </w:r>
        <w:r w:rsidRPr="00AA378D">
          <w:rPr>
            <w:i/>
            <w:color w:val="000000" w:themeColor="text1"/>
            <w:lang w:val="en-US"/>
          </w:rPr>
          <w:t>p</w:t>
        </w:r>
        <w:r>
          <w:rPr>
            <w:color w:val="000000" w:themeColor="text1"/>
            <w:lang w:val="en-US"/>
          </w:rPr>
          <w:t xml:space="preserve"> was rated as weaker than </w:t>
        </w:r>
      </w:ins>
      <w:ins w:id="190" w:author="Microsoft Office User" w:date="2018-06-30T18:07:00Z">
        <w:r w:rsidR="005402F1">
          <w:rPr>
            <w:color w:val="000000" w:themeColor="text1"/>
            <w:lang w:val="en-US"/>
          </w:rPr>
          <w:t xml:space="preserve">direct </w:t>
        </w:r>
      </w:ins>
      <w:ins w:id="191" w:author="Microsoft Office User" w:date="2018-06-28T20:34:00Z">
        <w:r>
          <w:rPr>
            <w:color w:val="000000" w:themeColor="text1"/>
            <w:lang w:val="en-US"/>
          </w:rPr>
          <w:t>evidence (</w:t>
        </w:r>
        <w:r w:rsidRPr="00937991">
          <w:rPr>
            <w:i/>
            <w:color w:val="000000" w:themeColor="text1"/>
          </w:rPr>
          <w:t>β</w:t>
        </w:r>
        <w:r>
          <w:rPr>
            <w:color w:val="000000" w:themeColor="text1"/>
            <w:lang w:val="en-US"/>
          </w:rPr>
          <w:t xml:space="preserve"> = -.21</w:t>
        </w:r>
        <w:r w:rsidRPr="00937991">
          <w:rPr>
            <w:color w:val="000000" w:themeColor="text1"/>
            <w:lang w:val="en-US"/>
          </w:rPr>
          <w:t>,</w:t>
        </w:r>
        <w:r w:rsidRPr="00937991">
          <w:rPr>
            <w:i/>
            <w:color w:val="000000" w:themeColor="text1"/>
            <w:lang w:val="en-US"/>
          </w:rPr>
          <w:t xml:space="preserve"> SE </w:t>
        </w:r>
        <w:r>
          <w:rPr>
            <w:color w:val="000000" w:themeColor="text1"/>
            <w:lang w:val="en-US"/>
          </w:rPr>
          <w:t>= .07</w:t>
        </w:r>
        <w:r w:rsidRPr="00937991">
          <w:rPr>
            <w:color w:val="000000" w:themeColor="text1"/>
            <w:lang w:val="en-US"/>
          </w:rPr>
          <w:t>,</w:t>
        </w:r>
        <w:r w:rsidRPr="00937991">
          <w:rPr>
            <w:i/>
            <w:color w:val="000000" w:themeColor="text1"/>
            <w:lang w:val="en-US"/>
          </w:rPr>
          <w:t xml:space="preserve"> t </w:t>
        </w:r>
        <w:r>
          <w:rPr>
            <w:color w:val="000000" w:themeColor="text1"/>
            <w:lang w:val="en-US"/>
          </w:rPr>
          <w:t>= -3.16</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.007), as was wishful evidence (</w:t>
        </w:r>
        <w:r w:rsidRPr="00937991">
          <w:rPr>
            <w:i/>
            <w:color w:val="000000" w:themeColor="text1"/>
          </w:rPr>
          <w:t>β</w:t>
        </w:r>
        <w:r>
          <w:rPr>
            <w:color w:val="000000" w:themeColor="text1"/>
            <w:lang w:val="en-US"/>
          </w:rPr>
          <w:t xml:space="preserve"> = -.44</w:t>
        </w:r>
        <w:r w:rsidRPr="00937991">
          <w:rPr>
            <w:color w:val="000000" w:themeColor="text1"/>
            <w:lang w:val="en-US"/>
          </w:rPr>
          <w:t>,</w:t>
        </w:r>
        <w:r w:rsidRPr="00937991">
          <w:rPr>
            <w:i/>
            <w:color w:val="000000" w:themeColor="text1"/>
            <w:lang w:val="en-US"/>
          </w:rPr>
          <w:t xml:space="preserve"> SE </w:t>
        </w:r>
        <w:r>
          <w:rPr>
            <w:color w:val="000000" w:themeColor="text1"/>
            <w:lang w:val="en-US"/>
          </w:rPr>
          <w:t>= .13</w:t>
        </w:r>
        <w:r w:rsidRPr="00937991">
          <w:rPr>
            <w:color w:val="000000" w:themeColor="text1"/>
            <w:lang w:val="en-US"/>
          </w:rPr>
          <w:t>,</w:t>
        </w:r>
        <w:r w:rsidRPr="00937991">
          <w:rPr>
            <w:i/>
            <w:color w:val="000000" w:themeColor="text1"/>
            <w:lang w:val="en-US"/>
          </w:rPr>
          <w:t xml:space="preserve"> t </w:t>
        </w:r>
        <w:r>
          <w:rPr>
            <w:color w:val="000000" w:themeColor="text1"/>
            <w:lang w:val="en-US"/>
          </w:rPr>
          <w:t>= -3.43</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.004). However, </w:t>
        </w:r>
      </w:ins>
      <w:ins w:id="192" w:author="Microsoft Office User" w:date="2018-06-30T18:07:00Z">
        <w:r w:rsidR="005402F1">
          <w:rPr>
            <w:color w:val="000000" w:themeColor="text1"/>
            <w:lang w:val="en-US"/>
          </w:rPr>
          <w:t xml:space="preserve">reported </w:t>
        </w:r>
      </w:ins>
      <w:ins w:id="193" w:author="Microsoft Office User" w:date="2018-06-28T20:34:00Z">
        <w:r>
          <w:rPr>
            <w:color w:val="000000" w:themeColor="text1"/>
            <w:lang w:val="en-US"/>
          </w:rPr>
          <w:t xml:space="preserve">evidence was not rated as weaker than </w:t>
        </w:r>
      </w:ins>
      <w:ins w:id="194" w:author="Microsoft Office User" w:date="2018-06-30T18:07:00Z">
        <w:r w:rsidR="006A0F0D">
          <w:rPr>
            <w:color w:val="000000" w:themeColor="text1"/>
            <w:lang w:val="en-US"/>
          </w:rPr>
          <w:t xml:space="preserve">direct </w:t>
        </w:r>
      </w:ins>
      <w:ins w:id="195" w:author="Microsoft Office User" w:date="2018-06-28T20:34:00Z">
        <w:r>
          <w:rPr>
            <w:color w:val="000000" w:themeColor="text1"/>
            <w:lang w:val="en-US"/>
          </w:rPr>
          <w:t>evidence (</w:t>
        </w:r>
        <w:r w:rsidRPr="00937991">
          <w:rPr>
            <w:i/>
            <w:color w:val="000000" w:themeColor="text1"/>
          </w:rPr>
          <w:t>β</w:t>
        </w:r>
        <w:r>
          <w:rPr>
            <w:color w:val="000000" w:themeColor="text1"/>
            <w:lang w:val="en-US"/>
          </w:rPr>
          <w:t xml:space="preserve"> = -.09</w:t>
        </w:r>
        <w:r w:rsidRPr="00937991">
          <w:rPr>
            <w:color w:val="000000" w:themeColor="text1"/>
            <w:lang w:val="en-US"/>
          </w:rPr>
          <w:t>,</w:t>
        </w:r>
        <w:r w:rsidRPr="00937991">
          <w:rPr>
            <w:i/>
            <w:color w:val="000000" w:themeColor="text1"/>
            <w:lang w:val="en-US"/>
          </w:rPr>
          <w:t xml:space="preserve"> SE </w:t>
        </w:r>
        <w:r>
          <w:rPr>
            <w:color w:val="000000" w:themeColor="text1"/>
            <w:lang w:val="en-US"/>
          </w:rPr>
          <w:t>= .1</w:t>
        </w:r>
        <w:r w:rsidRPr="00937991">
          <w:rPr>
            <w:color w:val="000000" w:themeColor="text1"/>
            <w:lang w:val="en-US"/>
          </w:rPr>
          <w:t>,</w:t>
        </w:r>
        <w:r w:rsidRPr="00937991">
          <w:rPr>
            <w:i/>
            <w:color w:val="000000" w:themeColor="text1"/>
            <w:lang w:val="en-US"/>
          </w:rPr>
          <w:t xml:space="preserve"> t </w:t>
        </w:r>
        <w:r>
          <w:rPr>
            <w:color w:val="000000" w:themeColor="text1"/>
            <w:lang w:val="en-US"/>
          </w:rPr>
          <w:t>= -.92</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.38). Similarly, </w:t>
        </w:r>
      </w:ins>
      <w:ins w:id="196" w:author="Microsoft Office User" w:date="2018-06-30T18:07:00Z">
        <w:r w:rsidR="00C636AE">
          <w:rPr>
            <w:color w:val="000000" w:themeColor="text1"/>
            <w:lang w:val="en-US"/>
          </w:rPr>
          <w:t xml:space="preserve">in the reduced evidence type regression, inferential </w:t>
        </w:r>
      </w:ins>
      <w:ins w:id="197" w:author="Microsoft Office User" w:date="2018-06-28T20:34:00Z">
        <w:r>
          <w:rPr>
            <w:color w:val="000000" w:themeColor="text1"/>
            <w:lang w:val="en-US"/>
          </w:rPr>
          <w:t xml:space="preserve">evidence was rated as weaker evidence for </w:t>
        </w:r>
        <w:r w:rsidRPr="00AA378D">
          <w:rPr>
            <w:i/>
            <w:color w:val="000000" w:themeColor="text1"/>
            <w:lang w:val="en-US"/>
          </w:rPr>
          <w:t>p</w:t>
        </w:r>
        <w:r>
          <w:rPr>
            <w:color w:val="000000" w:themeColor="text1"/>
            <w:lang w:val="en-US"/>
          </w:rPr>
          <w:t xml:space="preserve"> than </w:t>
        </w:r>
      </w:ins>
      <w:ins w:id="198" w:author="Microsoft Office User" w:date="2018-06-30T18:08:00Z">
        <w:r w:rsidR="00C636AE">
          <w:rPr>
            <w:color w:val="000000" w:themeColor="text1"/>
            <w:lang w:val="en-US"/>
          </w:rPr>
          <w:t xml:space="preserve">other </w:t>
        </w:r>
      </w:ins>
      <w:ins w:id="199" w:author="Microsoft Office User" w:date="2018-06-28T20:34:00Z">
        <w:r>
          <w:rPr>
            <w:color w:val="000000" w:themeColor="text1"/>
            <w:lang w:val="en-US"/>
          </w:rPr>
          <w:t>evidence (</w:t>
        </w:r>
        <w:r w:rsidRPr="00937991">
          <w:rPr>
            <w:i/>
            <w:color w:val="000000" w:themeColor="text1"/>
          </w:rPr>
          <w:t>β</w:t>
        </w:r>
        <w:r w:rsidR="00C636AE">
          <w:rPr>
            <w:color w:val="000000" w:themeColor="text1"/>
            <w:lang w:val="en-US"/>
          </w:rPr>
          <w:t xml:space="preserve"> = -.</w:t>
        </w:r>
      </w:ins>
      <w:ins w:id="200" w:author="Microsoft Office User" w:date="2018-06-30T18:09:00Z">
        <w:r w:rsidR="00C636AE">
          <w:rPr>
            <w:color w:val="000000" w:themeColor="text1"/>
            <w:lang w:val="en-US"/>
          </w:rPr>
          <w:t>14</w:t>
        </w:r>
      </w:ins>
      <w:ins w:id="201" w:author="Microsoft Office User" w:date="2018-06-28T20:34:00Z">
        <w:r w:rsidRPr="00937991">
          <w:rPr>
            <w:color w:val="000000" w:themeColor="text1"/>
            <w:lang w:val="en-US"/>
          </w:rPr>
          <w:t>,</w:t>
        </w:r>
        <w:r w:rsidRPr="00937991">
          <w:rPr>
            <w:i/>
            <w:color w:val="000000" w:themeColor="text1"/>
            <w:lang w:val="en-US"/>
          </w:rPr>
          <w:t xml:space="preserve"> SE </w:t>
        </w:r>
        <w:r w:rsidR="00C636AE">
          <w:rPr>
            <w:color w:val="000000" w:themeColor="text1"/>
            <w:lang w:val="en-US"/>
          </w:rPr>
          <w:t>= .0</w:t>
        </w:r>
      </w:ins>
      <w:ins w:id="202" w:author="Microsoft Office User" w:date="2018-06-30T18:09:00Z">
        <w:r w:rsidR="00C636AE">
          <w:rPr>
            <w:color w:val="000000" w:themeColor="text1"/>
            <w:lang w:val="en-US"/>
          </w:rPr>
          <w:t>6</w:t>
        </w:r>
      </w:ins>
      <w:ins w:id="203" w:author="Microsoft Office User" w:date="2018-06-28T20:34:00Z">
        <w:r w:rsidRPr="00937991">
          <w:rPr>
            <w:color w:val="000000" w:themeColor="text1"/>
            <w:lang w:val="en-US"/>
          </w:rPr>
          <w:t>,</w:t>
        </w:r>
        <w:r w:rsidRPr="00937991">
          <w:rPr>
            <w:i/>
            <w:color w:val="000000" w:themeColor="text1"/>
            <w:lang w:val="en-US"/>
          </w:rPr>
          <w:t xml:space="preserve"> t </w:t>
        </w:r>
        <w:r w:rsidR="00C636AE">
          <w:rPr>
            <w:color w:val="000000" w:themeColor="text1"/>
            <w:lang w:val="en-US"/>
          </w:rPr>
          <w:t>= -</w:t>
        </w:r>
      </w:ins>
      <w:ins w:id="204" w:author="Microsoft Office User" w:date="2018-06-30T18:09:00Z">
        <w:r w:rsidR="00C636AE">
          <w:rPr>
            <w:color w:val="000000" w:themeColor="text1"/>
            <w:lang w:val="en-US"/>
          </w:rPr>
          <w:t>2</w:t>
        </w:r>
      </w:ins>
      <w:ins w:id="205" w:author="Microsoft Office User" w:date="2018-06-28T20:34:00Z">
        <w:r w:rsidR="00C636AE">
          <w:rPr>
            <w:color w:val="000000" w:themeColor="text1"/>
            <w:lang w:val="en-US"/>
          </w:rPr>
          <w:t>.</w:t>
        </w:r>
      </w:ins>
      <w:ins w:id="206" w:author="Microsoft Office User" w:date="2018-06-30T18:09:00Z">
        <w:r w:rsidR="00C636AE">
          <w:rPr>
            <w:color w:val="000000" w:themeColor="text1"/>
            <w:lang w:val="en-US"/>
          </w:rPr>
          <w:t>26</w:t>
        </w:r>
      </w:ins>
      <w:ins w:id="207" w:author="Microsoft Office User" w:date="2018-06-28T20:34:00Z">
        <w:r w:rsidRPr="00937991">
          <w:rPr>
            <w:color w:val="000000" w:themeColor="text1"/>
            <w:lang w:val="en-US"/>
          </w:rPr>
          <w:t xml:space="preserve">, </w:t>
        </w:r>
        <w:r w:rsidRPr="00937991">
          <w:rPr>
            <w:i/>
            <w:color w:val="000000" w:themeColor="text1"/>
            <w:lang w:val="en-US"/>
          </w:rPr>
          <w:t xml:space="preserve">p </w:t>
        </w:r>
        <w:r w:rsidR="00C75A03">
          <w:rPr>
            <w:color w:val="000000" w:themeColor="text1"/>
            <w:lang w:val="en-US"/>
          </w:rPr>
          <w:t>&lt; .0</w:t>
        </w:r>
      </w:ins>
      <w:ins w:id="208" w:author="Microsoft Office User" w:date="2018-06-30T18:09:00Z">
        <w:r w:rsidR="00C75A03">
          <w:rPr>
            <w:color w:val="000000" w:themeColor="text1"/>
            <w:lang w:val="en-US"/>
          </w:rPr>
          <w:t>5</w:t>
        </w:r>
      </w:ins>
      <w:ins w:id="209" w:author="Microsoft Office User" w:date="2018-06-28T20:34:00Z">
        <w:r>
          <w:rPr>
            <w:color w:val="000000" w:themeColor="text1"/>
            <w:lang w:val="en-US"/>
          </w:rPr>
          <w:t>).</w:t>
        </w:r>
      </w:ins>
    </w:p>
    <w:p w14:paraId="7C5730C6" w14:textId="4760EA51" w:rsidR="002A7827" w:rsidRDefault="002A7827" w:rsidP="002A7827">
      <w:pPr>
        <w:ind w:firstLine="567"/>
        <w:jc w:val="both"/>
        <w:rPr>
          <w:ins w:id="210" w:author="Microsoft Office User" w:date="2018-06-28T20:34:00Z"/>
          <w:color w:val="000000" w:themeColor="text1"/>
          <w:lang w:val="en-US"/>
        </w:rPr>
      </w:pPr>
      <w:ins w:id="211" w:author="Microsoft Office User" w:date="2018-06-28T20:34:00Z">
        <w:r>
          <w:rPr>
            <w:color w:val="000000" w:themeColor="text1"/>
            <w:lang w:val="en-US"/>
          </w:rPr>
          <w:t xml:space="preserve">The evidence type results are in line with the suggestions and intuitions from the literature. </w:t>
        </w:r>
      </w:ins>
      <w:ins w:id="212" w:author="Microsoft Office User" w:date="2018-06-28T20:35:00Z">
        <w:r>
          <w:rPr>
            <w:color w:val="000000" w:themeColor="text1"/>
            <w:lang w:val="en-US"/>
          </w:rPr>
          <w:t xml:space="preserve">Nevertheless, two things are of note. First, there was </w:t>
        </w:r>
      </w:ins>
      <w:ins w:id="213" w:author="Microsoft Office User" w:date="2018-06-30T18:09:00Z">
        <w:r w:rsidR="00A031D3">
          <w:rPr>
            <w:color w:val="000000" w:themeColor="text1"/>
            <w:lang w:val="en-US"/>
          </w:rPr>
          <w:t xml:space="preserve">a substantial amount of </w:t>
        </w:r>
      </w:ins>
      <w:ins w:id="214" w:author="Microsoft Office User" w:date="2018-06-28T20:35:00Z">
        <w:r>
          <w:rPr>
            <w:color w:val="000000" w:themeColor="text1"/>
            <w:lang w:val="en-US"/>
          </w:rPr>
          <w:t xml:space="preserve">variability in perceived evidence strength among the </w:t>
        </w:r>
      </w:ins>
      <w:ins w:id="215" w:author="Microsoft Office User" w:date="2018-06-30T18:09:00Z">
        <w:r w:rsidR="00A031D3">
          <w:rPr>
            <w:color w:val="000000" w:themeColor="text1"/>
            <w:lang w:val="en-US"/>
          </w:rPr>
          <w:t xml:space="preserve">inferential </w:t>
        </w:r>
      </w:ins>
      <w:ins w:id="216" w:author="Microsoft Office User" w:date="2018-06-30T18:10:00Z">
        <w:r w:rsidR="00A031D3">
          <w:rPr>
            <w:color w:val="000000" w:themeColor="text1"/>
            <w:lang w:val="en-US"/>
          </w:rPr>
          <w:t xml:space="preserve">pieces of </w:t>
        </w:r>
      </w:ins>
      <w:ins w:id="217" w:author="Microsoft Office User" w:date="2018-06-28T20:35:00Z">
        <w:r>
          <w:rPr>
            <w:color w:val="000000" w:themeColor="text1"/>
            <w:lang w:val="en-US"/>
          </w:rPr>
          <w:t>evidence. Second,</w:t>
        </w:r>
      </w:ins>
      <w:ins w:id="218" w:author="Microsoft Office User" w:date="2018-06-28T20:36:00Z">
        <w:r w:rsidR="00EC5C6B">
          <w:rPr>
            <w:color w:val="000000" w:themeColor="text1"/>
            <w:lang w:val="en-US"/>
          </w:rPr>
          <w:t xml:space="preserve"> there was </w:t>
        </w:r>
      </w:ins>
      <w:ins w:id="219" w:author="Microsoft Office User" w:date="2018-06-30T18:10:00Z">
        <w:r w:rsidR="009C319E">
          <w:rPr>
            <w:color w:val="000000" w:themeColor="text1"/>
            <w:lang w:val="en-US"/>
          </w:rPr>
          <w:t xml:space="preserve">also </w:t>
        </w:r>
      </w:ins>
      <w:ins w:id="220" w:author="Microsoft Office User" w:date="2018-06-28T20:36:00Z">
        <w:r w:rsidR="00EC5C6B">
          <w:rPr>
            <w:color w:val="000000" w:themeColor="text1"/>
            <w:lang w:val="en-US"/>
          </w:rPr>
          <w:t xml:space="preserve">variability in evidence type among the most strongly rated pieces of evidence. The </w:t>
        </w:r>
      </w:ins>
      <w:ins w:id="221" w:author="Microsoft Office User" w:date="2018-06-28T20:34:00Z">
        <w:r>
          <w:rPr>
            <w:color w:val="000000" w:themeColor="text1"/>
            <w:lang w:val="en-US"/>
          </w:rPr>
          <w:t xml:space="preserve">five most strongly rated pieces of evidence for </w:t>
        </w:r>
        <w:r w:rsidRPr="009C319E">
          <w:rPr>
            <w:i/>
            <w:color w:val="000000" w:themeColor="text1"/>
            <w:lang w:val="en-US"/>
            <w:rPrChange w:id="222" w:author="Microsoft Office User" w:date="2018-06-30T18:10:00Z">
              <w:rPr>
                <w:color w:val="000000" w:themeColor="text1"/>
                <w:lang w:val="en-US"/>
              </w:rPr>
            </w:rPrChange>
          </w:rPr>
          <w:t>p</w:t>
        </w:r>
        <w:r>
          <w:rPr>
            <w:color w:val="000000" w:themeColor="text1"/>
            <w:lang w:val="en-US"/>
          </w:rPr>
          <w:t xml:space="preserve"> include </w:t>
        </w:r>
      </w:ins>
      <w:ins w:id="223" w:author="Microsoft Office User" w:date="2018-06-30T18:10:00Z">
        <w:r w:rsidR="00120FB6">
          <w:rPr>
            <w:color w:val="000000" w:themeColor="text1"/>
            <w:lang w:val="en-US"/>
          </w:rPr>
          <w:t>direct, reported</w:t>
        </w:r>
      </w:ins>
      <w:ins w:id="224" w:author="Microsoft Office User" w:date="2018-06-28T20:34:00Z">
        <w:r>
          <w:rPr>
            <w:color w:val="000000" w:themeColor="text1"/>
            <w:lang w:val="en-US"/>
          </w:rPr>
          <w:t>,</w:t>
        </w:r>
      </w:ins>
      <w:ins w:id="225" w:author="Microsoft Office User" w:date="2018-06-30T18:10:00Z">
        <w:r w:rsidR="00120FB6">
          <w:rPr>
            <w:color w:val="000000" w:themeColor="text1"/>
            <w:lang w:val="en-US"/>
          </w:rPr>
          <w:t xml:space="preserve"> and</w:t>
        </w:r>
      </w:ins>
      <w:ins w:id="226" w:author="Microsoft Office User" w:date="2018-06-28T20:34:00Z">
        <w:r w:rsidR="00120FB6">
          <w:rPr>
            <w:color w:val="000000" w:themeColor="text1"/>
            <w:lang w:val="en-US"/>
          </w:rPr>
          <w:t xml:space="preserve"> inferential</w:t>
        </w:r>
        <w:r>
          <w:rPr>
            <w:color w:val="000000" w:themeColor="text1"/>
            <w:lang w:val="en-US"/>
          </w:rPr>
          <w:t xml:space="preserve"> evidence. For instance, the strongest three pieces of evidence were the following:</w:t>
        </w:r>
      </w:ins>
    </w:p>
    <w:p w14:paraId="37F708A7" w14:textId="6E82F276" w:rsidR="002A7827" w:rsidRPr="002A7827" w:rsidRDefault="002A7827">
      <w:pPr>
        <w:pStyle w:val="ListParagraph"/>
        <w:numPr>
          <w:ilvl w:val="0"/>
          <w:numId w:val="10"/>
        </w:numPr>
        <w:jc w:val="both"/>
        <w:rPr>
          <w:ins w:id="227" w:author="Microsoft Office User" w:date="2018-06-28T20:34:00Z"/>
          <w:color w:val="000000" w:themeColor="text1"/>
          <w:lang w:val="en-US"/>
          <w:rPrChange w:id="228" w:author="Microsoft Office User" w:date="2018-06-28T20:34:00Z">
            <w:rPr>
              <w:ins w:id="229" w:author="Microsoft Office User" w:date="2018-06-28T20:34:00Z"/>
              <w:lang w:val="en-US"/>
            </w:rPr>
          </w:rPrChange>
        </w:rPr>
        <w:pPrChange w:id="230" w:author="Microsoft Office User" w:date="2018-06-28T20:34:00Z">
          <w:pPr>
            <w:ind w:firstLine="567"/>
            <w:jc w:val="both"/>
          </w:pPr>
        </w:pPrChange>
      </w:pPr>
      <w:ins w:id="231" w:author="Microsoft Office User" w:date="2018-06-28T20:34:00Z">
        <w:r w:rsidRPr="002A7827">
          <w:rPr>
            <w:color w:val="000000" w:themeColor="text1"/>
            <w:lang w:val="en-US"/>
            <w:rPrChange w:id="232" w:author="Microsoft Office User" w:date="2018-06-28T20:34:00Z">
              <w:rPr>
                <w:lang w:val="en-US"/>
              </w:rPr>
            </w:rPrChange>
          </w:rPr>
          <w:t>Evidence for the coffee being cold: “You know that the coffee has been on the t</w:t>
        </w:r>
        <w:r w:rsidR="009B4CD2">
          <w:rPr>
            <w:color w:val="000000" w:themeColor="text1"/>
            <w:lang w:val="en-US"/>
          </w:rPr>
          <w:t>able for an hour.” (inferentia</w:t>
        </w:r>
      </w:ins>
      <w:ins w:id="233" w:author="Microsoft Office User" w:date="2018-06-30T18:11:00Z">
        <w:r w:rsidR="009B4CD2">
          <w:rPr>
            <w:color w:val="000000" w:themeColor="text1"/>
            <w:lang w:val="en-US"/>
          </w:rPr>
          <w:t>l</w:t>
        </w:r>
      </w:ins>
      <w:ins w:id="234" w:author="Microsoft Office User" w:date="2018-06-28T20:34:00Z">
        <w:r w:rsidRPr="002A7827">
          <w:rPr>
            <w:color w:val="000000" w:themeColor="text1"/>
            <w:lang w:val="en-US"/>
            <w:rPrChange w:id="235" w:author="Microsoft Office User" w:date="2018-06-28T20:34:00Z">
              <w:rPr>
                <w:lang w:val="en-US"/>
              </w:rPr>
            </w:rPrChange>
          </w:rPr>
          <w:t xml:space="preserve">) </w:t>
        </w:r>
      </w:ins>
    </w:p>
    <w:p w14:paraId="6D560CC7" w14:textId="0BA7D6AB" w:rsidR="002A7827" w:rsidRPr="002A7827" w:rsidRDefault="002A7827">
      <w:pPr>
        <w:pStyle w:val="ListParagraph"/>
        <w:numPr>
          <w:ilvl w:val="0"/>
          <w:numId w:val="10"/>
        </w:numPr>
        <w:jc w:val="both"/>
        <w:rPr>
          <w:ins w:id="236" w:author="Microsoft Office User" w:date="2018-06-28T20:34:00Z"/>
          <w:color w:val="000000" w:themeColor="text1"/>
          <w:lang w:val="en-US"/>
          <w:rPrChange w:id="237" w:author="Microsoft Office User" w:date="2018-06-28T20:34:00Z">
            <w:rPr>
              <w:ins w:id="238" w:author="Microsoft Office User" w:date="2018-06-28T20:34:00Z"/>
              <w:lang w:val="en-US"/>
            </w:rPr>
          </w:rPrChange>
        </w:rPr>
        <w:pPrChange w:id="239" w:author="Microsoft Office User" w:date="2018-06-28T20:34:00Z">
          <w:pPr>
            <w:jc w:val="both"/>
          </w:pPr>
        </w:pPrChange>
      </w:pPr>
      <w:ins w:id="240" w:author="Microsoft Office User" w:date="2018-06-28T20:34:00Z">
        <w:r w:rsidRPr="002A7827">
          <w:rPr>
            <w:color w:val="000000" w:themeColor="text1"/>
            <w:lang w:val="en-US"/>
            <w:rPrChange w:id="241" w:author="Microsoft Office User" w:date="2018-06-28T20:34:00Z">
              <w:rPr>
                <w:lang w:val="en-US"/>
              </w:rPr>
            </w:rPrChange>
          </w:rPr>
          <w:t>Evidence for rain: “You look out the window and see raindrops falling from the sky.” (direct)</w:t>
        </w:r>
      </w:ins>
    </w:p>
    <w:p w14:paraId="42EFA7F4" w14:textId="13C88991" w:rsidR="002A5690" w:rsidRPr="002A7827" w:rsidRDefault="002A7827">
      <w:pPr>
        <w:pStyle w:val="ListParagraph"/>
        <w:numPr>
          <w:ilvl w:val="0"/>
          <w:numId w:val="10"/>
        </w:numPr>
        <w:jc w:val="both"/>
        <w:rPr>
          <w:ins w:id="242" w:author="Microsoft Office User" w:date="2018-06-28T20:34:00Z"/>
          <w:color w:val="000000" w:themeColor="text1"/>
          <w:lang w:val="en-US"/>
          <w:rPrChange w:id="243" w:author="Microsoft Office User" w:date="2018-06-28T20:34:00Z">
            <w:rPr>
              <w:ins w:id="244" w:author="Microsoft Office User" w:date="2018-06-28T20:34:00Z"/>
              <w:lang w:val="en-US"/>
            </w:rPr>
          </w:rPrChange>
        </w:rPr>
        <w:pPrChange w:id="245" w:author="Microsoft Office User" w:date="2018-06-28T20:34:00Z">
          <w:pPr>
            <w:jc w:val="both"/>
          </w:pPr>
        </w:pPrChange>
      </w:pPr>
      <w:commentRangeStart w:id="246"/>
      <w:ins w:id="247" w:author="Microsoft Office User" w:date="2018-06-28T20:34:00Z">
        <w:r w:rsidRPr="002A7827">
          <w:rPr>
            <w:color w:val="000000" w:themeColor="text1"/>
            <w:lang w:val="en-US"/>
            <w:rPrChange w:id="248" w:author="Microsoft Office User" w:date="2018-06-28T20:34:00Z">
              <w:rPr>
                <w:lang w:val="en-US"/>
              </w:rPr>
            </w:rPrChange>
          </w:rPr>
          <w:lastRenderedPageBreak/>
          <w:t>Evidence for dinner being ready: “Your spouse tells you that dinner is ready.” (</w:t>
        </w:r>
      </w:ins>
      <w:ins w:id="249" w:author="Microsoft Office User" w:date="2018-06-30T18:11:00Z">
        <w:r w:rsidR="008E7DCE">
          <w:rPr>
            <w:color w:val="000000" w:themeColor="text1"/>
            <w:lang w:val="en-US"/>
          </w:rPr>
          <w:t>reported</w:t>
        </w:r>
      </w:ins>
      <w:ins w:id="250" w:author="Microsoft Office User" w:date="2018-06-28T20:34:00Z">
        <w:r w:rsidRPr="002A7827">
          <w:rPr>
            <w:color w:val="000000" w:themeColor="text1"/>
            <w:lang w:val="en-US"/>
            <w:rPrChange w:id="251" w:author="Microsoft Office User" w:date="2018-06-28T20:34:00Z">
              <w:rPr>
                <w:lang w:val="en-US"/>
              </w:rPr>
            </w:rPrChange>
          </w:rPr>
          <w:t>)</w:t>
        </w:r>
      </w:ins>
      <w:commentRangeEnd w:id="246"/>
      <w:r w:rsidR="006D2240">
        <w:rPr>
          <w:rStyle w:val="CommentReference"/>
        </w:rPr>
        <w:commentReference w:id="246"/>
      </w:r>
    </w:p>
    <w:p w14:paraId="58C64D6F" w14:textId="4BCC28AF" w:rsidR="002A7827" w:rsidRDefault="00AE0913" w:rsidP="002A7827">
      <w:pPr>
        <w:jc w:val="both"/>
        <w:rPr>
          <w:ins w:id="252" w:author="Microsoft Office User" w:date="2018-06-28T20:34:00Z"/>
          <w:color w:val="000000" w:themeColor="text1"/>
          <w:lang w:val="en-US"/>
        </w:rPr>
      </w:pPr>
      <w:ins w:id="253" w:author="Microsoft Office User" w:date="2018-06-28T20:37:00Z">
        <w:r>
          <w:rPr>
            <w:color w:val="000000" w:themeColor="text1"/>
            <w:lang w:val="en-US"/>
          </w:rPr>
          <w:t>What this suggests is that</w:t>
        </w:r>
      </w:ins>
      <w:ins w:id="254" w:author="Microsoft Office User" w:date="2018-06-28T20:38:00Z">
        <w:r>
          <w:rPr>
            <w:color w:val="000000" w:themeColor="text1"/>
            <w:lang w:val="en-US"/>
          </w:rPr>
          <w:t xml:space="preserve"> evidence strength is a dimension of evidence that, while correlated with evidence type, is not captured</w:t>
        </w:r>
      </w:ins>
      <w:ins w:id="255" w:author="Microsoft Office User" w:date="2018-06-28T20:37:00Z">
        <w:r>
          <w:rPr>
            <w:color w:val="000000" w:themeColor="text1"/>
            <w:lang w:val="en-US"/>
          </w:rPr>
          <w:t xml:space="preserve"> </w:t>
        </w:r>
      </w:ins>
      <w:ins w:id="256" w:author="Microsoft Office User" w:date="2018-06-28T20:38:00Z">
        <w:r>
          <w:rPr>
            <w:color w:val="000000" w:themeColor="text1"/>
            <w:lang w:val="en-US"/>
          </w:rPr>
          <w:t xml:space="preserve">fully by </w:t>
        </w:r>
      </w:ins>
      <w:ins w:id="257" w:author="Microsoft Office User" w:date="2018-06-28T20:37:00Z">
        <w:r>
          <w:rPr>
            <w:color w:val="000000" w:themeColor="text1"/>
            <w:lang w:val="en-US"/>
          </w:rPr>
          <w:t xml:space="preserve">the </w:t>
        </w:r>
      </w:ins>
      <w:ins w:id="258" w:author="Microsoft Office User" w:date="2018-06-30T18:11:00Z">
        <w:r w:rsidR="00AB19C7">
          <w:rPr>
            <w:color w:val="000000" w:themeColor="text1"/>
            <w:lang w:val="en-US"/>
          </w:rPr>
          <w:t>direct</w:t>
        </w:r>
      </w:ins>
      <w:ins w:id="259" w:author="Microsoft Office User" w:date="2018-06-28T20:37:00Z">
        <w:r>
          <w:rPr>
            <w:color w:val="000000" w:themeColor="text1"/>
            <w:lang w:val="en-US"/>
          </w:rPr>
          <w:t>/</w:t>
        </w:r>
      </w:ins>
      <w:ins w:id="260" w:author="Microsoft Office User" w:date="2018-06-30T18:11:00Z">
        <w:r w:rsidR="00AB19C7">
          <w:rPr>
            <w:color w:val="000000" w:themeColor="text1"/>
            <w:lang w:val="en-US"/>
          </w:rPr>
          <w:t>reported</w:t>
        </w:r>
      </w:ins>
      <w:ins w:id="261" w:author="Microsoft Office User" w:date="2018-06-28T20:37:00Z">
        <w:r>
          <w:rPr>
            <w:color w:val="000000" w:themeColor="text1"/>
            <w:lang w:val="en-US"/>
          </w:rPr>
          <w:t>/inferential distinction</w:t>
        </w:r>
      </w:ins>
      <w:ins w:id="262" w:author="Microsoft Office User" w:date="2018-06-28T20:38:00Z">
        <w:r>
          <w:rPr>
            <w:color w:val="000000" w:themeColor="text1"/>
            <w:lang w:val="en-US"/>
          </w:rPr>
          <w:t xml:space="preserve">. </w:t>
        </w:r>
        <w:r w:rsidR="00AC429C">
          <w:rPr>
            <w:color w:val="000000" w:themeColor="text1"/>
            <w:lang w:val="en-US"/>
          </w:rPr>
          <w:t xml:space="preserve">In the following experiments, </w:t>
        </w:r>
      </w:ins>
      <w:ins w:id="263" w:author="Microsoft Office User" w:date="2018-06-28T20:39:00Z">
        <w:r w:rsidR="00D75299">
          <w:rPr>
            <w:color w:val="000000" w:themeColor="text1"/>
            <w:lang w:val="en-US"/>
          </w:rPr>
          <w:t>we therefore include both evidence type and evidence strength in the analyses.</w:t>
        </w:r>
      </w:ins>
      <w:ins w:id="264" w:author="Microsoft Office User" w:date="2018-06-28T20:37:00Z">
        <w:r>
          <w:rPr>
            <w:color w:val="000000" w:themeColor="text1"/>
            <w:lang w:val="en-US"/>
          </w:rPr>
          <w:t xml:space="preserve"> </w:t>
        </w:r>
      </w:ins>
    </w:p>
    <w:p w14:paraId="280EF244" w14:textId="77777777" w:rsidR="002A7827" w:rsidRPr="002C6F2E" w:rsidRDefault="002A7827" w:rsidP="002A7827">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6C7047E2"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w:t>
      </w:r>
      <w:ins w:id="265" w:author="Microsoft Office User" w:date="2018-07-04T13:31:00Z">
        <w:r w:rsidR="00F179DA">
          <w:rPr>
            <w:color w:val="000000" w:themeColor="text1"/>
            <w:lang w:val="en-US"/>
          </w:rPr>
          <w:t xml:space="preserve">the </w:t>
        </w:r>
      </w:ins>
      <w:r w:rsidR="005972A4" w:rsidRPr="00937991">
        <w:rPr>
          <w:color w:val="000000" w:themeColor="text1"/>
          <w:lang w:val="en-US"/>
        </w:rPr>
        <w:t xml:space="preserve">pieces of evidence </w:t>
      </w:r>
      <w:ins w:id="266" w:author="Microsoft Office User" w:date="2018-07-04T13:31:00Z">
        <w:r w:rsidR="00F179DA">
          <w:rPr>
            <w:color w:val="000000" w:themeColor="text1"/>
            <w:lang w:val="en-US"/>
          </w:rPr>
          <w:t xml:space="preserve">from Exp. 1, </w:t>
        </w:r>
      </w:ins>
      <w:del w:id="267" w:author="Microsoft Office User" w:date="2018-07-04T13:31:00Z">
        <w:r w:rsidR="005972A4" w:rsidRPr="00937991" w:rsidDel="00F179DA">
          <w:rPr>
            <w:color w:val="000000" w:themeColor="text1"/>
            <w:lang w:val="en-US"/>
          </w:rPr>
          <w:delText xml:space="preserve">that </w:delText>
        </w:r>
      </w:del>
      <w:ins w:id="268" w:author="Microsoft Office User" w:date="2018-07-04T13:31:00Z">
        <w:r w:rsidR="00F179DA">
          <w:rPr>
            <w:color w:val="000000" w:themeColor="text1"/>
            <w:lang w:val="en-US"/>
          </w:rPr>
          <w:t xml:space="preserve">which </w:t>
        </w:r>
      </w:ins>
      <w:r w:rsidR="005972A4" w:rsidRPr="00937991">
        <w:rPr>
          <w:color w:val="000000" w:themeColor="text1"/>
          <w:lang w:val="en-US"/>
        </w:rPr>
        <w:t xml:space="preserve">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w:t>
      </w:r>
      <w:proofErr w:type="spellStart"/>
      <w:r w:rsidRPr="00937991">
        <w:rPr>
          <w:color w:val="000000" w:themeColor="text1"/>
          <w:lang w:val="en-US"/>
        </w:rPr>
        <w:t>modals</w:t>
      </w:r>
      <w:proofErr w:type="spellEnd"/>
      <w:r w:rsidRPr="00937991">
        <w:rPr>
          <w:color w:val="000000" w:themeColor="text1"/>
          <w:lang w:val="en-US"/>
        </w:rPr>
        <w:t xml:space="preserve">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6B4B6A">
      <w:pPr>
        <w:jc w:val="both"/>
        <w:outlineLvl w:val="0"/>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lastRenderedPageBreak/>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6B4B6A">
      <w:pPr>
        <w:jc w:val="both"/>
        <w:outlineLvl w:val="0"/>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3">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16E3B9EC" w14:textId="64891E70" w:rsidR="0039685C" w:rsidRDefault="005972A4" w:rsidP="00440E42">
      <w:pPr>
        <w:jc w:val="both"/>
        <w:rPr>
          <w:ins w:id="269" w:author="Microsoft Office User" w:date="2018-07-06T13:41:00Z"/>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w:t>
      </w:r>
      <w:ins w:id="270" w:author="Microsoft Office User" w:date="2018-07-04T13:33:00Z">
        <w:r w:rsidR="008A0BCF">
          <w:rPr>
            <w:color w:val="000000" w:themeColor="text1"/>
            <w:lang w:val="en-US"/>
          </w:rPr>
          <w:t xml:space="preserve">and type </w:t>
        </w:r>
      </w:ins>
      <w:r w:rsidRPr="00937991">
        <w:rPr>
          <w:color w:val="000000" w:themeColor="text1"/>
          <w:lang w:val="en-US"/>
        </w:rPr>
        <w:t xml:space="preserve">of the evidence for </w:t>
      </w:r>
      <w:r w:rsidRPr="00937991">
        <w:rPr>
          <w:i/>
          <w:color w:val="000000" w:themeColor="text1"/>
          <w:lang w:val="en-US"/>
        </w:rPr>
        <w:t>p</w:t>
      </w:r>
      <w:r w:rsidRPr="00937991">
        <w:rPr>
          <w:color w:val="000000" w:themeColor="text1"/>
          <w:lang w:val="en-US"/>
        </w:rPr>
        <w:t xml:space="preserve">. Indeed, it does: Figure 3 shows the </w:t>
      </w:r>
      <w:del w:id="271" w:author="Microsoft Office User" w:date="2018-07-06T13:12:00Z">
        <w:r w:rsidRPr="00937991" w:rsidDel="00DE3A24">
          <w:rPr>
            <w:color w:val="000000" w:themeColor="text1"/>
            <w:lang w:val="en-US"/>
          </w:rPr>
          <w:delText>mean strength of t</w:delText>
        </w:r>
        <w:r w:rsidR="00440E42" w:rsidDel="00DE3A24">
          <w:rPr>
            <w:color w:val="000000" w:themeColor="text1"/>
            <w:lang w:val="en-US"/>
          </w:rPr>
          <w:delText>he evidence (as elicited in Experiment</w:delText>
        </w:r>
        <w:r w:rsidRPr="00937991" w:rsidDel="00DE3A24">
          <w:rPr>
            <w:color w:val="000000" w:themeColor="text1"/>
            <w:lang w:val="en-US"/>
          </w:rPr>
          <w:delText xml:space="preserve"> 1) that participants were given as a function of the </w:delText>
        </w:r>
      </w:del>
      <w:ins w:id="272" w:author="Microsoft Office User" w:date="2018-07-06T13:12:00Z">
        <w:r w:rsidR="00DE3A24">
          <w:rPr>
            <w:color w:val="000000" w:themeColor="text1"/>
            <w:lang w:val="en-US"/>
          </w:rPr>
          <w:t xml:space="preserve">proportion of </w:t>
        </w:r>
      </w:ins>
      <w:r w:rsidRPr="00937991">
        <w:rPr>
          <w:color w:val="000000" w:themeColor="text1"/>
          <w:lang w:val="en-US"/>
        </w:rPr>
        <w:t xml:space="preserve">utterance </w:t>
      </w:r>
      <w:ins w:id="273" w:author="Microsoft Office User" w:date="2018-07-06T13:12:00Z">
        <w:r w:rsidR="00DE3A24">
          <w:rPr>
            <w:color w:val="000000" w:themeColor="text1"/>
            <w:lang w:val="en-US"/>
          </w:rPr>
          <w:t xml:space="preserve">chosen as a function </w:t>
        </w:r>
      </w:ins>
      <w:ins w:id="274" w:author="Microsoft Office User" w:date="2018-07-06T13:13:00Z">
        <w:r w:rsidR="00DE3A24">
          <w:rPr>
            <w:color w:val="000000" w:themeColor="text1"/>
            <w:lang w:val="en-US"/>
          </w:rPr>
          <w:t>of evidence strength</w:t>
        </w:r>
      </w:ins>
      <w:del w:id="275" w:author="Microsoft Office User" w:date="2018-07-06T13:13:00Z">
        <w:r w:rsidRPr="00937991" w:rsidDel="00DE3A24">
          <w:rPr>
            <w:color w:val="000000" w:themeColor="text1"/>
            <w:lang w:val="en-US"/>
          </w:rPr>
          <w:delText>they ultimately chose</w:delText>
        </w:r>
      </w:del>
      <w:ins w:id="276" w:author="Microsoft Office User" w:date="2018-07-08T17:11:00Z">
        <w:r w:rsidR="00EC2DE9">
          <w:rPr>
            <w:color w:val="000000" w:themeColor="text1"/>
            <w:lang w:val="en-US"/>
          </w:rPr>
          <w:t xml:space="preserve"> and </w:t>
        </w:r>
      </w:ins>
      <w:del w:id="277" w:author="Microsoft Office User" w:date="2018-07-08T17:11:00Z">
        <w:r w:rsidRPr="00937991" w:rsidDel="00EC2DE9">
          <w:rPr>
            <w:color w:val="000000" w:themeColor="text1"/>
            <w:lang w:val="en-US"/>
          </w:rPr>
          <w:delText xml:space="preserve">. </w:delText>
        </w:r>
      </w:del>
      <w:r w:rsidRPr="00937991">
        <w:rPr>
          <w:color w:val="000000" w:themeColor="text1"/>
          <w:lang w:val="en-US"/>
        </w:rPr>
        <w:t xml:space="preserve">Figure 4 shows the proportion </w:t>
      </w:r>
      <w:del w:id="278" w:author="Microsoft Office User" w:date="2018-07-06T13:14:00Z">
        <w:r w:rsidRPr="00937991" w:rsidDel="00DE3A24">
          <w:rPr>
            <w:color w:val="000000" w:themeColor="text1"/>
            <w:lang w:val="en-US"/>
          </w:rPr>
          <w:delText xml:space="preserve">with which each </w:delText>
        </w:r>
      </w:del>
      <w:ins w:id="279" w:author="Microsoft Office User" w:date="2018-07-06T13:14:00Z">
        <w:r w:rsidR="00DE3A24">
          <w:rPr>
            <w:color w:val="000000" w:themeColor="text1"/>
            <w:lang w:val="en-US"/>
          </w:rPr>
          <w:t xml:space="preserve">of </w:t>
        </w:r>
      </w:ins>
      <w:r w:rsidRPr="00937991">
        <w:rPr>
          <w:color w:val="000000" w:themeColor="text1"/>
          <w:lang w:val="en-US"/>
        </w:rPr>
        <w:t xml:space="preserve">utterance </w:t>
      </w:r>
      <w:del w:id="280" w:author="Microsoft Office User" w:date="2018-07-06T13:14:00Z">
        <w:r w:rsidRPr="00937991" w:rsidDel="00DE3A24">
          <w:rPr>
            <w:color w:val="000000" w:themeColor="text1"/>
            <w:lang w:val="en-US"/>
          </w:rPr>
          <w:delText xml:space="preserve">was </w:delText>
        </w:r>
      </w:del>
      <w:r w:rsidRPr="00937991">
        <w:rPr>
          <w:color w:val="000000" w:themeColor="text1"/>
          <w:lang w:val="en-US"/>
        </w:rPr>
        <w:t xml:space="preserve">chosen as a function of evidence </w:t>
      </w:r>
      <w:del w:id="281" w:author="Microsoft Office User" w:date="2018-07-06T13:14:00Z">
        <w:r w:rsidRPr="00937991" w:rsidDel="00DE3A24">
          <w:rPr>
            <w:color w:val="000000" w:themeColor="text1"/>
            <w:lang w:val="en-US"/>
          </w:rPr>
          <w:delText>strength</w:delText>
        </w:r>
      </w:del>
      <w:ins w:id="282" w:author="Microsoft Office User" w:date="2018-07-06T13:14:00Z">
        <w:r w:rsidR="00DE3A24">
          <w:rPr>
            <w:color w:val="000000" w:themeColor="text1"/>
            <w:lang w:val="en-US"/>
          </w:rPr>
          <w:t>type</w:t>
        </w:r>
      </w:ins>
      <w:r w:rsidRPr="00937991">
        <w:rPr>
          <w:color w:val="000000" w:themeColor="text1"/>
          <w:lang w:val="en-US"/>
        </w:rPr>
        <w:t xml:space="preserve">. In order to evaluate the effect of evidence strength </w:t>
      </w:r>
      <w:ins w:id="283" w:author="Microsoft Office User" w:date="2018-07-06T13:14:00Z">
        <w:r w:rsidR="00D14725">
          <w:rPr>
            <w:color w:val="000000" w:themeColor="text1"/>
            <w:lang w:val="en-US"/>
          </w:rPr>
          <w:t xml:space="preserve">and evidence type </w:t>
        </w:r>
      </w:ins>
      <w:r w:rsidRPr="00937991">
        <w:rPr>
          <w:color w:val="000000" w:themeColor="text1"/>
          <w:lang w:val="en-US"/>
        </w:rPr>
        <w:t xml:space="preserve">on utterance choice, we conducted </w:t>
      </w:r>
      <w:ins w:id="284" w:author="Microsoft Office User" w:date="2018-07-06T13:16:00Z">
        <w:r w:rsidR="000A4C2D">
          <w:rPr>
            <w:color w:val="000000" w:themeColor="text1"/>
            <w:lang w:val="en-US"/>
          </w:rPr>
          <w:t xml:space="preserve">two </w:t>
        </w:r>
      </w:ins>
      <w:ins w:id="285" w:author="Microsoft Office User" w:date="2018-07-06T13:15:00Z">
        <w:r w:rsidR="000A4C2D">
          <w:rPr>
            <w:color w:val="000000" w:themeColor="text1"/>
            <w:lang w:val="en-US"/>
          </w:rPr>
          <w:t xml:space="preserve">series of </w:t>
        </w:r>
      </w:ins>
      <w:ins w:id="286" w:author="Microsoft Office User" w:date="2018-07-09T14:36:00Z">
        <w:r w:rsidR="00D124CC">
          <w:rPr>
            <w:color w:val="000000" w:themeColor="text1"/>
            <w:lang w:val="en-US"/>
          </w:rPr>
          <w:t xml:space="preserve">logistic </w:t>
        </w:r>
      </w:ins>
      <w:ins w:id="287" w:author="Microsoft Office User" w:date="2018-07-06T13:16:00Z">
        <w:r w:rsidR="000A4C2D">
          <w:rPr>
            <w:color w:val="000000" w:themeColor="text1"/>
            <w:lang w:val="en-US"/>
          </w:rPr>
          <w:t xml:space="preserve">mixed effects models </w:t>
        </w:r>
      </w:ins>
      <w:del w:id="288" w:author="Microsoft Office User" w:date="2018-07-06T13:16:00Z">
        <w:r w:rsidRPr="00937991" w:rsidDel="000A4C2D">
          <w:rPr>
            <w:color w:val="000000" w:themeColor="text1"/>
            <w:lang w:val="en-US"/>
          </w:rPr>
          <w:delText xml:space="preserve">two separate mixed-effects linear regressions </w:delText>
        </w:r>
      </w:del>
      <w:r w:rsidRPr="00937991">
        <w:rPr>
          <w:color w:val="000000" w:themeColor="text1"/>
          <w:lang w:val="en-US"/>
        </w:rPr>
        <w:t xml:space="preserve">– one for the English data, one for the German data – predicting </w:t>
      </w:r>
      <w:ins w:id="289" w:author="Microsoft Office User" w:date="2018-07-06T13:16:00Z">
        <w:r w:rsidR="000A4C2D">
          <w:rPr>
            <w:color w:val="000000" w:themeColor="text1"/>
            <w:lang w:val="en-US"/>
          </w:rPr>
          <w:t>utterance choice</w:t>
        </w:r>
      </w:ins>
      <w:del w:id="290" w:author="Microsoft Office User" w:date="2018-07-06T13:16:00Z">
        <w:r w:rsidRPr="00937991" w:rsidDel="000A4C2D">
          <w:rPr>
            <w:color w:val="000000" w:themeColor="text1"/>
            <w:lang w:val="en-US"/>
          </w:rPr>
          <w:delText>evidence strength</w:delText>
        </w:r>
      </w:del>
      <w:r w:rsidRPr="00937991">
        <w:rPr>
          <w:color w:val="000000" w:themeColor="text1"/>
          <w:lang w:val="en-US"/>
        </w:rPr>
        <w:t xml:space="preserve"> from </w:t>
      </w:r>
      <w:ins w:id="291" w:author="Microsoft Office User" w:date="2018-07-09T14:36:00Z">
        <w:r w:rsidR="00D124CC">
          <w:rPr>
            <w:color w:val="000000" w:themeColor="text1"/>
            <w:lang w:val="en-US"/>
          </w:rPr>
          <w:t xml:space="preserve">two evidence predictors. </w:t>
        </w:r>
      </w:ins>
      <w:ins w:id="292" w:author="Microsoft Office User" w:date="2018-07-09T14:37:00Z">
        <w:r w:rsidR="00D124CC">
          <w:rPr>
            <w:color w:val="000000" w:themeColor="text1"/>
            <w:lang w:val="en-US"/>
          </w:rPr>
          <w:t>One was a</w:t>
        </w:r>
      </w:ins>
      <w:del w:id="293" w:author="Microsoft Office User" w:date="2018-07-09T14:37:00Z">
        <w:r w:rsidRPr="00937991" w:rsidDel="00D124CC">
          <w:rPr>
            <w:color w:val="000000" w:themeColor="text1"/>
            <w:lang w:val="en-US"/>
          </w:rPr>
          <w:delText>a</w:delText>
        </w:r>
      </w:del>
      <w:r w:rsidRPr="00937991">
        <w:rPr>
          <w:color w:val="000000" w:themeColor="text1"/>
          <w:lang w:val="en-US"/>
        </w:rPr>
        <w:t xml:space="preserve"> </w:t>
      </w:r>
      <w:ins w:id="294" w:author="Microsoft Office User" w:date="2018-07-06T13:16:00Z">
        <w:r w:rsidR="000A4C2D">
          <w:rPr>
            <w:color w:val="000000" w:themeColor="text1"/>
            <w:lang w:val="en-US"/>
          </w:rPr>
          <w:t>centered predictor for evidence strength</w:t>
        </w:r>
      </w:ins>
      <w:ins w:id="295" w:author="Microsoft Office User" w:date="2018-07-09T14:37:00Z">
        <w:r w:rsidR="00D124CC">
          <w:rPr>
            <w:color w:val="000000" w:themeColor="text1"/>
            <w:lang w:val="en-US"/>
          </w:rPr>
          <w:t>.</w:t>
        </w:r>
      </w:ins>
      <w:ins w:id="296" w:author="Microsoft Office User" w:date="2018-07-06T13:16:00Z">
        <w:r w:rsidR="000A4C2D">
          <w:rPr>
            <w:color w:val="000000" w:themeColor="text1"/>
            <w:lang w:val="en-US"/>
          </w:rPr>
          <w:t xml:space="preserve"> </w:t>
        </w:r>
      </w:ins>
      <w:ins w:id="297" w:author="Microsoft Office User" w:date="2018-07-09T14:37:00Z">
        <w:r w:rsidR="00D124CC">
          <w:rPr>
            <w:color w:val="000000" w:themeColor="text1"/>
            <w:lang w:val="en-US"/>
          </w:rPr>
          <w:t xml:space="preserve">The other predictor encoded direct vs. all other evidence types (the distinction assumed by </w:t>
        </w:r>
        <w:proofErr w:type="spellStart"/>
        <w:r w:rsidR="00D124CC">
          <w:rPr>
            <w:color w:val="000000" w:themeColor="text1"/>
            <w:lang w:val="en-US"/>
          </w:rPr>
          <w:t>vFG</w:t>
        </w:r>
        <w:proofErr w:type="spellEnd"/>
        <w:r w:rsidR="00D124CC">
          <w:rPr>
            <w:color w:val="000000" w:themeColor="text1"/>
            <w:lang w:val="en-US"/>
          </w:rPr>
          <w:t xml:space="preserve"> to matter especially for the choice of </w:t>
        </w:r>
        <w:r w:rsidR="00D124CC" w:rsidRPr="00D124CC">
          <w:rPr>
            <w:i/>
            <w:color w:val="000000" w:themeColor="text1"/>
            <w:lang w:val="en-US"/>
            <w:rPrChange w:id="298" w:author="Microsoft Office User" w:date="2018-07-09T14:37:00Z">
              <w:rPr>
                <w:color w:val="000000" w:themeColor="text1"/>
                <w:lang w:val="en-US"/>
              </w:rPr>
            </w:rPrChange>
          </w:rPr>
          <w:t>must</w:t>
        </w:r>
        <w:r w:rsidR="00D124CC">
          <w:rPr>
            <w:color w:val="000000" w:themeColor="text1"/>
            <w:lang w:val="en-US"/>
          </w:rPr>
          <w:t>)</w:t>
        </w:r>
      </w:ins>
      <w:ins w:id="299" w:author="Microsoft Office User" w:date="2018-07-09T14:38:00Z">
        <w:r w:rsidR="00D124CC">
          <w:rPr>
            <w:color w:val="000000" w:themeColor="text1"/>
            <w:lang w:val="en-US"/>
          </w:rPr>
          <w:t xml:space="preserve"> and was subsequently centered</w:t>
        </w:r>
      </w:ins>
      <w:del w:id="300" w:author="Microsoft Office User" w:date="2018-07-09T14:38:00Z">
        <w:r w:rsidRPr="00937991" w:rsidDel="00D124CC">
          <w:rPr>
            <w:color w:val="000000" w:themeColor="text1"/>
            <w:lang w:val="en-US"/>
          </w:rPr>
          <w:delText xml:space="preserve">dummy-coded predictor for </w:delText>
        </w:r>
      </w:del>
      <w:del w:id="301" w:author="Microsoft Office User" w:date="2018-07-06T13:16:00Z">
        <w:r w:rsidRPr="00937991" w:rsidDel="000A4C2D">
          <w:rPr>
            <w:color w:val="000000" w:themeColor="text1"/>
            <w:lang w:val="en-US"/>
          </w:rPr>
          <w:delText>utterance choice</w:delText>
        </w:r>
      </w:del>
      <w:r w:rsidRPr="00937991">
        <w:rPr>
          <w:color w:val="000000" w:themeColor="text1"/>
          <w:lang w:val="en-US"/>
        </w:rPr>
        <w:t xml:space="preserve">. </w:t>
      </w:r>
      <w:ins w:id="302" w:author="Microsoft Office User" w:date="2018-07-06T13:17:00Z">
        <w:r w:rsidR="00E87702">
          <w:rPr>
            <w:color w:val="000000" w:themeColor="text1"/>
            <w:lang w:val="en-US"/>
          </w:rPr>
          <w:t xml:space="preserve">Each series contained four models, one each for each of the four possible utterances. </w:t>
        </w:r>
      </w:ins>
      <w:ins w:id="303" w:author="Microsoft Office User" w:date="2018-07-06T13:18:00Z">
        <w:r w:rsidR="0039685C">
          <w:rPr>
            <w:color w:val="000000" w:themeColor="text1"/>
            <w:lang w:val="en-US"/>
          </w:rPr>
          <w:t xml:space="preserve">Each model contained the maximal random effects structure </w:t>
        </w:r>
      </w:ins>
      <w:ins w:id="304" w:author="Microsoft Office User" w:date="2018-07-09T14:39:00Z">
        <w:r w:rsidR="000578BD">
          <w:rPr>
            <w:color w:val="000000" w:themeColor="text1"/>
            <w:lang w:val="en-US"/>
          </w:rPr>
          <w:t xml:space="preserve">that allowed the models to converge </w:t>
        </w:r>
      </w:ins>
      <w:ins w:id="305" w:author="Microsoft Office User" w:date="2018-07-06T13:18:00Z">
        <w:r w:rsidR="0039685C">
          <w:rPr>
            <w:color w:val="000000" w:themeColor="text1"/>
            <w:lang w:val="en-US"/>
          </w:rPr>
          <w:t>(</w:t>
        </w:r>
      </w:ins>
      <w:ins w:id="306" w:author="Microsoft Office User" w:date="2018-07-06T13:19:00Z">
        <w:r w:rsidR="0039685C">
          <w:rPr>
            <w:color w:val="000000" w:themeColor="text1"/>
            <w:lang w:val="en-US"/>
          </w:rPr>
          <w:t>by-participant and by-</w:t>
        </w:r>
      </w:ins>
      <w:ins w:id="307" w:author="Microsoft Office User" w:date="2018-07-09T14:39:00Z">
        <w:r w:rsidR="000578BD">
          <w:rPr>
            <w:color w:val="000000" w:themeColor="text1"/>
            <w:lang w:val="en-US"/>
          </w:rPr>
          <w:t xml:space="preserve">item </w:t>
        </w:r>
      </w:ins>
      <w:ins w:id="308" w:author="Microsoft Office User" w:date="2018-07-06T13:19:00Z">
        <w:r w:rsidR="0039685C">
          <w:rPr>
            <w:color w:val="000000" w:themeColor="text1"/>
            <w:lang w:val="en-US"/>
          </w:rPr>
          <w:t>random intercepts</w:t>
        </w:r>
      </w:ins>
      <w:ins w:id="309" w:author="Microsoft Office User" w:date="2018-07-06T13:18:00Z">
        <w:r w:rsidR="0039685C">
          <w:rPr>
            <w:color w:val="000000" w:themeColor="text1"/>
            <w:lang w:val="en-US"/>
          </w:rPr>
          <w:t xml:space="preserve">). </w:t>
        </w:r>
      </w:ins>
      <w:ins w:id="310" w:author="Microsoft Office User" w:date="2018-07-06T13:19:00Z">
        <w:r w:rsidR="0039685C">
          <w:rPr>
            <w:color w:val="000000" w:themeColor="text1"/>
            <w:lang w:val="en-US"/>
          </w:rPr>
          <w:t>The res</w:t>
        </w:r>
        <w:r w:rsidR="000578BD">
          <w:rPr>
            <w:color w:val="000000" w:themeColor="text1"/>
            <w:lang w:val="en-US"/>
          </w:rPr>
          <w:t xml:space="preserve">ults are summarized in Table </w:t>
        </w:r>
      </w:ins>
      <w:ins w:id="311" w:author="Microsoft Office User" w:date="2018-07-09T14:39:00Z">
        <w:r w:rsidR="000578BD">
          <w:rPr>
            <w:color w:val="000000" w:themeColor="text1"/>
            <w:lang w:val="en-US"/>
          </w:rPr>
          <w:t>1</w:t>
        </w:r>
      </w:ins>
      <w:ins w:id="312" w:author="Microsoft Office User" w:date="2018-07-06T13:19:00Z">
        <w:r w:rsidR="0039685C">
          <w:rPr>
            <w:color w:val="000000" w:themeColor="text1"/>
            <w:lang w:val="en-US"/>
          </w:rPr>
          <w:t>.</w:t>
        </w:r>
      </w:ins>
    </w:p>
    <w:p w14:paraId="16A2A230" w14:textId="77777777" w:rsidR="00BB63E5" w:rsidRDefault="00BB63E5" w:rsidP="00440E42">
      <w:pPr>
        <w:jc w:val="both"/>
        <w:rPr>
          <w:ins w:id="313" w:author="Microsoft Office User" w:date="2018-07-06T13:41:00Z"/>
          <w:color w:val="000000" w:themeColor="text1"/>
          <w:lang w:val="en-US"/>
        </w:rPr>
      </w:pPr>
    </w:p>
    <w:p w14:paraId="6223C23E" w14:textId="67063A7C" w:rsidR="00BB63E5" w:rsidRDefault="00BB63E5" w:rsidP="0039685C">
      <w:pPr>
        <w:jc w:val="both"/>
        <w:rPr>
          <w:ins w:id="314" w:author="Microsoft Office User" w:date="2018-07-06T13:41:00Z"/>
          <w:color w:val="000000" w:themeColor="text1"/>
          <w:lang w:val="en-US"/>
        </w:rPr>
      </w:pPr>
    </w:p>
    <w:p w14:paraId="10DFC09C" w14:textId="183F7EAC" w:rsidR="00BB63E5" w:rsidRDefault="00BB63E5" w:rsidP="0039685C">
      <w:pPr>
        <w:jc w:val="both"/>
        <w:rPr>
          <w:ins w:id="315" w:author="Microsoft Office User" w:date="2018-07-06T13:40:00Z"/>
          <w:color w:val="000000" w:themeColor="text1"/>
          <w:lang w:val="en-US"/>
        </w:rPr>
      </w:pPr>
    </w:p>
    <w:p w14:paraId="532A91F6" w14:textId="77777777" w:rsidR="0039685C" w:rsidRDefault="0039685C" w:rsidP="0039685C">
      <w:pPr>
        <w:jc w:val="both"/>
        <w:rPr>
          <w:ins w:id="316" w:author="Microsoft Office User" w:date="2018-07-06T13:40:00Z"/>
          <w:color w:val="000000" w:themeColor="text1"/>
          <w:lang w:val="en-US"/>
        </w:rPr>
      </w:pPr>
    </w:p>
    <w:p w14:paraId="4AF73B67" w14:textId="42C4DCC4" w:rsidR="00030BA8" w:rsidRPr="00937991" w:rsidDel="00FD5178" w:rsidRDefault="005972A4" w:rsidP="0039685C">
      <w:pPr>
        <w:jc w:val="both"/>
        <w:rPr>
          <w:del w:id="317" w:author="Microsoft Office User" w:date="2018-07-09T14:40:00Z"/>
          <w:color w:val="000000" w:themeColor="text1"/>
          <w:lang w:val="en-US"/>
        </w:rPr>
      </w:pPr>
      <w:del w:id="318" w:author="Microsoft Office User" w:date="2018-07-09T14:40:00Z">
        <w:r w:rsidRPr="00937991" w:rsidDel="00FD5178">
          <w:rPr>
            <w:color w:val="000000" w:themeColor="text1"/>
            <w:lang w:val="en-US"/>
          </w:rPr>
          <w:delText xml:space="preserve">In both cases, </w:delText>
        </w:r>
        <w:r w:rsidRPr="00937991" w:rsidDel="00FD5178">
          <w:rPr>
            <w:i/>
            <w:color w:val="000000" w:themeColor="text1"/>
            <w:lang w:val="en-US"/>
          </w:rPr>
          <w:delText>must/muss</w:delText>
        </w:r>
        <w:r w:rsidRPr="00937991" w:rsidDel="00FD5178">
          <w:rPr>
            <w:color w:val="000000" w:themeColor="text1"/>
            <w:lang w:val="en-US"/>
          </w:rPr>
          <w:delText xml:space="preserve"> served as reference level. The models included random by-participant and by-item intercepts. Evidence strength was greater when the bare form was produced than when </w:delText>
        </w:r>
        <w:r w:rsidRPr="00937991" w:rsidDel="00FD5178">
          <w:rPr>
            <w:i/>
            <w:color w:val="000000" w:themeColor="text1"/>
            <w:lang w:val="en-US"/>
          </w:rPr>
          <w:delText>must/muss q</w:delText>
        </w:r>
        <w:r w:rsidRPr="00937991" w:rsidDel="00FD5178">
          <w:rPr>
            <w:color w:val="000000" w:themeColor="text1"/>
            <w:lang w:val="en-US"/>
          </w:rPr>
          <w:delText xml:space="preserve"> was produced in both English (</w:delText>
        </w:r>
        <w:r w:rsidRPr="00937991" w:rsidDel="00FD5178">
          <w:rPr>
            <w:i/>
            <w:color w:val="000000" w:themeColor="text1"/>
          </w:rPr>
          <w:delText>β</w:delText>
        </w:r>
        <w:r w:rsidRPr="00937991" w:rsidDel="00FD5178">
          <w:rPr>
            <w:i/>
            <w:color w:val="000000" w:themeColor="text1"/>
            <w:lang w:val="en-US"/>
          </w:rPr>
          <w:delText xml:space="preserve"> </w:delText>
        </w:r>
        <w:r w:rsidRPr="00937991" w:rsidDel="00FD5178">
          <w:rPr>
            <w:color w:val="000000" w:themeColor="text1"/>
            <w:lang w:val="en-US"/>
          </w:rPr>
          <w:delText>= .11,</w:delText>
        </w:r>
        <w:r w:rsidRPr="00937991" w:rsidDel="00FD5178">
          <w:rPr>
            <w:i/>
            <w:color w:val="000000" w:themeColor="text1"/>
            <w:lang w:val="en-US"/>
          </w:rPr>
          <w:delText xml:space="preserve"> SE </w:delText>
        </w:r>
        <w:r w:rsidRPr="00937991" w:rsidDel="00FD5178">
          <w:rPr>
            <w:color w:val="000000" w:themeColor="text1"/>
            <w:lang w:val="en-US"/>
          </w:rPr>
          <w:delText>= .01,</w:delText>
        </w:r>
        <w:r w:rsidRPr="00937991" w:rsidDel="00FD5178">
          <w:rPr>
            <w:i/>
            <w:color w:val="000000" w:themeColor="text1"/>
            <w:lang w:val="en-US"/>
          </w:rPr>
          <w:delText xml:space="preserve"> t </w:delText>
        </w:r>
        <w:r w:rsidRPr="00937991" w:rsidDel="00FD5178">
          <w:rPr>
            <w:color w:val="000000" w:themeColor="text1"/>
            <w:lang w:val="en-US"/>
          </w:rPr>
          <w:delText xml:space="preserve">= 7.58, </w:delText>
        </w:r>
        <w:r w:rsidRPr="00937991" w:rsidDel="00FD5178">
          <w:rPr>
            <w:i/>
            <w:color w:val="000000" w:themeColor="text1"/>
            <w:lang w:val="en-US"/>
          </w:rPr>
          <w:delText xml:space="preserve">p </w:delText>
        </w:r>
        <w:r w:rsidRPr="00937991" w:rsidDel="00FD5178">
          <w:rPr>
            <w:color w:val="000000" w:themeColor="text1"/>
            <w:lang w:val="en-US"/>
          </w:rPr>
          <w:delText>&lt; .0001) and German (</w:delText>
        </w:r>
        <w:r w:rsidRPr="00937991" w:rsidDel="00FD5178">
          <w:rPr>
            <w:i/>
            <w:color w:val="000000" w:themeColor="text1"/>
          </w:rPr>
          <w:delText>β</w:delText>
        </w:r>
        <w:r w:rsidRPr="00937991" w:rsidDel="00FD5178">
          <w:rPr>
            <w:color w:val="000000" w:themeColor="text1"/>
            <w:lang w:val="en-US"/>
          </w:rPr>
          <w:delText xml:space="preserve"> = .12,</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4.78,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.0001). In English, evidence was weaker when </w:delText>
        </w:r>
        <w:r w:rsidRPr="00937991" w:rsidDel="00FD5178">
          <w:rPr>
            <w:i/>
            <w:color w:val="000000" w:themeColor="text1"/>
            <w:lang w:val="en-US"/>
          </w:rPr>
          <w:delText>might</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was produced (</w:delText>
        </w:r>
        <w:r w:rsidRPr="00937991" w:rsidDel="00FD5178">
          <w:rPr>
            <w:i/>
            <w:color w:val="000000" w:themeColor="text1"/>
          </w:rPr>
          <w:delText>β</w:delText>
        </w:r>
        <w:r w:rsidRPr="00937991" w:rsidDel="00FD5178">
          <w:rPr>
            <w:color w:val="000000" w:themeColor="text1"/>
            <w:lang w:val="en-US"/>
          </w:rPr>
          <w:delText xml:space="preserve"> = -.13,</w:delText>
        </w:r>
        <w:r w:rsidRPr="00937991" w:rsidDel="00FD5178">
          <w:rPr>
            <w:i/>
            <w:color w:val="000000" w:themeColor="text1"/>
            <w:lang w:val="en-US"/>
          </w:rPr>
          <w:delText xml:space="preserve"> SE </w:delText>
        </w:r>
        <w:r w:rsidRPr="00937991" w:rsidDel="00FD5178">
          <w:rPr>
            <w:color w:val="000000" w:themeColor="text1"/>
            <w:lang w:val="en-US"/>
          </w:rPr>
          <w:delText>= .01,</w:delText>
        </w:r>
        <w:r w:rsidRPr="00937991" w:rsidDel="00FD5178">
          <w:rPr>
            <w:i/>
            <w:color w:val="000000" w:themeColor="text1"/>
            <w:lang w:val="en-US"/>
          </w:rPr>
          <w:delText xml:space="preserve"> t </w:delText>
        </w:r>
        <w:r w:rsidRPr="00937991" w:rsidDel="00FD5178">
          <w:rPr>
            <w:color w:val="000000" w:themeColor="text1"/>
            <w:lang w:val="en-US"/>
          </w:rPr>
          <w:delText xml:space="preserve">= -8.99,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.0001). </w:delText>
        </w:r>
        <w:r w:rsidR="009A5B78" w:rsidDel="00FD5178">
          <w:rPr>
            <w:color w:val="000000" w:themeColor="text1"/>
            <w:lang w:val="en-US"/>
          </w:rPr>
          <w:delText>We found</w:delText>
        </w:r>
        <w:r w:rsidRPr="00937991" w:rsidDel="00FD5178">
          <w:rPr>
            <w:color w:val="000000" w:themeColor="text1"/>
            <w:lang w:val="en-US"/>
          </w:rPr>
          <w:delText xml:space="preserve"> no difference in evidence strength between </w:delText>
        </w:r>
        <w:r w:rsidRPr="00937991" w:rsidDel="00FD5178">
          <w:rPr>
            <w:i/>
            <w:color w:val="000000" w:themeColor="text1"/>
            <w:lang w:val="en-US"/>
          </w:rPr>
          <w:delText xml:space="preserve">must p </w:delText>
        </w:r>
        <w:r w:rsidRPr="00937991" w:rsidDel="00FD5178">
          <w:rPr>
            <w:color w:val="000000" w:themeColor="text1"/>
            <w:lang w:val="en-US"/>
          </w:rPr>
          <w:delText xml:space="preserve">and </w:delText>
        </w:r>
        <w:r w:rsidRPr="00937991" w:rsidDel="00FD5178">
          <w:rPr>
            <w:i/>
            <w:color w:val="000000" w:themeColor="text1"/>
            <w:lang w:val="en-US"/>
          </w:rPr>
          <w:delText>probably</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delText>
        </w:r>
        <w:r w:rsidRPr="00937991" w:rsidDel="00FD5178">
          <w:rPr>
            <w:i/>
            <w:color w:val="000000" w:themeColor="text1"/>
          </w:rPr>
          <w:delText>β</w:delText>
        </w:r>
        <w:r w:rsidRPr="00937991" w:rsidDel="00FD5178">
          <w:rPr>
            <w:color w:val="000000" w:themeColor="text1"/>
            <w:lang w:val="en-US"/>
          </w:rPr>
          <w:delText xml:space="preserve"> = -.01,</w:delText>
        </w:r>
        <w:r w:rsidRPr="00937991" w:rsidDel="00FD5178">
          <w:rPr>
            <w:i/>
            <w:color w:val="000000" w:themeColor="text1"/>
            <w:lang w:val="en-US"/>
          </w:rPr>
          <w:delText xml:space="preserve"> SE </w:delText>
        </w:r>
        <w:r w:rsidRPr="00937991" w:rsidDel="00FD5178">
          <w:rPr>
            <w:color w:val="000000" w:themeColor="text1"/>
            <w:lang w:val="en-US"/>
          </w:rPr>
          <w:delText>= .02,</w:delText>
        </w:r>
        <w:r w:rsidRPr="00937991" w:rsidDel="00FD5178">
          <w:rPr>
            <w:i/>
            <w:color w:val="000000" w:themeColor="text1"/>
            <w:lang w:val="en-US"/>
          </w:rPr>
          <w:delText xml:space="preserve"> t </w:delText>
        </w:r>
        <w:r w:rsidRPr="00937991" w:rsidDel="00FD5178">
          <w:rPr>
            <w:color w:val="000000" w:themeColor="text1"/>
            <w:lang w:val="en-US"/>
          </w:rPr>
          <w:delText xml:space="preserve">= -.73, </w:delText>
        </w:r>
        <w:r w:rsidRPr="00937991" w:rsidDel="00FD5178">
          <w:rPr>
            <w:i/>
            <w:color w:val="000000" w:themeColor="text1"/>
            <w:lang w:val="en-US"/>
          </w:rPr>
          <w:delText xml:space="preserve">p </w:delText>
        </w:r>
        <w:r w:rsidRPr="00937991" w:rsidDel="00FD5178">
          <w:rPr>
            <w:color w:val="000000" w:themeColor="text1"/>
            <w:lang w:val="en-US"/>
          </w:rPr>
          <w:delText xml:space="preserve">&lt; .47). In German, evidence was weaker when </w:delText>
        </w:r>
        <w:r w:rsidRPr="00937991" w:rsidDel="00FD5178">
          <w:rPr>
            <w:i/>
            <w:color w:val="000000" w:themeColor="text1"/>
            <w:lang w:val="en-US"/>
          </w:rPr>
          <w:delText>vermutlich</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was produced (</w:delText>
        </w:r>
        <w:r w:rsidRPr="00937991" w:rsidDel="00FD5178">
          <w:rPr>
            <w:i/>
            <w:color w:val="000000" w:themeColor="text1"/>
          </w:rPr>
          <w:delText>β</w:delText>
        </w:r>
        <w:r w:rsidRPr="00937991" w:rsidDel="00FD5178">
          <w:rPr>
            <w:color w:val="000000" w:themeColor="text1"/>
            <w:lang w:val="en-US"/>
          </w:rPr>
          <w:delText xml:space="preserve"> = -.09,</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-3.35, </w:delText>
        </w:r>
        <w:r w:rsidRPr="00937991" w:rsidDel="00FD5178">
          <w:rPr>
            <w:i/>
            <w:color w:val="000000" w:themeColor="text1"/>
            <w:lang w:val="en-US"/>
          </w:rPr>
          <w:delText xml:space="preserve">p </w:delText>
        </w:r>
        <w:r w:rsidRPr="00937991" w:rsidDel="00FD5178">
          <w:rPr>
            <w:color w:val="000000" w:themeColor="text1"/>
            <w:lang w:val="en-US"/>
          </w:rPr>
          <w:delText xml:space="preserve">&lt; .0009). </w:delText>
        </w:r>
        <w:r w:rsidR="009A5B78" w:rsidDel="00FD5178">
          <w:rPr>
            <w:color w:val="000000" w:themeColor="text1"/>
            <w:lang w:val="en-US"/>
          </w:rPr>
          <w:delText>We found</w:delText>
        </w:r>
        <w:r w:rsidRPr="00937991" w:rsidDel="00FD5178">
          <w:rPr>
            <w:color w:val="000000" w:themeColor="text1"/>
            <w:lang w:val="en-US"/>
          </w:rPr>
          <w:delText xml:space="preserve"> no difference in evidence strength between </w:delText>
        </w:r>
        <w:r w:rsidRPr="00937991" w:rsidDel="00FD5178">
          <w:rPr>
            <w:i/>
            <w:color w:val="000000" w:themeColor="text1"/>
            <w:lang w:val="en-US"/>
          </w:rPr>
          <w:delText xml:space="preserve">muss p </w:delText>
        </w:r>
        <w:r w:rsidRPr="00937991" w:rsidDel="00FD5178">
          <w:rPr>
            <w:color w:val="000000" w:themeColor="text1"/>
            <w:lang w:val="en-US"/>
          </w:rPr>
          <w:delText xml:space="preserve">and </w:delText>
        </w:r>
        <w:r w:rsidRPr="00937991" w:rsidDel="00FD5178">
          <w:rPr>
            <w:i/>
            <w:color w:val="000000" w:themeColor="text1"/>
            <w:lang w:val="en-US"/>
          </w:rPr>
          <w:delText>wohl</w:delText>
        </w:r>
        <w:r w:rsidRPr="00937991" w:rsidDel="00FD5178">
          <w:rPr>
            <w:color w:val="000000" w:themeColor="text1"/>
            <w:lang w:val="en-US"/>
          </w:rPr>
          <w:delText xml:space="preserve"> </w:delText>
        </w:r>
        <w:r w:rsidRPr="00937991" w:rsidDel="00FD5178">
          <w:rPr>
            <w:i/>
            <w:color w:val="000000" w:themeColor="text1"/>
            <w:lang w:val="en-US"/>
          </w:rPr>
          <w:delText xml:space="preserve">p </w:delText>
        </w:r>
        <w:r w:rsidRPr="00937991" w:rsidDel="00FD5178">
          <w:rPr>
            <w:color w:val="000000" w:themeColor="text1"/>
            <w:lang w:val="en-US"/>
          </w:rPr>
          <w:delText>(</w:delText>
        </w:r>
        <w:r w:rsidRPr="00937991" w:rsidDel="00FD5178">
          <w:rPr>
            <w:i/>
            <w:color w:val="000000" w:themeColor="text1"/>
          </w:rPr>
          <w:delText>β</w:delText>
        </w:r>
        <w:r w:rsidRPr="00937991" w:rsidDel="00FD5178">
          <w:rPr>
            <w:color w:val="000000" w:themeColor="text1"/>
            <w:lang w:val="en-US"/>
          </w:rPr>
          <w:delText xml:space="preserve"> = -.02,</w:delText>
        </w:r>
        <w:r w:rsidRPr="00937991" w:rsidDel="00FD5178">
          <w:rPr>
            <w:i/>
            <w:color w:val="000000" w:themeColor="text1"/>
            <w:lang w:val="en-US"/>
          </w:rPr>
          <w:delText xml:space="preserve"> SE </w:delText>
        </w:r>
        <w:r w:rsidRPr="00937991" w:rsidDel="00FD5178">
          <w:rPr>
            <w:color w:val="000000" w:themeColor="text1"/>
            <w:lang w:val="en-US"/>
          </w:rPr>
          <w:delText>= .03,</w:delText>
        </w:r>
        <w:r w:rsidRPr="00937991" w:rsidDel="00FD5178">
          <w:rPr>
            <w:i/>
            <w:color w:val="000000" w:themeColor="text1"/>
            <w:lang w:val="en-US"/>
          </w:rPr>
          <w:delText xml:space="preserve"> t </w:delText>
        </w:r>
        <w:r w:rsidRPr="00937991" w:rsidDel="00FD5178">
          <w:rPr>
            <w:color w:val="000000" w:themeColor="text1"/>
            <w:lang w:val="en-US"/>
          </w:rPr>
          <w:delText xml:space="preserve">= -.67, </w:delText>
        </w:r>
        <w:r w:rsidRPr="00937991" w:rsidDel="00FD5178">
          <w:rPr>
            <w:i/>
            <w:color w:val="000000" w:themeColor="text1"/>
            <w:lang w:val="en-US"/>
          </w:rPr>
          <w:delText xml:space="preserve">p </w:delText>
        </w:r>
        <w:r w:rsidRPr="00937991" w:rsidDel="00FD5178">
          <w:rPr>
            <w:color w:val="000000" w:themeColor="text1"/>
            <w:lang w:val="en-US"/>
          </w:rPr>
          <w:delText>&lt; .51).</w:delText>
        </w:r>
      </w:del>
    </w:p>
    <w:p w14:paraId="09AECA65" w14:textId="15561BFB" w:rsidR="00030BA8" w:rsidRPr="00937991" w:rsidDel="00FD5178" w:rsidRDefault="00030BA8" w:rsidP="00E9143E">
      <w:pPr>
        <w:jc w:val="both"/>
        <w:rPr>
          <w:del w:id="319" w:author="Microsoft Office User" w:date="2018-07-09T14:40:00Z"/>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7892AC05" wp14:editId="627BF90A">
            <wp:extent cx="5643421" cy="19534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4"/>
                    <a:stretch>
                      <a:fillRect/>
                    </a:stretch>
                  </pic:blipFill>
                  <pic:spPr>
                    <a:xfrm>
                      <a:off x="0" y="0"/>
                      <a:ext cx="5655582" cy="1957700"/>
                    </a:xfrm>
                    <a:prstGeom prst="rect">
                      <a:avLst/>
                    </a:prstGeom>
                  </pic:spPr>
                </pic:pic>
              </a:graphicData>
            </a:graphic>
          </wp:inline>
        </w:drawing>
      </w:r>
    </w:p>
    <w:p w14:paraId="1B1435F6" w14:textId="5F21C57B" w:rsidR="00030BA8" w:rsidRPr="00937991" w:rsidRDefault="005972A4" w:rsidP="00E9143E">
      <w:pPr>
        <w:jc w:val="both"/>
        <w:rPr>
          <w:i/>
          <w:color w:val="000000" w:themeColor="text1"/>
          <w:lang w:val="en-US"/>
        </w:rPr>
      </w:pPr>
      <w:r w:rsidRPr="00937991">
        <w:rPr>
          <w:i/>
          <w:color w:val="000000" w:themeColor="text1"/>
          <w:lang w:val="en-US"/>
        </w:rPr>
        <w:t xml:space="preserve">Figure 3: </w:t>
      </w:r>
      <w:ins w:id="320" w:author="Microsoft Office User" w:date="2018-07-06T13:10:00Z">
        <w:r w:rsidR="00385084">
          <w:rPr>
            <w:i/>
            <w:color w:val="000000" w:themeColor="text1"/>
            <w:lang w:val="en-US"/>
          </w:rPr>
          <w:t>Proportion</w:t>
        </w:r>
        <w:r w:rsidR="00385084" w:rsidRPr="00937991">
          <w:rPr>
            <w:i/>
            <w:color w:val="000000" w:themeColor="text1"/>
            <w:lang w:val="en-US"/>
          </w:rPr>
          <w:t xml:space="preserve"> of utterance choice as a function of evidence strength for English (left) and German (right). X-axis labels indicate the maximum evidence strength for the bin that the utterance proportion was computed over</w:t>
        </w:r>
        <w:r w:rsidR="00385084">
          <w:rPr>
            <w:i/>
            <w:color w:val="000000" w:themeColor="text1"/>
            <w:lang w:val="en-US"/>
          </w:rPr>
          <w:t>.</w:t>
        </w:r>
      </w:ins>
      <w:del w:id="321" w:author="Microsoft Office User" w:date="2018-07-06T13:10:00Z">
        <w:r w:rsidRPr="00937991" w:rsidDel="00385084">
          <w:rPr>
            <w:i/>
            <w:color w:val="000000" w:themeColor="text1"/>
            <w:lang w:val="en-US"/>
          </w:rPr>
          <w:delText>Mean strength of evidence given when using each utterance, for English (left) and German (right). Error bars indicate bootstrapped 95% confidence intervals.</w:delText>
        </w:r>
      </w:del>
    </w:p>
    <w:p w14:paraId="1A479D1E" w14:textId="10AEEE84" w:rsidR="00480136" w:rsidRPr="00937991" w:rsidRDefault="00480136" w:rsidP="00E9143E">
      <w:pPr>
        <w:jc w:val="both"/>
        <w:rPr>
          <w:color w:val="000000" w:themeColor="text1"/>
          <w:lang w:val="en-US"/>
        </w:rPr>
      </w:pPr>
    </w:p>
    <w:p w14:paraId="12FA0136" w14:textId="3351E549"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06944BF8" wp14:editId="228805F3">
            <wp:extent cx="5634990" cy="195057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5"/>
                    <a:stretch>
                      <a:fillRect/>
                    </a:stretch>
                  </pic:blipFill>
                  <pic:spPr>
                    <a:xfrm>
                      <a:off x="0" y="0"/>
                      <a:ext cx="5634990" cy="1950573"/>
                    </a:xfrm>
                    <a:prstGeom prst="rect">
                      <a:avLst/>
                    </a:prstGeom>
                  </pic:spPr>
                </pic:pic>
              </a:graphicData>
            </a:graphic>
          </wp:inline>
        </w:drawing>
      </w:r>
    </w:p>
    <w:p w14:paraId="6EF61386" w14:textId="4E03159E" w:rsidR="00030BA8" w:rsidRPr="00937991" w:rsidRDefault="005972A4" w:rsidP="00E9143E">
      <w:pPr>
        <w:jc w:val="both"/>
        <w:rPr>
          <w:i/>
          <w:color w:val="000000" w:themeColor="text1"/>
          <w:lang w:val="en-US"/>
        </w:rPr>
      </w:pPr>
      <w:r w:rsidRPr="00937991">
        <w:rPr>
          <w:i/>
          <w:color w:val="000000" w:themeColor="text1"/>
          <w:lang w:val="en-US"/>
        </w:rPr>
        <w:t xml:space="preserve">Figure 4: </w:t>
      </w:r>
      <w:del w:id="322" w:author="Microsoft Office User" w:date="2018-07-06T12:08:00Z">
        <w:r w:rsidRPr="00937991" w:rsidDel="00874830">
          <w:rPr>
            <w:i/>
            <w:color w:val="000000" w:themeColor="text1"/>
            <w:lang w:val="en-US"/>
          </w:rPr>
          <w:delText xml:space="preserve">Probability </w:delText>
        </w:r>
      </w:del>
      <w:ins w:id="323" w:author="Microsoft Office User" w:date="2018-07-06T12:08:00Z">
        <w:r w:rsidR="00874830">
          <w:rPr>
            <w:i/>
            <w:color w:val="000000" w:themeColor="text1"/>
            <w:lang w:val="en-US"/>
          </w:rPr>
          <w:t>Proportion</w:t>
        </w:r>
        <w:r w:rsidR="00874830" w:rsidRPr="00937991">
          <w:rPr>
            <w:i/>
            <w:color w:val="000000" w:themeColor="text1"/>
            <w:lang w:val="en-US"/>
          </w:rPr>
          <w:t xml:space="preserve"> </w:t>
        </w:r>
      </w:ins>
      <w:r w:rsidRPr="00937991">
        <w:rPr>
          <w:i/>
          <w:color w:val="000000" w:themeColor="text1"/>
          <w:lang w:val="en-US"/>
        </w:rPr>
        <w:t xml:space="preserve">of utterance choice as a function of </w:t>
      </w:r>
      <w:del w:id="324" w:author="Microsoft Office User" w:date="2018-07-06T13:10:00Z">
        <w:r w:rsidRPr="00937991" w:rsidDel="00385084">
          <w:rPr>
            <w:i/>
            <w:color w:val="000000" w:themeColor="text1"/>
            <w:lang w:val="en-US"/>
          </w:rPr>
          <w:delText xml:space="preserve">evidence strength </w:delText>
        </w:r>
      </w:del>
      <w:ins w:id="325" w:author="Microsoft Office User" w:date="2018-07-06T12:08:00Z">
        <w:r w:rsidR="006218D5">
          <w:rPr>
            <w:i/>
            <w:color w:val="000000" w:themeColor="text1"/>
            <w:lang w:val="en-US"/>
          </w:rPr>
          <w:t xml:space="preserve">evidence type </w:t>
        </w:r>
      </w:ins>
      <w:r w:rsidRPr="00937991">
        <w:rPr>
          <w:i/>
          <w:color w:val="000000" w:themeColor="text1"/>
          <w:lang w:val="en-US"/>
        </w:rPr>
        <w:t xml:space="preserve">for English (left) and German (right). </w:t>
      </w:r>
      <w:del w:id="326" w:author="Microsoft Office User" w:date="2018-07-06T13:11:00Z">
        <w:r w:rsidRPr="00937991" w:rsidDel="00385084">
          <w:rPr>
            <w:i/>
            <w:color w:val="000000" w:themeColor="text1"/>
            <w:lang w:val="en-US"/>
          </w:rPr>
          <w:delText>X-axis labels indicate the maximum evidence strength for the bin that the utterance proportion was computed over.</w:delText>
        </w:r>
      </w:del>
    </w:p>
    <w:p w14:paraId="7157EE2B" w14:textId="77777777" w:rsidR="00030BA8" w:rsidRDefault="00030BA8" w:rsidP="00E9143E">
      <w:pPr>
        <w:jc w:val="both"/>
        <w:rPr>
          <w:ins w:id="327" w:author="Microsoft Office User" w:date="2018-07-06T13:07:00Z"/>
          <w:color w:val="000000" w:themeColor="text1"/>
          <w:lang w:val="en-US"/>
        </w:rPr>
      </w:pPr>
    </w:p>
    <w:p w14:paraId="07D8A3A6" w14:textId="4A3EBA0C" w:rsidR="00C36B2A" w:rsidRPr="005F4BFF" w:rsidRDefault="00FD5178" w:rsidP="00E9143E">
      <w:pPr>
        <w:jc w:val="both"/>
        <w:rPr>
          <w:ins w:id="328" w:author="Microsoft Office User" w:date="2018-07-06T13:07:00Z"/>
          <w:color w:val="000000" w:themeColor="text1"/>
          <w:lang w:val="en-US"/>
        </w:rPr>
      </w:pPr>
      <w:ins w:id="329" w:author="Microsoft Office User" w:date="2018-07-09T14:42:00Z">
        <w:r>
          <w:rPr>
            <w:color w:val="000000" w:themeColor="text1"/>
            <w:lang w:val="en-US"/>
          </w:rPr>
          <w:t xml:space="preserve">In both English and German, both evidence strength and evidence type affected the choice of the bare form: the bare form is more likely to be chosen with stronger evidence, and with direct evidence. The choice of </w:t>
        </w:r>
        <w:r w:rsidRPr="00FD5178">
          <w:rPr>
            <w:i/>
            <w:color w:val="000000" w:themeColor="text1"/>
            <w:lang w:val="en-US"/>
            <w:rPrChange w:id="330" w:author="Microsoft Office User" w:date="2018-07-09T14:43:00Z">
              <w:rPr>
                <w:color w:val="000000" w:themeColor="text1"/>
                <w:lang w:val="en-US"/>
              </w:rPr>
            </w:rPrChange>
          </w:rPr>
          <w:t>must</w:t>
        </w:r>
      </w:ins>
      <w:ins w:id="331" w:author="Microsoft Office User" w:date="2018-07-09T14:46:00Z">
        <w:r w:rsidR="00DB023A">
          <w:rPr>
            <w:i/>
            <w:color w:val="000000" w:themeColor="text1"/>
            <w:lang w:val="en-US"/>
          </w:rPr>
          <w:t>/muss</w:t>
        </w:r>
      </w:ins>
      <w:ins w:id="332" w:author="Microsoft Office User" w:date="2018-07-09T14:42:00Z">
        <w:r>
          <w:rPr>
            <w:color w:val="000000" w:themeColor="text1"/>
            <w:lang w:val="en-US"/>
          </w:rPr>
          <w:t xml:space="preserve"> </w:t>
        </w:r>
      </w:ins>
      <w:ins w:id="333" w:author="Microsoft Office User" w:date="2018-07-09T14:44:00Z">
        <w:r w:rsidR="00DB023A">
          <w:rPr>
            <w:color w:val="000000" w:themeColor="text1"/>
            <w:lang w:val="en-US"/>
          </w:rPr>
          <w:t>significantly depended on both evidence strength and evidence type in English, but only on evidence</w:t>
        </w:r>
      </w:ins>
      <w:ins w:id="334" w:author="Microsoft Office User" w:date="2018-07-09T14:45:00Z">
        <w:r w:rsidR="00DB023A">
          <w:rPr>
            <w:color w:val="000000" w:themeColor="text1"/>
            <w:lang w:val="en-US"/>
          </w:rPr>
          <w:t xml:space="preserve"> type in German: in both languages, </w:t>
        </w:r>
        <w:r w:rsidR="00DB023A" w:rsidRPr="00DB023A">
          <w:rPr>
            <w:i/>
            <w:color w:val="000000" w:themeColor="text1"/>
            <w:lang w:val="en-US"/>
            <w:rPrChange w:id="335" w:author="Microsoft Office User" w:date="2018-07-09T14:46:00Z">
              <w:rPr>
                <w:color w:val="000000" w:themeColor="text1"/>
                <w:lang w:val="en-US"/>
              </w:rPr>
            </w:rPrChange>
          </w:rPr>
          <w:t xml:space="preserve">must </w:t>
        </w:r>
      </w:ins>
      <w:ins w:id="336" w:author="Microsoft Office User" w:date="2018-07-09T14:46:00Z">
        <w:r w:rsidR="00DB023A" w:rsidRPr="00DB023A">
          <w:rPr>
            <w:i/>
            <w:color w:val="000000" w:themeColor="text1"/>
            <w:lang w:val="en-US"/>
            <w:rPrChange w:id="337" w:author="Microsoft Office User" w:date="2018-07-09T14:46:00Z">
              <w:rPr>
                <w:color w:val="000000" w:themeColor="text1"/>
                <w:lang w:val="en-US"/>
              </w:rPr>
            </w:rPrChange>
          </w:rPr>
          <w:t>/</w:t>
        </w:r>
        <w:proofErr w:type="spellStart"/>
        <w:r w:rsidR="00DB023A" w:rsidRPr="00DB023A">
          <w:rPr>
            <w:i/>
            <w:color w:val="000000" w:themeColor="text1"/>
            <w:lang w:val="en-US"/>
            <w:rPrChange w:id="338" w:author="Microsoft Office User" w:date="2018-07-09T14:46:00Z">
              <w:rPr>
                <w:color w:val="000000" w:themeColor="text1"/>
                <w:lang w:val="en-US"/>
              </w:rPr>
            </w:rPrChange>
          </w:rPr>
          <w:t>muss</w:t>
        </w:r>
      </w:ins>
      <w:ins w:id="339" w:author="Microsoft Office User" w:date="2018-07-09T14:45:00Z">
        <w:r w:rsidR="00DB023A">
          <w:rPr>
            <w:color w:val="000000" w:themeColor="text1"/>
            <w:lang w:val="en-US"/>
          </w:rPr>
          <w:t>was</w:t>
        </w:r>
        <w:proofErr w:type="spellEnd"/>
        <w:r w:rsidR="00DB023A">
          <w:rPr>
            <w:color w:val="000000" w:themeColor="text1"/>
            <w:lang w:val="en-US"/>
          </w:rPr>
          <w:t xml:space="preserve"> </w:t>
        </w:r>
        <w:r w:rsidR="00DB023A" w:rsidRPr="00DB023A">
          <w:rPr>
            <w:i/>
            <w:color w:val="000000" w:themeColor="text1"/>
            <w:lang w:val="en-US"/>
            <w:rPrChange w:id="340" w:author="Microsoft Office User" w:date="2018-07-09T14:45:00Z">
              <w:rPr>
                <w:color w:val="000000" w:themeColor="text1"/>
                <w:lang w:val="en-US"/>
              </w:rPr>
            </w:rPrChange>
          </w:rPr>
          <w:t>less</w:t>
        </w:r>
        <w:r w:rsidR="00DB023A">
          <w:rPr>
            <w:color w:val="000000" w:themeColor="text1"/>
            <w:lang w:val="en-US"/>
          </w:rPr>
          <w:t xml:space="preserve"> likely with direct evidence. Additionally, in English, stronger evidence resulted in </w:t>
        </w:r>
        <w:proofErr w:type="gramStart"/>
        <w:r w:rsidR="00DB023A">
          <w:rPr>
            <w:color w:val="000000" w:themeColor="text1"/>
            <w:lang w:val="en-US"/>
          </w:rPr>
          <w:t>a greater log odds</w:t>
        </w:r>
        <w:proofErr w:type="gramEnd"/>
        <w:r w:rsidR="00DB023A">
          <w:rPr>
            <w:color w:val="000000" w:themeColor="text1"/>
            <w:lang w:val="en-US"/>
          </w:rPr>
          <w:t xml:space="preserve"> of choosing </w:t>
        </w:r>
        <w:r w:rsidR="00DB023A" w:rsidRPr="00DB023A">
          <w:rPr>
            <w:i/>
            <w:color w:val="000000" w:themeColor="text1"/>
            <w:lang w:val="en-US"/>
            <w:rPrChange w:id="341" w:author="Microsoft Office User" w:date="2018-07-09T14:46:00Z">
              <w:rPr>
                <w:color w:val="000000" w:themeColor="text1"/>
                <w:lang w:val="en-US"/>
              </w:rPr>
            </w:rPrChange>
          </w:rPr>
          <w:t>must</w:t>
        </w:r>
        <w:r w:rsidR="00DB023A">
          <w:rPr>
            <w:color w:val="000000" w:themeColor="text1"/>
            <w:lang w:val="en-US"/>
          </w:rPr>
          <w:t>.</w:t>
        </w:r>
      </w:ins>
      <w:ins w:id="342" w:author="Microsoft Office User" w:date="2018-07-09T14:46:00Z">
        <w:r w:rsidR="005F4BFF">
          <w:rPr>
            <w:color w:val="000000" w:themeColor="text1"/>
            <w:lang w:val="en-US"/>
          </w:rPr>
          <w:t xml:space="preserve"> </w:t>
        </w:r>
      </w:ins>
      <w:ins w:id="343" w:author="Microsoft Office User" w:date="2018-07-09T14:47:00Z">
        <w:r w:rsidR="005F4BFF">
          <w:rPr>
            <w:color w:val="000000" w:themeColor="text1"/>
            <w:lang w:val="en-US"/>
          </w:rPr>
          <w:t xml:space="preserve">English </w:t>
        </w:r>
        <w:r w:rsidR="005F4BFF" w:rsidRPr="005F4BFF">
          <w:rPr>
            <w:i/>
            <w:color w:val="000000" w:themeColor="text1"/>
            <w:lang w:val="en-US"/>
            <w:rPrChange w:id="344" w:author="Microsoft Office User" w:date="2018-07-09T14:47:00Z">
              <w:rPr>
                <w:color w:val="000000" w:themeColor="text1"/>
                <w:lang w:val="en-US"/>
              </w:rPr>
            </w:rPrChange>
          </w:rPr>
          <w:t>probably</w:t>
        </w:r>
        <w:r w:rsidR="005F4BFF">
          <w:rPr>
            <w:color w:val="000000" w:themeColor="text1"/>
            <w:lang w:val="en-US"/>
          </w:rPr>
          <w:t xml:space="preserve"> </w:t>
        </w:r>
      </w:ins>
      <w:ins w:id="345" w:author="Microsoft Office User" w:date="2018-07-09T14:48:00Z">
        <w:r w:rsidR="005F4BFF">
          <w:rPr>
            <w:color w:val="000000" w:themeColor="text1"/>
            <w:lang w:val="en-US"/>
          </w:rPr>
          <w:t xml:space="preserve">was less likely to be used with direct evidence, but the effect of evidence strength did not reach significance. English </w:t>
        </w:r>
      </w:ins>
      <w:ins w:id="346" w:author="Microsoft Office User" w:date="2018-07-09T14:47:00Z">
        <w:r w:rsidR="005F4BFF" w:rsidRPr="005F4BFF">
          <w:rPr>
            <w:i/>
            <w:color w:val="000000" w:themeColor="text1"/>
            <w:lang w:val="en-US"/>
            <w:rPrChange w:id="347" w:author="Microsoft Office User" w:date="2018-07-09T14:48:00Z">
              <w:rPr>
                <w:color w:val="000000" w:themeColor="text1"/>
                <w:lang w:val="en-US"/>
              </w:rPr>
            </w:rPrChange>
          </w:rPr>
          <w:t>might</w:t>
        </w:r>
      </w:ins>
      <w:ins w:id="348" w:author="Microsoft Office User" w:date="2018-07-09T14:49:00Z">
        <w:r w:rsidR="005F4BFF">
          <w:rPr>
            <w:color w:val="000000" w:themeColor="text1"/>
            <w:lang w:val="en-US"/>
          </w:rPr>
          <w:t xml:space="preserve">, in contrast, was less likely to be used with stronger evidence, but the effect of evidence type did not reach significance. A similar asymmetry in the effects of evidence type and strength obtained in the German data: German </w:t>
        </w:r>
        <w:proofErr w:type="spellStart"/>
        <w:r w:rsidR="005F4BFF" w:rsidRPr="005F4BFF">
          <w:rPr>
            <w:i/>
            <w:color w:val="000000" w:themeColor="text1"/>
            <w:lang w:val="en-US"/>
            <w:rPrChange w:id="349" w:author="Microsoft Office User" w:date="2018-07-09T14:50:00Z">
              <w:rPr>
                <w:color w:val="000000" w:themeColor="text1"/>
                <w:lang w:val="en-US"/>
              </w:rPr>
            </w:rPrChange>
          </w:rPr>
          <w:t>vermutlich</w:t>
        </w:r>
        <w:proofErr w:type="spellEnd"/>
        <w:r w:rsidR="005F4BFF">
          <w:rPr>
            <w:color w:val="000000" w:themeColor="text1"/>
            <w:lang w:val="en-US"/>
          </w:rPr>
          <w:t xml:space="preserve"> </w:t>
        </w:r>
      </w:ins>
      <w:ins w:id="350" w:author="Microsoft Office User" w:date="2018-07-09T14:50:00Z">
        <w:r w:rsidR="005F4BFF">
          <w:rPr>
            <w:color w:val="000000" w:themeColor="text1"/>
            <w:lang w:val="en-US"/>
          </w:rPr>
          <w:t xml:space="preserve">was less likely to be used with stronger evidence, but the effect of </w:t>
        </w:r>
        <w:proofErr w:type="spellStart"/>
        <w:r w:rsidR="005F4BFF">
          <w:rPr>
            <w:color w:val="000000" w:themeColor="text1"/>
            <w:lang w:val="en-US"/>
          </w:rPr>
          <w:t>evience</w:t>
        </w:r>
        <w:proofErr w:type="spellEnd"/>
        <w:r w:rsidR="005F4BFF">
          <w:rPr>
            <w:color w:val="000000" w:themeColor="text1"/>
            <w:lang w:val="en-US"/>
          </w:rPr>
          <w:t xml:space="preserve"> type did not reach significance </w:t>
        </w:r>
        <w:proofErr w:type="gramStart"/>
        <w:r w:rsidR="005F4BFF">
          <w:rPr>
            <w:color w:val="000000" w:themeColor="text1"/>
            <w:lang w:val="en-US"/>
          </w:rPr>
          <w:t>In</w:t>
        </w:r>
        <w:proofErr w:type="gramEnd"/>
        <w:r w:rsidR="005F4BFF">
          <w:rPr>
            <w:color w:val="000000" w:themeColor="text1"/>
            <w:lang w:val="en-US"/>
          </w:rPr>
          <w:t xml:space="preserve"> contrast, </w:t>
        </w:r>
        <w:r w:rsidR="005F4BFF">
          <w:rPr>
            <w:color w:val="000000" w:themeColor="text1"/>
            <w:lang w:val="en-US"/>
          </w:rPr>
          <w:t xml:space="preserve">German </w:t>
        </w:r>
        <w:proofErr w:type="spellStart"/>
        <w:r w:rsidR="005F4BFF">
          <w:rPr>
            <w:i/>
            <w:color w:val="000000" w:themeColor="text1"/>
            <w:lang w:val="en-US"/>
          </w:rPr>
          <w:t>wohl</w:t>
        </w:r>
      </w:ins>
      <w:proofErr w:type="spellEnd"/>
      <w:ins w:id="351" w:author="Microsoft Office User" w:date="2018-07-09T14:51:00Z">
        <w:r w:rsidR="005F4BFF">
          <w:rPr>
            <w:i/>
            <w:color w:val="000000" w:themeColor="text1"/>
            <w:lang w:val="en-US"/>
          </w:rPr>
          <w:t xml:space="preserve"> </w:t>
        </w:r>
      </w:ins>
      <w:ins w:id="352" w:author="Microsoft Office User" w:date="2018-07-09T14:50:00Z">
        <w:r w:rsidR="005F4BFF" w:rsidRPr="005F4BFF">
          <w:rPr>
            <w:color w:val="000000" w:themeColor="text1"/>
            <w:lang w:val="en-US"/>
            <w:rPrChange w:id="353" w:author="Microsoft Office User" w:date="2018-07-09T14:51:00Z">
              <w:rPr>
                <w:i/>
                <w:color w:val="000000" w:themeColor="text1"/>
                <w:lang w:val="en-US"/>
              </w:rPr>
            </w:rPrChange>
          </w:rPr>
          <w:t>was</w:t>
        </w:r>
        <w:r w:rsidR="005F4BFF">
          <w:rPr>
            <w:i/>
            <w:color w:val="000000" w:themeColor="text1"/>
            <w:lang w:val="en-US"/>
          </w:rPr>
          <w:t xml:space="preserve"> </w:t>
        </w:r>
        <w:r w:rsidR="005F4BFF" w:rsidRPr="005F4BFF">
          <w:rPr>
            <w:color w:val="000000" w:themeColor="text1"/>
            <w:lang w:val="en-US"/>
            <w:rPrChange w:id="354" w:author="Microsoft Office User" w:date="2018-07-09T14:51:00Z">
              <w:rPr>
                <w:i/>
                <w:color w:val="000000" w:themeColor="text1"/>
                <w:lang w:val="en-US"/>
              </w:rPr>
            </w:rPrChange>
          </w:rPr>
          <w:t>less</w:t>
        </w:r>
        <w:r w:rsidR="005F4BFF">
          <w:rPr>
            <w:i/>
            <w:color w:val="000000" w:themeColor="text1"/>
            <w:lang w:val="en-US"/>
          </w:rPr>
          <w:t xml:space="preserve"> </w:t>
        </w:r>
      </w:ins>
      <w:ins w:id="355" w:author="Microsoft Office User" w:date="2018-07-09T14:51:00Z">
        <w:r w:rsidR="005F4BFF">
          <w:rPr>
            <w:color w:val="000000" w:themeColor="text1"/>
            <w:lang w:val="en-US"/>
          </w:rPr>
          <w:t>likely to be used with direct evidence, but the effect of evidence strength did not reach significance.</w:t>
        </w:r>
      </w:ins>
    </w:p>
    <w:p w14:paraId="0ACBA449" w14:textId="051A762B" w:rsidR="00FD5178" w:rsidRDefault="00FD5178" w:rsidP="00FD5178">
      <w:pPr>
        <w:pStyle w:val="Caption"/>
        <w:keepNext/>
        <w:jc w:val="both"/>
        <w:rPr>
          <w:ins w:id="356" w:author="Microsoft Office User" w:date="2018-07-09T14:41:00Z"/>
        </w:rPr>
        <w:pPrChange w:id="357" w:author="Microsoft Office User" w:date="2018-07-09T14:41:00Z">
          <w:pPr>
            <w:pStyle w:val="Caption"/>
          </w:pPr>
        </w:pPrChange>
      </w:pPr>
      <w:ins w:id="358" w:author="Microsoft Office User" w:date="2018-07-09T14:41:00Z">
        <w:r>
          <w:lastRenderedPageBreak/>
          <w:t xml:space="preserve">Table </w:t>
        </w:r>
        <w:r>
          <w:fldChar w:fldCharType="begin"/>
        </w:r>
        <w:r>
          <w:instrText xml:space="preserve"> SEQ Table \* ARABIC </w:instrText>
        </w:r>
      </w:ins>
      <w:r>
        <w:fldChar w:fldCharType="separate"/>
      </w:r>
      <w:ins w:id="359" w:author="Microsoft Office User" w:date="2018-07-09T14:41:00Z">
        <w:r>
          <w:rPr>
            <w:noProof/>
          </w:rPr>
          <w:t>1</w:t>
        </w:r>
        <w:r>
          <w:fldChar w:fldCharType="end"/>
        </w:r>
        <w:r>
          <w:t xml:space="preserve">. Model </w:t>
        </w:r>
        <w:proofErr w:type="spellStart"/>
        <w:r>
          <w:t>results</w:t>
        </w:r>
        <w:proofErr w:type="spellEnd"/>
        <w:r>
          <w:t xml:space="preserve"> </w:t>
        </w:r>
        <w:proofErr w:type="spellStart"/>
        <w:r>
          <w:t>for</w:t>
        </w:r>
        <w:proofErr w:type="spellEnd"/>
        <w:r>
          <w:t xml:space="preserve"> </w:t>
        </w:r>
        <w:proofErr w:type="spellStart"/>
        <w:r>
          <w:t>the</w:t>
        </w:r>
        <w:proofErr w:type="spellEnd"/>
        <w:r>
          <w:t xml:space="preserve"> English (</w:t>
        </w:r>
        <w:proofErr w:type="spellStart"/>
        <w:r>
          <w:t>left</w:t>
        </w:r>
        <w:proofErr w:type="spellEnd"/>
        <w:r>
          <w:t xml:space="preserve">) </w:t>
        </w:r>
        <w:proofErr w:type="spellStart"/>
        <w:r>
          <w:t>and</w:t>
        </w:r>
        <w:proofErr w:type="spellEnd"/>
        <w:r>
          <w:t xml:space="preserve"> German (</w:t>
        </w:r>
        <w:proofErr w:type="spellStart"/>
        <w:r>
          <w:t>right</w:t>
        </w:r>
        <w:proofErr w:type="spellEnd"/>
        <w:r>
          <w:t xml:space="preserve">) </w:t>
        </w:r>
        <w:proofErr w:type="spellStart"/>
        <w:r>
          <w:t>series</w:t>
        </w:r>
        <w:proofErr w:type="spellEnd"/>
        <w:r>
          <w:t xml:space="preserve"> </w:t>
        </w:r>
        <w:proofErr w:type="spellStart"/>
        <w:r>
          <w:t>of</w:t>
        </w:r>
        <w:proofErr w:type="spellEnd"/>
        <w:r>
          <w:t xml:space="preserve"> </w:t>
        </w:r>
        <w:proofErr w:type="spellStart"/>
        <w:r>
          <w:t>mixed</w:t>
        </w:r>
        <w:proofErr w:type="spellEnd"/>
        <w:r>
          <w:t xml:space="preserve"> </w:t>
        </w:r>
        <w:proofErr w:type="spellStart"/>
        <w:r>
          <w:t>effects</w:t>
        </w:r>
        <w:proofErr w:type="spellEnd"/>
        <w:r>
          <w:t xml:space="preserve"> </w:t>
        </w:r>
        <w:proofErr w:type="spellStart"/>
        <w:r>
          <w:t>logistic</w:t>
        </w:r>
        <w:proofErr w:type="spellEnd"/>
        <w:r>
          <w:t xml:space="preserve"> </w:t>
        </w:r>
        <w:proofErr w:type="spellStart"/>
        <w:r>
          <w:t>regressions</w:t>
        </w:r>
        <w:proofErr w:type="spellEnd"/>
        <w:r>
          <w:t>.</w:t>
        </w:r>
      </w:ins>
    </w:p>
    <w:p w14:paraId="1D0ACD2E" w14:textId="7AC96C10" w:rsidR="00C36B2A" w:rsidRDefault="00D124CC" w:rsidP="00E9143E">
      <w:pPr>
        <w:jc w:val="both"/>
        <w:rPr>
          <w:ins w:id="360" w:author="Microsoft Office User" w:date="2018-07-06T13:07:00Z"/>
          <w:color w:val="000000" w:themeColor="text1"/>
          <w:lang w:val="en-US"/>
        </w:rPr>
      </w:pPr>
      <w:ins w:id="361" w:author="Microsoft Office User" w:date="2018-07-09T14:36:00Z">
        <w:r>
          <w:rPr>
            <w:noProof/>
            <w:color w:val="000000" w:themeColor="text1"/>
            <w:lang w:val="en-US"/>
          </w:rPr>
          <w:drawing>
            <wp:inline distT="0" distB="0" distL="0" distR="0" wp14:anchorId="1C439488" wp14:editId="67A5DC7A">
              <wp:extent cx="5611091" cy="3854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s.pdf"/>
                      <pic:cNvPicPr/>
                    </pic:nvPicPr>
                    <pic:blipFill>
                      <a:blip r:embed="rId16"/>
                      <a:stretch>
                        <a:fillRect/>
                      </a:stretch>
                    </pic:blipFill>
                    <pic:spPr>
                      <a:xfrm>
                        <a:off x="0" y="0"/>
                        <a:ext cx="5622943" cy="3862361"/>
                      </a:xfrm>
                      <a:prstGeom prst="rect">
                        <a:avLst/>
                      </a:prstGeom>
                    </pic:spPr>
                  </pic:pic>
                </a:graphicData>
              </a:graphic>
            </wp:inline>
          </w:drawing>
        </w:r>
      </w:ins>
    </w:p>
    <w:p w14:paraId="426E2831" w14:textId="77777777" w:rsidR="00C36B2A" w:rsidRPr="00937991" w:rsidRDefault="00C36B2A"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Pr="00937991" w:rsidRDefault="00030BA8" w:rsidP="00E9143E">
      <w:pPr>
        <w:jc w:val="both"/>
        <w:rPr>
          <w:b/>
          <w:color w:val="000000" w:themeColor="text1"/>
          <w:lang w:val="en-US"/>
        </w:rPr>
      </w:pPr>
    </w:p>
    <w:p w14:paraId="5E0D5592" w14:textId="35D0F2B6" w:rsidR="00B714BD" w:rsidRDefault="005972A4" w:rsidP="00E9143E">
      <w:pPr>
        <w:jc w:val="both"/>
        <w:rPr>
          <w:color w:val="000000" w:themeColor="text1"/>
          <w:lang w:val="en-US"/>
        </w:rPr>
      </w:pPr>
      <w:commentRangeStart w:id="362"/>
      <w:r w:rsidRPr="00937991">
        <w:rPr>
          <w:color w:val="000000" w:themeColor="text1"/>
          <w:lang w:val="en-US"/>
        </w:rPr>
        <w:t>We interpret these results as follows. First, bare u</w:t>
      </w:r>
      <w:r w:rsidR="00255E9F">
        <w:rPr>
          <w:color w:val="000000" w:themeColor="text1"/>
          <w:lang w:val="en-US"/>
        </w:rPr>
        <w:t xml:space="preserve">tterances result from </w:t>
      </w:r>
      <w:del w:id="363" w:author="Microsoft Office User" w:date="2018-07-09T14:53:00Z">
        <w:r w:rsidR="00255E9F" w:rsidDel="00D45C46">
          <w:rPr>
            <w:color w:val="000000" w:themeColor="text1"/>
            <w:lang w:val="en-US"/>
          </w:rPr>
          <w:delText xml:space="preserve">maximally </w:delText>
        </w:r>
      </w:del>
      <w:ins w:id="364" w:author="Microsoft Office User" w:date="2018-07-09T14:53:00Z">
        <w:r w:rsidR="00D45C46">
          <w:rPr>
            <w:color w:val="000000" w:themeColor="text1"/>
            <w:lang w:val="en-US"/>
          </w:rPr>
          <w:t xml:space="preserve">very </w:t>
        </w:r>
      </w:ins>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w:t>
      </w:r>
      <w:ins w:id="365" w:author="Microsoft Office User" w:date="2018-07-09T14:53:00Z">
        <w:r w:rsidR="00D45C46">
          <w:rPr>
            <w:color w:val="000000" w:themeColor="text1"/>
            <w:lang w:val="en-US"/>
          </w:rPr>
          <w:t xml:space="preserve">very </w:t>
        </w:r>
      </w:ins>
      <w:r w:rsidRPr="00937991">
        <w:rPr>
          <w:color w:val="000000" w:themeColor="text1"/>
          <w:lang w:val="en-US"/>
        </w:rPr>
        <w:t xml:space="preserve">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Pr="00937991">
        <w:rPr>
          <w:i/>
          <w:color w:val="000000" w:themeColor="text1"/>
          <w:lang w:val="en-US"/>
        </w:rPr>
        <w:t>vermutlich</w:t>
      </w:r>
      <w:proofErr w:type="spellEnd"/>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proofErr w:type="spellStart"/>
      <w:r w:rsidRPr="00937991">
        <w:rPr>
          <w:i/>
          <w:color w:val="000000" w:themeColor="text1"/>
          <w:lang w:val="en-US"/>
        </w:rPr>
        <w:t>wohl</w:t>
      </w:r>
      <w:proofErr w:type="spellEnd"/>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pattern together, in contrast to </w:t>
      </w:r>
      <w:proofErr w:type="gramStart"/>
      <w:r w:rsidRPr="00937991">
        <w:rPr>
          <w:color w:val="000000" w:themeColor="text1"/>
          <w:lang w:val="en-US"/>
        </w:rPr>
        <w:t>other</w:t>
      </w:r>
      <w:proofErr w:type="gramEnd"/>
      <w:r w:rsidRPr="00937991">
        <w:rPr>
          <w:color w:val="000000" w:themeColor="text1"/>
          <w:lang w:val="en-US"/>
        </w:rPr>
        <w:t xml:space="preserve"> modal means such as </w:t>
      </w:r>
      <w:proofErr w:type="spellStart"/>
      <w:r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w:t>
      </w:r>
      <w:proofErr w:type="spellStart"/>
      <w:ins w:id="366" w:author="Microsoft Office-Anwender" w:date="2018-05-30T16:30:00Z">
        <w:r w:rsidR="00791690" w:rsidRPr="00204746">
          <w:rPr>
            <w:color w:val="FF0000"/>
            <w:lang w:val="en-US"/>
          </w:rPr>
          <w:t>a</w:t>
        </w:r>
        <w:proofErr w:type="spellEnd"/>
        <w:r w:rsidR="00791690" w:rsidRPr="00204746">
          <w:rPr>
            <w:color w:val="FF0000"/>
            <w:lang w:val="en-US"/>
          </w:rPr>
          <w:t xml:space="preserve"> </w:t>
        </w:r>
        <w:r w:rsidR="00791690">
          <w:rPr>
            <w:color w:val="FF0000"/>
            <w:lang w:val="en-US"/>
          </w:rPr>
          <w:t xml:space="preserve">use-conditional </w:t>
        </w:r>
        <w:r w:rsidR="00791690" w:rsidRPr="00204746">
          <w:rPr>
            <w:color w:val="FF0000"/>
            <w:lang w:val="en-US"/>
          </w:rPr>
          <w:t>difference between discourse particles and otherwise synonymous adverbs in the domain of speaker commitment that has not been observed in th</w:t>
        </w:r>
        <w:r w:rsidR="00791690">
          <w:rPr>
            <w:color w:val="FF0000"/>
            <w:lang w:val="en-US"/>
          </w:rPr>
          <w:t xml:space="preserve">e theoretical literature at all and that is due to use conditions rather than to fundamental semantic differences. On the other hand, we see that epistemic </w:t>
        </w:r>
        <w:proofErr w:type="spellStart"/>
        <w:r w:rsidR="00791690" w:rsidRPr="00FA3E46">
          <w:rPr>
            <w:i/>
            <w:color w:val="FF0000"/>
            <w:lang w:val="en-US"/>
          </w:rPr>
          <w:t>müssen</w:t>
        </w:r>
        <w:proofErr w:type="spellEnd"/>
        <w:r w:rsidR="00791690">
          <w:rPr>
            <w:color w:val="FF0000"/>
            <w:lang w:val="en-US"/>
          </w:rPr>
          <w:t xml:space="preserve"> patterns with </w:t>
        </w:r>
        <w:proofErr w:type="spellStart"/>
        <w:r w:rsidR="00791690" w:rsidRPr="00FA3E46">
          <w:rPr>
            <w:i/>
            <w:color w:val="FF0000"/>
            <w:lang w:val="en-US"/>
          </w:rPr>
          <w:t>wohl</w:t>
        </w:r>
        <w:proofErr w:type="spellEnd"/>
        <w:r w:rsidR="00791690">
          <w:rPr>
            <w:color w:val="FF0000"/>
            <w:lang w:val="en-US"/>
          </w:rPr>
          <w:t xml:space="preserve"> with regard to felicitous evidential environments, and this parallel is again indicating similar use restrictions rather than semantic differences and/or similarities between modal expressions and discourse particles that are discussed in the literature.</w:t>
        </w:r>
      </w:ins>
      <w:del w:id="367" w:author="Microsoft Office-Anwender" w:date="2018-05-30T16:29:00Z">
        <w:r w:rsidR="00255E9F" w:rsidDel="00791690">
          <w:rPr>
            <w:color w:val="000000" w:themeColor="text1"/>
            <w:lang w:val="en-US"/>
          </w:rPr>
          <w:delText xml:space="preserve">meaning difference between discourse particles and otherwise synonymous adverbs </w:delText>
        </w:r>
        <w:r w:rsidR="00B714BD" w:rsidDel="00791690">
          <w:rPr>
            <w:color w:val="000000" w:themeColor="text1"/>
            <w:lang w:val="en-US"/>
          </w:rPr>
          <w:delText xml:space="preserve">in the domain of speaker commitment </w:delText>
        </w:r>
        <w:r w:rsidR="00255E9F" w:rsidDel="00791690">
          <w:rPr>
            <w:color w:val="000000" w:themeColor="text1"/>
            <w:lang w:val="en-US"/>
          </w:rPr>
          <w:delText>that has not been observed in the theoretical literature at all.</w:delText>
        </w:r>
      </w:del>
      <w:commentRangeEnd w:id="362"/>
      <w:r w:rsidR="00EC5471">
        <w:rPr>
          <w:rStyle w:val="CommentReference"/>
        </w:rPr>
        <w:commentReference w:id="362"/>
      </w:r>
    </w:p>
    <w:p w14:paraId="4098998E" w14:textId="77777777" w:rsidR="00B714BD" w:rsidRDefault="00B714BD" w:rsidP="00E9143E">
      <w:pPr>
        <w:jc w:val="both"/>
        <w:rPr>
          <w:ins w:id="368" w:author="Microsoft Office User" w:date="2018-07-09T14:55:00Z"/>
          <w:color w:val="000000" w:themeColor="text1"/>
          <w:lang w:val="en-US"/>
        </w:rPr>
      </w:pPr>
    </w:p>
    <w:p w14:paraId="153097A3" w14:textId="2B7620A4" w:rsidR="001F4E78" w:rsidRDefault="001F4E78" w:rsidP="00E9143E">
      <w:pPr>
        <w:jc w:val="both"/>
        <w:rPr>
          <w:color w:val="000000" w:themeColor="text1"/>
          <w:lang w:val="en-US"/>
        </w:rPr>
      </w:pPr>
      <w:ins w:id="369" w:author="Microsoft Office User" w:date="2018-07-09T14:55:00Z">
        <w:r>
          <w:rPr>
            <w:color w:val="000000" w:themeColor="text1"/>
            <w:lang w:val="en-US"/>
          </w:rPr>
          <w:t xml:space="preserve">While there was a clear effect of evidence type on the choice of </w:t>
        </w:r>
        <w:r w:rsidRPr="001F4E78">
          <w:rPr>
            <w:i/>
            <w:color w:val="000000" w:themeColor="text1"/>
            <w:lang w:val="en-US"/>
            <w:rPrChange w:id="370" w:author="Microsoft Office User" w:date="2018-07-09T14:55:00Z">
              <w:rPr>
                <w:color w:val="000000" w:themeColor="text1"/>
                <w:lang w:val="en-US"/>
              </w:rPr>
            </w:rPrChange>
          </w:rPr>
          <w:t>must/muss</w:t>
        </w:r>
        <w:r>
          <w:rPr>
            <w:color w:val="000000" w:themeColor="text1"/>
            <w:lang w:val="en-US"/>
          </w:rPr>
          <w:t xml:space="preserve">, </w:t>
        </w:r>
      </w:ins>
      <w:ins w:id="371" w:author="Microsoft Office User" w:date="2018-07-09T14:57:00Z">
        <w:r w:rsidR="00D56FDB">
          <w:rPr>
            <w:color w:val="000000" w:themeColor="text1"/>
            <w:lang w:val="en-US"/>
          </w:rPr>
          <w:t xml:space="preserve">in line with the claims of </w:t>
        </w:r>
        <w:proofErr w:type="spellStart"/>
        <w:r w:rsidR="00D56FDB">
          <w:rPr>
            <w:color w:val="000000" w:themeColor="text1"/>
            <w:lang w:val="en-US"/>
          </w:rPr>
          <w:t>vFG</w:t>
        </w:r>
        <w:proofErr w:type="spellEnd"/>
        <w:r w:rsidR="00D56FDB">
          <w:rPr>
            <w:color w:val="000000" w:themeColor="text1"/>
            <w:lang w:val="en-US"/>
          </w:rPr>
          <w:t xml:space="preserve">, there are two things worth noting: first, that this effect was not absolute. That is, in both English and German, </w:t>
        </w:r>
        <w:r w:rsidR="00D56FDB" w:rsidRPr="00D56FDB">
          <w:rPr>
            <w:i/>
            <w:color w:val="000000" w:themeColor="text1"/>
            <w:lang w:val="en-US"/>
            <w:rPrChange w:id="372" w:author="Microsoft Office User" w:date="2018-07-09T14:57:00Z">
              <w:rPr>
                <w:color w:val="000000" w:themeColor="text1"/>
                <w:lang w:val="en-US"/>
              </w:rPr>
            </w:rPrChange>
          </w:rPr>
          <w:t>must/muss</w:t>
        </w:r>
        <w:r w:rsidR="00D56FDB">
          <w:rPr>
            <w:color w:val="000000" w:themeColor="text1"/>
            <w:lang w:val="en-US"/>
          </w:rPr>
          <w:t xml:space="preserve"> was sometimes chosen even when the evidence provided was direct. Second, the additional effect of evidence strength above and beyond evidence type in English </w:t>
        </w:r>
      </w:ins>
      <w:ins w:id="373" w:author="Microsoft Office User" w:date="2018-07-09T14:58:00Z">
        <w:r w:rsidR="00D56FDB">
          <w:rPr>
            <w:color w:val="000000" w:themeColor="text1"/>
            <w:lang w:val="en-US"/>
          </w:rPr>
          <w:t xml:space="preserve">suggests that theories of evidential devices take into account not just </w:t>
        </w:r>
        <w:r w:rsidR="00D56FDB">
          <w:rPr>
            <w:color w:val="000000" w:themeColor="text1"/>
            <w:lang w:val="en-US"/>
          </w:rPr>
          <w:lastRenderedPageBreak/>
          <w:t>type, but strength of evidence as well, even though</w:t>
        </w:r>
      </w:ins>
      <w:ins w:id="374" w:author="Microsoft Office User" w:date="2018-07-09T14:59:00Z">
        <w:r w:rsidR="00D56FDB">
          <w:rPr>
            <w:color w:val="000000" w:themeColor="text1"/>
            <w:lang w:val="en-US"/>
          </w:rPr>
          <w:t>, as shown in Experiment 1,</w:t>
        </w:r>
      </w:ins>
      <w:ins w:id="375" w:author="Microsoft Office User" w:date="2018-07-09T14:58:00Z">
        <w:r w:rsidR="00D56FDB">
          <w:rPr>
            <w:color w:val="000000" w:themeColor="text1"/>
            <w:lang w:val="en-US"/>
          </w:rPr>
          <w:t xml:space="preserve"> the two are correlated.</w:t>
        </w:r>
      </w:ins>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24F8E4BB"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w:t>
      </w:r>
      <w:ins w:id="376" w:author="Microsoft Office User" w:date="2018-07-09T14:59:00Z">
        <w:r w:rsidR="003E3905">
          <w:rPr>
            <w:color w:val="000000" w:themeColor="text1"/>
            <w:lang w:val="en-US"/>
          </w:rPr>
          <w:t xml:space="preserve">type and </w:t>
        </w:r>
      </w:ins>
      <w:r w:rsidRPr="00937991">
        <w:rPr>
          <w:color w:val="000000" w:themeColor="text1"/>
          <w:lang w:val="en-US"/>
        </w:rPr>
        <w:t xml:space="preserve">strength of the evidence for </w:t>
      </w:r>
      <w:r w:rsidRPr="00937991">
        <w:rPr>
          <w:i/>
          <w:color w:val="000000" w:themeColor="text1"/>
          <w:lang w:val="en-US"/>
        </w:rPr>
        <w:t xml:space="preserve">p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16DB4B96"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w:t>
      </w:r>
      <w:ins w:id="377" w:author="Microsoft Office User" w:date="2018-07-09T15:01:00Z">
        <w:r w:rsidR="009B3849">
          <w:rPr>
            <w:color w:val="000000" w:themeColor="text1"/>
            <w:lang w:val="en-US"/>
          </w:rPr>
          <w:t xml:space="preserve">type and </w:t>
        </w:r>
      </w:ins>
      <w:r w:rsidRPr="00937991">
        <w:rPr>
          <w:color w:val="000000" w:themeColor="text1"/>
          <w:lang w:val="en-US"/>
        </w:rPr>
        <w:t xml:space="preserve">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7">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320E012F" w:rsidR="00087419" w:rsidRPr="00937991" w:rsidRDefault="005972A4" w:rsidP="00087419">
      <w:pPr>
        <w:jc w:val="both"/>
        <w:rPr>
          <w:color w:val="000000" w:themeColor="text1"/>
          <w:lang w:val="en-US"/>
        </w:rPr>
      </w:pPr>
      <w:del w:id="378" w:author="Microsoft Office User" w:date="2018-07-09T17:27:00Z">
        <w:r w:rsidRPr="00937991" w:rsidDel="009B7DFD">
          <w:rPr>
            <w:color w:val="000000" w:themeColor="text1"/>
            <w:lang w:val="en-US"/>
          </w:rPr>
          <w:delText xml:space="preserve">To address </w:delText>
        </w:r>
      </w:del>
      <w:ins w:id="379" w:author="Microsoft Office User" w:date="2018-07-09T17:37:00Z">
        <w:r w:rsidR="004D2EF4">
          <w:rPr>
            <w:color w:val="000000" w:themeColor="text1"/>
            <w:lang w:val="en-US"/>
          </w:rPr>
          <w:t>To address the question</w:t>
        </w:r>
      </w:ins>
      <w:ins w:id="380" w:author="Microsoft Office User" w:date="2018-07-09T17:27:00Z">
        <w:r w:rsidR="009B7DFD">
          <w:rPr>
            <w:color w:val="000000" w:themeColor="text1"/>
            <w:lang w:val="en-US"/>
          </w:rPr>
          <w:t xml:space="preserve"> of </w:t>
        </w:r>
      </w:ins>
      <w:r w:rsidRPr="00937991">
        <w:rPr>
          <w:color w:val="000000" w:themeColor="text1"/>
          <w:lang w:val="en-US"/>
        </w:rPr>
        <w:t xml:space="preserve">whether inferred speaker evidence </w:t>
      </w:r>
      <w:del w:id="381" w:author="Microsoft Office User" w:date="2018-07-09T15:20:00Z">
        <w:r w:rsidRPr="00937991" w:rsidDel="006E36BE">
          <w:rPr>
            <w:color w:val="000000" w:themeColor="text1"/>
            <w:lang w:val="en-US"/>
          </w:rPr>
          <w:delText>strength mirrors</w:delText>
        </w:r>
      </w:del>
      <w:ins w:id="382" w:author="Microsoft Office User" w:date="2018-07-09T15:20:00Z">
        <w:r w:rsidR="006E36BE">
          <w:rPr>
            <w:color w:val="000000" w:themeColor="text1"/>
            <w:lang w:val="en-US"/>
          </w:rPr>
          <w:t>tracks</w:t>
        </w:r>
      </w:ins>
      <w:r w:rsidRPr="00937991">
        <w:rPr>
          <w:color w:val="000000" w:themeColor="text1"/>
          <w:lang w:val="en-US"/>
        </w:rPr>
        <w:t xml:space="preserve"> the production results </w:t>
      </w:r>
      <w:del w:id="383" w:author="Microsoft Office User" w:date="2018-07-09T17:28:00Z">
        <w:r w:rsidRPr="00937991" w:rsidDel="009B7DFD">
          <w:rPr>
            <w:color w:val="000000" w:themeColor="text1"/>
            <w:lang w:val="en-US"/>
          </w:rPr>
          <w:delText xml:space="preserve">in </w:delText>
        </w:r>
      </w:del>
      <w:ins w:id="384" w:author="Microsoft Office User" w:date="2018-07-09T17:28:00Z">
        <w:r w:rsidR="009B7DFD">
          <w:rPr>
            <w:color w:val="000000" w:themeColor="text1"/>
            <w:lang w:val="en-US"/>
          </w:rPr>
          <w:t xml:space="preserve">reported in </w:t>
        </w:r>
      </w:ins>
      <w:r w:rsidRPr="00937991">
        <w:rPr>
          <w:color w:val="000000" w:themeColor="text1"/>
          <w:lang w:val="en-US"/>
        </w:rPr>
        <w:t>Section 3</w:t>
      </w:r>
      <w:ins w:id="385" w:author="Microsoft Office User" w:date="2018-07-09T17:37:00Z">
        <w:r w:rsidR="004D2EF4">
          <w:rPr>
            <w:color w:val="000000" w:themeColor="text1"/>
            <w:lang w:val="en-US"/>
          </w:rPr>
          <w:t xml:space="preserve">, </w:t>
        </w:r>
      </w:ins>
      <w:del w:id="386" w:author="Microsoft Office User" w:date="2018-07-09T17:37:00Z">
        <w:r w:rsidRPr="00937991" w:rsidDel="004D2EF4">
          <w:rPr>
            <w:color w:val="000000" w:themeColor="text1"/>
            <w:lang w:val="en-US"/>
          </w:rPr>
          <w:delText xml:space="preserve">, </w:delText>
        </w:r>
      </w:del>
      <w:r w:rsidRPr="00937991">
        <w:rPr>
          <w:color w:val="000000" w:themeColor="text1"/>
          <w:lang w:val="en-US"/>
        </w:rPr>
        <w:t xml:space="preserve">we conducted </w:t>
      </w:r>
      <w:del w:id="387" w:author="Microsoft Office User" w:date="2018-07-09T15:20:00Z">
        <w:r w:rsidRPr="00937991" w:rsidDel="006E36BE">
          <w:rPr>
            <w:color w:val="000000" w:themeColor="text1"/>
            <w:lang w:val="en-US"/>
          </w:rPr>
          <w:delText xml:space="preserve">another </w:delText>
        </w:r>
      </w:del>
      <w:ins w:id="388" w:author="Microsoft Office User" w:date="2018-07-09T15:20:00Z">
        <w:r w:rsidR="006E36BE">
          <w:rPr>
            <w:color w:val="000000" w:themeColor="text1"/>
            <w:lang w:val="en-US"/>
          </w:rPr>
          <w:t>two further</w:t>
        </w:r>
        <w:r w:rsidR="006E36BE" w:rsidRPr="00937991">
          <w:rPr>
            <w:color w:val="000000" w:themeColor="text1"/>
            <w:lang w:val="en-US"/>
          </w:rPr>
          <w:t xml:space="preserve"> </w:t>
        </w:r>
      </w:ins>
      <w:r w:rsidRPr="00937991">
        <w:rPr>
          <w:color w:val="000000" w:themeColor="text1"/>
          <w:lang w:val="en-US"/>
        </w:rPr>
        <w:t>mixed effects</w:t>
      </w:r>
      <w:ins w:id="389" w:author="Microsoft Office User" w:date="2018-07-09T15:20:00Z">
        <w:r w:rsidR="006E36BE">
          <w:rPr>
            <w:color w:val="000000" w:themeColor="text1"/>
            <w:lang w:val="en-US"/>
          </w:rPr>
          <w:t xml:space="preserve"> </w:t>
        </w:r>
      </w:ins>
      <w:del w:id="390" w:author="Microsoft Office User" w:date="2018-07-09T15:20:00Z">
        <w:r w:rsidRPr="00937991" w:rsidDel="006E36BE">
          <w:rPr>
            <w:color w:val="000000" w:themeColor="text1"/>
            <w:lang w:val="en-US"/>
          </w:rPr>
          <w:delText xml:space="preserve"> linear </w:delText>
        </w:r>
      </w:del>
      <w:r w:rsidRPr="00937991">
        <w:rPr>
          <w:color w:val="000000" w:themeColor="text1"/>
          <w:lang w:val="en-US"/>
        </w:rPr>
        <w:t>regression</w:t>
      </w:r>
      <w:ins w:id="391" w:author="Microsoft Office User" w:date="2018-07-09T15:20:00Z">
        <w:r w:rsidR="006E36BE">
          <w:rPr>
            <w:color w:val="000000" w:themeColor="text1"/>
            <w:lang w:val="en-US"/>
          </w:rPr>
          <w:t>s</w:t>
        </w:r>
      </w:ins>
      <w:r w:rsidRPr="00937991">
        <w:rPr>
          <w:color w:val="000000" w:themeColor="text1"/>
          <w:lang w:val="en-US"/>
        </w:rPr>
        <w:t>,</w:t>
      </w:r>
      <w:ins w:id="392" w:author="Microsoft Office User" w:date="2018-07-09T15:21:00Z">
        <w:r w:rsidR="006E36BE">
          <w:rPr>
            <w:color w:val="000000" w:themeColor="text1"/>
            <w:lang w:val="en-US"/>
          </w:rPr>
          <w:t xml:space="preserve"> a linear model</w:t>
        </w:r>
      </w:ins>
      <w:del w:id="393" w:author="Microsoft Office User" w:date="2018-07-09T15:21:00Z">
        <w:r w:rsidRPr="00937991" w:rsidDel="006E36BE">
          <w:rPr>
            <w:color w:val="000000" w:themeColor="text1"/>
            <w:lang w:val="en-US"/>
          </w:rPr>
          <w:delText xml:space="preserve"> this time</w:delText>
        </w:r>
      </w:del>
      <w:r w:rsidRPr="00937991">
        <w:rPr>
          <w:color w:val="000000" w:themeColor="text1"/>
          <w:lang w:val="en-US"/>
        </w:rPr>
        <w:t xml:space="preserve"> predicting inferred strength of evidence for </w:t>
      </w:r>
      <w:r w:rsidRPr="00937991">
        <w:rPr>
          <w:i/>
          <w:color w:val="000000" w:themeColor="text1"/>
          <w:lang w:val="en-US"/>
        </w:rPr>
        <w:t>p</w:t>
      </w:r>
      <w:ins w:id="394" w:author="Microsoft Office User" w:date="2018-07-09T15:21:00Z">
        <w:r w:rsidR="006E36BE" w:rsidRPr="00522219">
          <w:rPr>
            <w:color w:val="000000" w:themeColor="text1"/>
            <w:lang w:val="en-US"/>
            <w:rPrChange w:id="395" w:author="Microsoft Office User" w:date="2018-07-09T17:07:00Z">
              <w:rPr>
                <w:i/>
                <w:color w:val="000000" w:themeColor="text1"/>
                <w:lang w:val="en-US"/>
              </w:rPr>
            </w:rPrChange>
          </w:rPr>
          <w:t>, and a logistic model predicting log odds of the speaker having had direct compared to any other type of evidence. The models included</w:t>
        </w:r>
      </w:ins>
      <w:del w:id="396" w:author="Microsoft Office User" w:date="2018-07-09T15:21:00Z">
        <w:r w:rsidRPr="00522219" w:rsidDel="006E36BE">
          <w:rPr>
            <w:color w:val="000000" w:themeColor="text1"/>
            <w:lang w:val="en-US"/>
            <w:rPrChange w:id="397" w:author="Microsoft Office User" w:date="2018-07-09T17:07:00Z">
              <w:rPr>
                <w:i/>
                <w:color w:val="000000" w:themeColor="text1"/>
                <w:lang w:val="en-US"/>
              </w:rPr>
            </w:rPrChange>
          </w:rPr>
          <w:delText xml:space="preserve"> </w:delText>
        </w:r>
        <w:r w:rsidRPr="00522219" w:rsidDel="006E36BE">
          <w:rPr>
            <w:color w:val="000000" w:themeColor="text1"/>
            <w:lang w:val="en-US"/>
          </w:rPr>
          <w:delText>from</w:delText>
        </w:r>
      </w:del>
      <w:r w:rsidRPr="00937991">
        <w:rPr>
          <w:color w:val="000000" w:themeColor="text1"/>
          <w:lang w:val="en-US"/>
        </w:rPr>
        <w:t xml:space="preserve">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w:t>
      </w:r>
      <w:ins w:id="398" w:author="Microsoft Office User" w:date="2018-07-09T15:05:00Z">
        <w:r w:rsidR="00294DC7">
          <w:rPr>
            <w:color w:val="000000" w:themeColor="text1"/>
            <w:lang w:val="en-US"/>
          </w:rPr>
          <w:t>s</w:t>
        </w:r>
      </w:ins>
      <w:r w:rsidRPr="00937991">
        <w:rPr>
          <w:color w:val="000000" w:themeColor="text1"/>
          <w:lang w:val="en-US"/>
        </w:rPr>
        <w:t xml:space="preserve"> included </w:t>
      </w:r>
      <w:ins w:id="399" w:author="Microsoft Office User" w:date="2018-07-09T15:05:00Z">
        <w:r w:rsidR="00294DC7">
          <w:rPr>
            <w:color w:val="000000" w:themeColor="text1"/>
            <w:lang w:val="en-US"/>
          </w:rPr>
          <w:t xml:space="preserve">the maximal random effects structure </w:t>
        </w:r>
      </w:ins>
      <w:ins w:id="400" w:author="Microsoft Office User" w:date="2018-07-09T15:06:00Z">
        <w:r w:rsidR="00294DC7">
          <w:rPr>
            <w:color w:val="000000" w:themeColor="text1"/>
            <w:lang w:val="en-US"/>
          </w:rPr>
          <w:t>that allowed the models to converge (</w:t>
        </w:r>
      </w:ins>
      <w:r w:rsidRPr="00937991">
        <w:rPr>
          <w:color w:val="000000" w:themeColor="text1"/>
          <w:lang w:val="en-US"/>
        </w:rPr>
        <w:t>random by-participant and by-item intercepts</w:t>
      </w:r>
      <w:ins w:id="401" w:author="Microsoft Office User" w:date="2018-07-09T15:06:00Z">
        <w:r w:rsidR="00294DC7">
          <w:rPr>
            <w:color w:val="000000" w:themeColor="text1"/>
            <w:lang w:val="en-US"/>
          </w:rPr>
          <w:t>)</w:t>
        </w:r>
      </w:ins>
      <w:r w:rsidRPr="00937991">
        <w:rPr>
          <w:color w:val="000000" w:themeColor="text1"/>
          <w:lang w:val="en-US"/>
        </w:rPr>
        <w:t>. Figure</w:t>
      </w:r>
      <w:ins w:id="402" w:author="Microsoft Office User" w:date="2018-07-09T15:22:00Z">
        <w:r w:rsidR="00AD77D8">
          <w:rPr>
            <w:color w:val="000000" w:themeColor="text1"/>
            <w:lang w:val="en-US"/>
          </w:rPr>
          <w:t>s</w:t>
        </w:r>
      </w:ins>
      <w:r w:rsidRPr="00937991">
        <w:rPr>
          <w:color w:val="000000" w:themeColor="text1"/>
          <w:lang w:val="en-US"/>
        </w:rPr>
        <w:t xml:space="preserve"> 6</w:t>
      </w:r>
      <w:ins w:id="403" w:author="Microsoft Office User" w:date="2018-07-09T15:22:00Z">
        <w:r w:rsidR="00AD77D8">
          <w:rPr>
            <w:color w:val="000000" w:themeColor="text1"/>
            <w:lang w:val="en-US"/>
          </w:rPr>
          <w:t xml:space="preserve"> and 7</w:t>
        </w:r>
      </w:ins>
      <w:r w:rsidRPr="00937991">
        <w:rPr>
          <w:color w:val="000000" w:themeColor="text1"/>
          <w:lang w:val="en-US"/>
        </w:rPr>
        <w:t xml:space="preserve"> </w:t>
      </w:r>
      <w:ins w:id="404" w:author="Microsoft Office-Anwender" w:date="2018-05-30T16:08:00Z">
        <w:r w:rsidR="001A414A">
          <w:rPr>
            <w:color w:val="000000" w:themeColor="text1"/>
            <w:lang w:val="en-US"/>
          </w:rPr>
          <w:t xml:space="preserve">in Section 5 below </w:t>
        </w:r>
      </w:ins>
      <w:r w:rsidRPr="00937991">
        <w:rPr>
          <w:color w:val="000000" w:themeColor="text1"/>
          <w:lang w:val="en-US"/>
        </w:rPr>
        <w:t>show</w:t>
      </w:r>
      <w:del w:id="405" w:author="Microsoft Office User" w:date="2018-07-09T15:22:00Z">
        <w:r w:rsidRPr="00937991" w:rsidDel="00AD77D8">
          <w:rPr>
            <w:color w:val="000000" w:themeColor="text1"/>
            <w:lang w:val="en-US"/>
          </w:rPr>
          <w:delText>s</w:delText>
        </w:r>
      </w:del>
      <w:r w:rsidRPr="00937991">
        <w:rPr>
          <w:color w:val="000000" w:themeColor="text1"/>
          <w:lang w:val="en-US"/>
        </w:rPr>
        <w:t xml:space="preserve"> mean evidence strength </w:t>
      </w:r>
      <w:ins w:id="406" w:author="Microsoft Office User" w:date="2018-07-09T15:22:00Z">
        <w:r w:rsidR="00AD77D8">
          <w:rPr>
            <w:color w:val="000000" w:themeColor="text1"/>
            <w:lang w:val="en-US"/>
          </w:rPr>
          <w:t xml:space="preserve">and type, respectively, that was </w:t>
        </w:r>
      </w:ins>
      <w:r w:rsidRPr="00937991">
        <w:rPr>
          <w:color w:val="000000" w:themeColor="text1"/>
          <w:lang w:val="en-US"/>
        </w:rPr>
        <w:t xml:space="preserve">ascribed to speakers </w:t>
      </w:r>
      <w:del w:id="407" w:author="Microsoft Office User" w:date="2018-07-09T15:23:00Z">
        <w:r w:rsidRPr="00937991" w:rsidDel="00AD77D8">
          <w:rPr>
            <w:color w:val="000000" w:themeColor="text1"/>
            <w:lang w:val="en-US"/>
          </w:rPr>
          <w:delText xml:space="preserve">by </w:delText>
        </w:r>
      </w:del>
      <w:ins w:id="408" w:author="Microsoft Office User" w:date="2018-07-09T15:23:00Z">
        <w:r w:rsidR="00AD77D8">
          <w:rPr>
            <w:color w:val="000000" w:themeColor="text1"/>
            <w:lang w:val="en-US"/>
          </w:rPr>
          <w:t xml:space="preserve">depending on the </w:t>
        </w:r>
      </w:ins>
      <w:r w:rsidRPr="00937991">
        <w:rPr>
          <w:color w:val="000000" w:themeColor="text1"/>
          <w:lang w:val="en-US"/>
        </w:rPr>
        <w:t>utterance</w:t>
      </w:r>
      <w:ins w:id="409" w:author="Microsoft Office User" w:date="2018-07-09T15:23:00Z">
        <w:r w:rsidR="00AD77D8">
          <w:rPr>
            <w:color w:val="000000" w:themeColor="text1"/>
            <w:lang w:val="en-US"/>
          </w:rPr>
          <w:t xml:space="preserve"> they chose</w:t>
        </w:r>
      </w:ins>
      <w:r w:rsidRPr="00937991">
        <w:rPr>
          <w:color w:val="000000" w:themeColor="text1"/>
          <w:lang w:val="en-US"/>
        </w:rPr>
        <w:t xml:space="preserve">. </w:t>
      </w:r>
      <w:del w:id="410" w:author="Microsoft Office User" w:date="2018-07-09T17:09:00Z">
        <w:r w:rsidRPr="00937991" w:rsidDel="006A231D">
          <w:rPr>
            <w:color w:val="000000" w:themeColor="text1"/>
            <w:lang w:val="en-US"/>
          </w:rPr>
          <w:delText>Interestingly, i</w:delText>
        </w:r>
      </w:del>
      <w:ins w:id="411" w:author="Microsoft Office User" w:date="2018-07-09T17:09:00Z">
        <w:r w:rsidR="006A231D">
          <w:rPr>
            <w:color w:val="000000" w:themeColor="text1"/>
            <w:lang w:val="en-US"/>
          </w:rPr>
          <w:t>I</w:t>
        </w:r>
      </w:ins>
      <w:r w:rsidRPr="00937991">
        <w:rPr>
          <w:color w:val="000000" w:themeColor="text1"/>
          <w:lang w:val="en-US"/>
        </w:rPr>
        <w:t xml:space="preserve">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&lt; .0003)</w:t>
      </w:r>
      <w:ins w:id="412" w:author="Microsoft Office User" w:date="2018-07-09T17:09:00Z">
        <w:r w:rsidR="006A231D">
          <w:rPr>
            <w:color w:val="000000" w:themeColor="text1"/>
            <w:lang w:val="en-US"/>
          </w:rPr>
          <w:t xml:space="preserve"> and the evidence was more likely to be direct </w:t>
        </w:r>
        <w:r w:rsidR="006A231D" w:rsidRPr="00937991">
          <w:rPr>
            <w:color w:val="000000" w:themeColor="text1"/>
            <w:lang w:val="en-US"/>
          </w:rPr>
          <w:t>(</w:t>
        </w:r>
        <w:r w:rsidR="006A231D" w:rsidRPr="00937991">
          <w:rPr>
            <w:i/>
            <w:color w:val="000000" w:themeColor="text1"/>
          </w:rPr>
          <w:t>β</w:t>
        </w:r>
        <w:r w:rsidR="00601710">
          <w:rPr>
            <w:color w:val="000000" w:themeColor="text1"/>
            <w:lang w:val="en-US"/>
          </w:rPr>
          <w:t>=3.3</w:t>
        </w:r>
      </w:ins>
      <w:ins w:id="413" w:author="Microsoft Office User" w:date="2018-07-09T17:18:00Z">
        <w:r w:rsidR="00601710">
          <w:rPr>
            <w:color w:val="000000" w:themeColor="text1"/>
            <w:lang w:val="en-US"/>
          </w:rPr>
          <w:t>6</w:t>
        </w:r>
      </w:ins>
      <w:ins w:id="414" w:author="Microsoft Office User" w:date="2018-07-09T17:09: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415" w:author="Microsoft Office User" w:date="2018-07-09T17:18:00Z">
        <w:r w:rsidR="000A4625">
          <w:rPr>
            <w:color w:val="000000" w:themeColor="text1"/>
            <w:lang w:val="en-US"/>
          </w:rPr>
          <w:t>78</w:t>
        </w:r>
      </w:ins>
      <w:ins w:id="416" w:author="Microsoft Office User" w:date="2018-07-09T17:09: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417" w:author="Microsoft Office User" w:date="2018-07-09T17:10:00Z">
        <w:r w:rsidR="006A231D">
          <w:rPr>
            <w:color w:val="000000" w:themeColor="text1"/>
            <w:lang w:val="en-US"/>
          </w:rPr>
          <w:t>0001</w:t>
        </w:r>
      </w:ins>
      <w:ins w:id="418" w:author="Microsoft Office User" w:date="2018-07-09T17:09:00Z">
        <w:r w:rsidR="006A231D" w:rsidRPr="00937991">
          <w:rPr>
            <w:color w:val="000000" w:themeColor="text1"/>
            <w:lang w:val="en-US"/>
          </w:rPr>
          <w:t>)</w:t>
        </w:r>
      </w:ins>
      <w:r w:rsidRPr="00937991">
        <w:rPr>
          <w:color w:val="000000" w:themeColor="text1"/>
          <w:lang w:val="en-US"/>
        </w:rPr>
        <w:t xml:space="preserve">,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&lt; .38)</w:t>
      </w:r>
      <w:ins w:id="419" w:author="Microsoft Office User" w:date="2018-07-09T17:10:00Z">
        <w:r w:rsidR="006A231D">
          <w:rPr>
            <w:color w:val="000000" w:themeColor="text1"/>
            <w:lang w:val="en-US"/>
          </w:rPr>
          <w:t xml:space="preserve">, nor was inferred evidence type </w:t>
        </w:r>
        <w:r w:rsidR="006A231D" w:rsidRPr="00937991">
          <w:rPr>
            <w:color w:val="000000" w:themeColor="text1"/>
            <w:lang w:val="en-US"/>
          </w:rPr>
          <w:t>(</w:t>
        </w:r>
      </w:ins>
      <w:ins w:id="420" w:author="Microsoft Office User" w:date="2018-07-09T17:11:00Z">
        <w:r w:rsidR="006A231D" w:rsidRPr="00937991">
          <w:rPr>
            <w:i/>
            <w:color w:val="000000" w:themeColor="text1"/>
          </w:rPr>
          <w:t>β</w:t>
        </w:r>
        <w:r w:rsidR="006A231D">
          <w:rPr>
            <w:color w:val="000000" w:themeColor="text1"/>
            <w:lang w:val="en-US"/>
          </w:rPr>
          <w:t>=.</w:t>
        </w:r>
      </w:ins>
      <w:ins w:id="421" w:author="Microsoft Office User" w:date="2018-07-09T17:19:00Z">
        <w:r w:rsidR="000A4625">
          <w:rPr>
            <w:color w:val="000000" w:themeColor="text1"/>
            <w:lang w:val="en-US"/>
          </w:rPr>
          <w:t>28</w:t>
        </w:r>
      </w:ins>
      <w:ins w:id="422" w:author="Microsoft Office User" w:date="2018-07-09T17:11: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423" w:author="Microsoft Office User" w:date="2018-07-09T17:19:00Z">
        <w:r w:rsidR="000A4625">
          <w:rPr>
            <w:color w:val="000000" w:themeColor="text1"/>
            <w:lang w:val="en-US"/>
          </w:rPr>
          <w:t>81</w:t>
        </w:r>
      </w:ins>
      <w:ins w:id="424" w:author="Microsoft Office User" w:date="2018-07-09T17:11: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425" w:author="Microsoft Office User" w:date="2018-07-09T17:19:00Z">
        <w:r w:rsidR="000A4625">
          <w:rPr>
            <w:color w:val="000000" w:themeColor="text1"/>
            <w:lang w:val="en-US"/>
          </w:rPr>
          <w:t>73</w:t>
        </w:r>
      </w:ins>
      <w:ins w:id="426" w:author="Microsoft Office User" w:date="2018-07-09T17:11:00Z">
        <w:r w:rsidR="006A231D">
          <w:rPr>
            <w:color w:val="000000" w:themeColor="text1"/>
            <w:lang w:val="en-US"/>
          </w:rPr>
          <w:t xml:space="preserve"> and </w:t>
        </w:r>
      </w:ins>
      <w:ins w:id="427" w:author="Microsoft Office User" w:date="2018-07-09T17:10:00Z">
        <w:r w:rsidR="006A231D" w:rsidRPr="00937991">
          <w:rPr>
            <w:i/>
            <w:color w:val="000000" w:themeColor="text1"/>
          </w:rPr>
          <w:t>β</w:t>
        </w:r>
        <w:r w:rsidR="006A231D">
          <w:rPr>
            <w:color w:val="000000" w:themeColor="text1"/>
            <w:lang w:val="en-US"/>
          </w:rPr>
          <w:t>=.</w:t>
        </w:r>
      </w:ins>
      <w:ins w:id="428" w:author="Microsoft Office User" w:date="2018-07-09T17:19:00Z">
        <w:r w:rsidR="000A4625">
          <w:rPr>
            <w:color w:val="000000" w:themeColor="text1"/>
            <w:lang w:val="en-US"/>
          </w:rPr>
          <w:t>13</w:t>
        </w:r>
      </w:ins>
      <w:ins w:id="429" w:author="Microsoft Office User" w:date="2018-07-09T17:10:00Z">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ins>
      <w:ins w:id="430" w:author="Microsoft Office User" w:date="2018-07-09T17:19:00Z">
        <w:r w:rsidR="000A4625">
          <w:rPr>
            <w:color w:val="000000" w:themeColor="text1"/>
            <w:lang w:val="en-US"/>
          </w:rPr>
          <w:t>81</w:t>
        </w:r>
      </w:ins>
      <w:ins w:id="431" w:author="Microsoft Office User" w:date="2018-07-09T17:10:00Z">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ins>
      <w:ins w:id="432" w:author="Microsoft Office User" w:date="2018-07-09T17:19:00Z">
        <w:r w:rsidR="000A4625">
          <w:rPr>
            <w:color w:val="000000" w:themeColor="text1"/>
            <w:lang w:val="en-US"/>
          </w:rPr>
          <w:t>73</w:t>
        </w:r>
      </w:ins>
      <w:ins w:id="433" w:author="Microsoft Office User" w:date="2018-07-09T17:10:00Z">
        <w:r w:rsidR="006A231D" w:rsidRPr="00937991">
          <w:rPr>
            <w:color w:val="000000" w:themeColor="text1"/>
            <w:lang w:val="en-US"/>
          </w:rPr>
          <w:t>)</w:t>
        </w:r>
      </w:ins>
      <w:r w:rsidRPr="00937991">
        <w:rPr>
          <w:color w:val="000000" w:themeColor="text1"/>
          <w:lang w:val="en-US"/>
        </w:rPr>
        <w:t xml:space="preserve">. </w:t>
      </w:r>
      <w:proofErr w:type="gramStart"/>
      <w:r w:rsidR="00703139">
        <w:rPr>
          <w:color w:val="000000" w:themeColor="text1"/>
          <w:lang w:val="en-US"/>
        </w:rPr>
        <w:t>Similarly</w:t>
      </w:r>
      <w:proofErr w:type="gramEnd"/>
      <w:r w:rsidR="00703139">
        <w:rPr>
          <w:color w:val="000000" w:themeColor="text1"/>
          <w:lang w:val="en-US"/>
        </w:rPr>
        <w:t xml:space="preserve">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w:t>
      </w:r>
      <w:ins w:id="434" w:author="Microsoft Office User" w:date="2018-07-09T17:32:00Z">
        <w:r w:rsidR="007D7AD5">
          <w:rPr>
            <w:color w:val="000000" w:themeColor="text1"/>
            <w:lang w:val="en-US"/>
          </w:rPr>
          <w:t xml:space="preserve"> and the evidence was more likely to be direct </w:t>
        </w:r>
        <w:r w:rsidR="007D7AD5" w:rsidRPr="00937991">
          <w:rPr>
            <w:color w:val="000000" w:themeColor="text1"/>
            <w:lang w:val="en-US"/>
          </w:rPr>
          <w:lastRenderedPageBreak/>
          <w:t>(</w:t>
        </w:r>
        <w:r w:rsidR="007D7AD5" w:rsidRPr="00937991">
          <w:rPr>
            <w:i/>
            <w:color w:val="000000" w:themeColor="text1"/>
          </w:rPr>
          <w:t>β</w:t>
        </w:r>
        <w:r w:rsidR="007D7AD5">
          <w:rPr>
            <w:color w:val="000000" w:themeColor="text1"/>
            <w:lang w:val="en-US"/>
          </w:rPr>
          <w:t>=</w:t>
        </w:r>
      </w:ins>
      <w:ins w:id="435" w:author="Microsoft Office User" w:date="2018-07-09T17:33:00Z">
        <w:r w:rsidR="007D7AD5">
          <w:rPr>
            <w:color w:val="000000" w:themeColor="text1"/>
            <w:lang w:val="en-US"/>
          </w:rPr>
          <w:t>3.40</w:t>
        </w:r>
      </w:ins>
      <w:ins w:id="436" w:author="Microsoft Office User" w:date="2018-07-09T17:32:00Z">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w:t>
        </w:r>
      </w:ins>
      <w:ins w:id="437" w:author="Microsoft Office User" w:date="2018-07-09T17:33:00Z">
        <w:r w:rsidR="007D7AD5">
          <w:rPr>
            <w:color w:val="000000" w:themeColor="text1"/>
            <w:lang w:val="en-US"/>
          </w:rPr>
          <w:t>86</w:t>
        </w:r>
      </w:ins>
      <w:ins w:id="438" w:author="Microsoft Office User" w:date="2018-07-09T17:32:00Z">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.0001</w:t>
        </w:r>
        <w:r w:rsidR="007D7AD5" w:rsidRPr="00937991">
          <w:rPr>
            <w:color w:val="000000" w:themeColor="text1"/>
            <w:lang w:val="en-US"/>
          </w:rPr>
          <w:t>)</w:t>
        </w:r>
      </w:ins>
      <w:r w:rsidRPr="00937991">
        <w:rPr>
          <w:color w:val="000000" w:themeColor="text1"/>
          <w:lang w:val="en-US"/>
        </w:rPr>
        <w:t>.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ins w:id="439" w:author="Microsoft Office User" w:date="2018-07-09T17:33:00Z">
        <w:r w:rsidR="007D7AD5">
          <w:rPr>
            <w:color w:val="000000" w:themeColor="text1"/>
            <w:lang w:val="en-US"/>
          </w:rPr>
          <w:t xml:space="preserve">, nor was inferred evidence type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=0.95</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w:t>
        </w:r>
        <w:r w:rsidR="007D7AD5">
          <w:rPr>
            <w:color w:val="000000" w:themeColor="text1"/>
            <w:lang w:val="en-US"/>
          </w:rPr>
          <w:t>88</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w:t>
        </w:r>
        <w:r w:rsidR="007D7AD5">
          <w:rPr>
            <w:color w:val="000000" w:themeColor="text1"/>
            <w:lang w:val="en-US"/>
          </w:rPr>
          <w:t>29</w:t>
        </w:r>
        <w:r w:rsidR="007D7AD5" w:rsidRPr="00937991">
          <w:rPr>
            <w:color w:val="000000" w:themeColor="text1"/>
            <w:lang w:val="en-US"/>
          </w:rPr>
          <w:t>)</w:t>
        </w:r>
      </w:ins>
      <w:r w:rsidR="00087419" w:rsidRPr="00937991">
        <w:rPr>
          <w:color w:val="000000" w:themeColor="text1"/>
          <w:lang w:val="en-US"/>
        </w:rPr>
        <w:t>.</w:t>
      </w:r>
    </w:p>
    <w:p w14:paraId="3DED572F" w14:textId="77777777" w:rsidR="00030BA8" w:rsidRPr="00937991" w:rsidRDefault="00030BA8" w:rsidP="00087419">
      <w:pPr>
        <w:jc w:val="both"/>
        <w:rPr>
          <w:color w:val="000000" w:themeColor="text1"/>
          <w:lang w:val="en-US"/>
        </w:rPr>
      </w:pPr>
    </w:p>
    <w:p w14:paraId="55367353" w14:textId="493CA55B"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w:t>
      </w:r>
      <w:del w:id="440" w:author="Microsoft Office User" w:date="2018-07-09T17:34:00Z">
        <w:r w:rsidR="004465F5" w:rsidDel="00FA2881">
          <w:rPr>
            <w:color w:val="000000" w:themeColor="text1"/>
            <w:lang w:val="en-US"/>
          </w:rPr>
          <w:delText xml:space="preserve">maximally </w:delText>
        </w:r>
      </w:del>
      <w:ins w:id="441" w:author="Microsoft Office User" w:date="2018-07-09T17:34:00Z">
        <w:r w:rsidR="00FA2881">
          <w:rPr>
            <w:color w:val="000000" w:themeColor="text1"/>
            <w:lang w:val="en-US"/>
          </w:rPr>
          <w:t xml:space="preserve">very </w:t>
        </w:r>
      </w:ins>
      <w:r w:rsidRPr="00937991">
        <w:rPr>
          <w:color w:val="000000" w:themeColor="text1"/>
          <w:lang w:val="en-US"/>
        </w:rPr>
        <w:t xml:space="preserve">strong </w:t>
      </w:r>
      <w:ins w:id="442" w:author="Microsoft Office User" w:date="2018-07-09T17:34:00Z">
        <w:r w:rsidR="00FA2881">
          <w:rPr>
            <w:color w:val="000000" w:themeColor="text1"/>
            <w:lang w:val="en-US"/>
          </w:rPr>
          <w:t xml:space="preserve">and likely direct </w:t>
        </w:r>
      </w:ins>
      <w:r w:rsidRPr="00937991">
        <w:rPr>
          <w:color w:val="000000" w:themeColor="text1"/>
          <w:lang w:val="en-US"/>
        </w:rPr>
        <w:t xml:space="preserve">evidence. </w:t>
      </w:r>
      <w:del w:id="443" w:author="Microsoft Office User" w:date="2018-07-09T17:34:00Z">
        <w:r w:rsidRPr="00937991" w:rsidDel="0021223B">
          <w:rPr>
            <w:color w:val="000000" w:themeColor="text1"/>
            <w:lang w:val="en-US"/>
          </w:rPr>
          <w:delText xml:space="preserve">Speaker </w:delText>
        </w:r>
      </w:del>
      <w:ins w:id="444" w:author="Microsoft Office User" w:date="2018-07-09T17:34:00Z">
        <w:r w:rsidR="0021223B">
          <w:rPr>
            <w:color w:val="000000" w:themeColor="text1"/>
            <w:lang w:val="en-US"/>
          </w:rPr>
          <w:t xml:space="preserve">Listener </w:t>
        </w:r>
      </w:ins>
      <w:r w:rsidRPr="00937991">
        <w:rPr>
          <w:color w:val="000000" w:themeColor="text1"/>
          <w:lang w:val="en-US"/>
        </w:rPr>
        <w:t xml:space="preserve">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w:t>
      </w:r>
      <w:ins w:id="445" w:author="Microsoft Office User" w:date="2018-07-09T17:34:00Z">
        <w:r w:rsidR="0021223B">
          <w:rPr>
            <w:color w:val="000000" w:themeColor="text1"/>
            <w:lang w:val="en-US"/>
          </w:rPr>
          <w:t xml:space="preserve"> </w:t>
        </w:r>
      </w:ins>
      <w:del w:id="446" w:author="Microsoft Office User" w:date="2018-07-09T17:35:00Z">
        <w:r w:rsidRPr="00937991" w:rsidDel="0021223B">
          <w:rPr>
            <w:color w:val="000000" w:themeColor="text1"/>
            <w:lang w:val="en-US"/>
          </w:rPr>
          <w:delText xml:space="preserve"> </w:delText>
        </w:r>
      </w:del>
      <w:r w:rsidRPr="00937991">
        <w:rPr>
          <w:color w:val="000000" w:themeColor="text1"/>
          <w:lang w:val="en-US"/>
        </w:rPr>
        <w:t xml:space="preserve">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Gillies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5C3E1479" w:rsidR="004967F3" w:rsidRDefault="004967F3" w:rsidP="00E9143E">
      <w:pPr>
        <w:jc w:val="both"/>
        <w:rPr>
          <w:color w:val="000000" w:themeColor="text1"/>
          <w:lang w:val="en-US"/>
        </w:rPr>
      </w:pPr>
      <w:r>
        <w:rPr>
          <w:color w:val="000000" w:themeColor="text1"/>
          <w:lang w:val="en-US"/>
        </w:rPr>
        <w:lastRenderedPageBreak/>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w:t>
      </w:r>
      <w:ins w:id="447" w:author="Microsoft Office User" w:date="2018-07-09T15:18:00Z">
        <w:r w:rsidR="003217B6">
          <w:rPr>
            <w:color w:val="000000" w:themeColor="text1"/>
            <w:lang w:val="en-US"/>
          </w:rPr>
          <w:t xml:space="preserve">type and </w:t>
        </w:r>
      </w:ins>
      <w:r w:rsidR="005972A4" w:rsidRPr="00937991">
        <w:rPr>
          <w:color w:val="000000" w:themeColor="text1"/>
          <w:lang w:val="en-US"/>
        </w:rPr>
        <w:t xml:space="preserve">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08BC32C1"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7777777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02CD3D0A" w14:textId="54DD9604"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w:t>
      </w:r>
      <w:ins w:id="448" w:author="Microsoft Office User" w:date="2018-07-09T17:37:00Z">
        <w:r w:rsidR="00D7304D">
          <w:rPr>
            <w:color w:val="000000" w:themeColor="text1"/>
            <w:lang w:val="en-US"/>
          </w:rPr>
          <w:t xml:space="preserve">and type </w:t>
        </w:r>
      </w:ins>
      <w:r w:rsidR="005972A4" w:rsidRPr="00937991">
        <w:rPr>
          <w:color w:val="000000" w:themeColor="text1"/>
          <w:lang w:val="en-US"/>
        </w:rPr>
        <w:t xml:space="preserve">mirrors production, we conducted </w:t>
      </w:r>
      <w:del w:id="449" w:author="Microsoft Office User" w:date="2018-07-09T17:38:00Z">
        <w:r w:rsidR="005972A4" w:rsidRPr="00937991" w:rsidDel="00CF1170">
          <w:rPr>
            <w:color w:val="000000" w:themeColor="text1"/>
            <w:lang w:val="en-US"/>
          </w:rPr>
          <w:delText xml:space="preserve">another </w:delText>
        </w:r>
      </w:del>
      <w:ins w:id="450" w:author="Microsoft Office User" w:date="2018-07-09T17:38:00Z">
        <w:r w:rsidR="00CF1170">
          <w:rPr>
            <w:color w:val="000000" w:themeColor="text1"/>
            <w:lang w:val="en-US"/>
          </w:rPr>
          <w:t>two further</w:t>
        </w:r>
        <w:r w:rsidR="00CF1170" w:rsidRPr="00937991">
          <w:rPr>
            <w:color w:val="000000" w:themeColor="text1"/>
            <w:lang w:val="en-US"/>
          </w:rPr>
          <w:t xml:space="preserve"> </w:t>
        </w:r>
      </w:ins>
      <w:r w:rsidR="005972A4" w:rsidRPr="00937991">
        <w:rPr>
          <w:color w:val="000000" w:themeColor="text1"/>
          <w:lang w:val="en-US"/>
        </w:rPr>
        <w:t xml:space="preserve">mixed effects </w:t>
      </w:r>
      <w:del w:id="451" w:author="Microsoft Office User" w:date="2018-07-09T17:38:00Z">
        <w:r w:rsidR="005972A4" w:rsidRPr="00937991" w:rsidDel="00CF1170">
          <w:rPr>
            <w:color w:val="000000" w:themeColor="text1"/>
            <w:lang w:val="en-US"/>
          </w:rPr>
          <w:delText xml:space="preserve">linear </w:delText>
        </w:r>
      </w:del>
      <w:r w:rsidR="005972A4" w:rsidRPr="00937991">
        <w:rPr>
          <w:color w:val="000000" w:themeColor="text1"/>
          <w:lang w:val="en-US"/>
        </w:rPr>
        <w:t>regression</w:t>
      </w:r>
      <w:ins w:id="452" w:author="Microsoft Office User" w:date="2018-07-09T17:38:00Z">
        <w:r w:rsidR="00CF1170">
          <w:rPr>
            <w:color w:val="000000" w:themeColor="text1"/>
            <w:lang w:val="en-US"/>
          </w:rPr>
          <w:t>s</w:t>
        </w:r>
      </w:ins>
      <w:r w:rsidR="005972A4" w:rsidRPr="00937991">
        <w:rPr>
          <w:color w:val="000000" w:themeColor="text1"/>
          <w:lang w:val="en-US"/>
        </w:rPr>
        <w:t>,</w:t>
      </w:r>
      <w:ins w:id="453" w:author="Microsoft Office User" w:date="2018-07-09T17:38:00Z">
        <w:r w:rsidR="00CF1170">
          <w:rPr>
            <w:color w:val="000000" w:themeColor="text1"/>
            <w:lang w:val="en-US"/>
          </w:rPr>
          <w:t xml:space="preserve"> one linear</w:t>
        </w:r>
      </w:ins>
      <w:r w:rsidR="005972A4" w:rsidRPr="00937991">
        <w:rPr>
          <w:color w:val="000000" w:themeColor="text1"/>
          <w:lang w:val="en-US"/>
        </w:rPr>
        <w:t xml:space="preserve"> </w:t>
      </w:r>
      <w:ins w:id="454" w:author="Microsoft Office User" w:date="2018-07-09T17:39:00Z">
        <w:r w:rsidR="00CF1170">
          <w:rPr>
            <w:color w:val="000000" w:themeColor="text1"/>
            <w:lang w:val="en-US"/>
          </w:rPr>
          <w:t>(</w:t>
        </w:r>
      </w:ins>
      <w:r w:rsidR="005972A4" w:rsidRPr="00937991">
        <w:rPr>
          <w:color w:val="000000" w:themeColor="text1"/>
          <w:lang w:val="en-US"/>
        </w:rPr>
        <w:t xml:space="preserve">predicting inferred strength of evidence for </w:t>
      </w:r>
      <w:r w:rsidR="005972A4" w:rsidRPr="00937991">
        <w:rPr>
          <w:i/>
          <w:color w:val="000000" w:themeColor="text1"/>
          <w:lang w:val="en-US"/>
        </w:rPr>
        <w:t>p</w:t>
      </w:r>
      <w:ins w:id="455" w:author="Microsoft Office User" w:date="2018-07-09T17:39:00Z">
        <w:r w:rsidR="00CF1170">
          <w:rPr>
            <w:i/>
            <w:color w:val="000000" w:themeColor="text1"/>
            <w:lang w:val="en-US"/>
          </w:rPr>
          <w:t xml:space="preserve">) </w:t>
        </w:r>
        <w:r w:rsidR="00CF1170" w:rsidRPr="00CF1170">
          <w:rPr>
            <w:color w:val="000000" w:themeColor="text1"/>
            <w:lang w:val="en-US"/>
            <w:rPrChange w:id="456" w:author="Microsoft Office User" w:date="2018-07-09T17:39:00Z">
              <w:rPr>
                <w:i/>
                <w:color w:val="000000" w:themeColor="text1"/>
                <w:lang w:val="en-US"/>
              </w:rPr>
            </w:rPrChange>
          </w:rPr>
          <w:t>and one logistic</w:t>
        </w:r>
        <w:r w:rsidR="00CF1170">
          <w:rPr>
            <w:i/>
            <w:color w:val="000000" w:themeColor="text1"/>
            <w:lang w:val="en-US"/>
          </w:rPr>
          <w:t xml:space="preserve"> </w:t>
        </w:r>
        <w:r w:rsidR="00CF1170">
          <w:rPr>
            <w:color w:val="000000" w:themeColor="text1"/>
            <w:lang w:val="en-US"/>
          </w:rPr>
          <w:t>(predicted whether evidence type was direct)</w:t>
        </w:r>
      </w:ins>
      <w:r w:rsidR="005972A4" w:rsidRPr="00937991">
        <w:rPr>
          <w:i/>
          <w:color w:val="000000" w:themeColor="text1"/>
          <w:lang w:val="en-US"/>
        </w:rPr>
        <w:t xml:space="preserve">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w:t>
      </w:r>
      <w:ins w:id="457" w:author="Microsoft Office User" w:date="2018-07-09T17:39:00Z">
        <w:r w:rsidR="000611A3">
          <w:rPr>
            <w:color w:val="000000" w:themeColor="text1"/>
            <w:lang w:val="en-US"/>
          </w:rPr>
          <w:t xml:space="preserve"> and Figure 7 shows the distribution of inferred evidence types by utterance</w:t>
        </w:r>
      </w:ins>
      <w:r w:rsidR="005972A4" w:rsidRPr="00937991">
        <w:rPr>
          <w:color w:val="000000" w:themeColor="text1"/>
          <w:lang w:val="en-US"/>
        </w:rPr>
        <w:t xml:space="preserv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&lt; .0001)</w:t>
      </w:r>
      <w:ins w:id="458" w:author="Microsoft Office User" w:date="2018-07-09T17:40:00Z">
        <w:r w:rsidR="000611A3">
          <w:rPr>
            <w:color w:val="000000" w:themeColor="text1"/>
            <w:lang w:val="en-US"/>
          </w:rPr>
          <w:t xml:space="preserve">, and that the evidence was more likely to be direct </w:t>
        </w:r>
        <w:r w:rsidR="000611A3" w:rsidRPr="00937991">
          <w:rPr>
            <w:color w:val="000000" w:themeColor="text1"/>
            <w:lang w:val="en-US"/>
          </w:rPr>
          <w:t>(</w:t>
        </w:r>
      </w:ins>
      <w:ins w:id="459" w:author="Microsoft Office User" w:date="2018-07-09T17:41:00Z">
        <w:r w:rsidR="000611A3">
          <w:rPr>
            <w:color w:val="000000" w:themeColor="text1"/>
            <w:lang w:val="en-US"/>
          </w:rPr>
          <w:t xml:space="preserve">English: </w:t>
        </w:r>
      </w:ins>
      <w:ins w:id="460" w:author="Microsoft Office User" w:date="2018-07-09T17:40:00Z">
        <w:r w:rsidR="000611A3" w:rsidRPr="00937991">
          <w:rPr>
            <w:i/>
            <w:color w:val="000000" w:themeColor="text1"/>
          </w:rPr>
          <w:t>β</w:t>
        </w:r>
        <w:r w:rsidR="000611A3">
          <w:rPr>
            <w:color w:val="000000" w:themeColor="text1"/>
            <w:lang w:val="en-US"/>
          </w:rPr>
          <w:t>=4.69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w:t>
        </w:r>
      </w:ins>
      <w:ins w:id="461" w:author="Microsoft Office User" w:date="2018-07-09T17:41:00Z">
        <w:r w:rsidR="000611A3">
          <w:rPr>
            <w:color w:val="000000" w:themeColor="text1"/>
            <w:lang w:val="en-US"/>
          </w:rPr>
          <w:t>1</w:t>
        </w:r>
      </w:ins>
      <w:ins w:id="462" w:author="Microsoft Office User" w:date="2018-07-09T17:40:00Z">
        <w:r w:rsidR="000611A3">
          <w:rPr>
            <w:color w:val="000000" w:themeColor="text1"/>
            <w:lang w:val="en-US"/>
          </w:rPr>
          <w:t>.</w:t>
        </w:r>
      </w:ins>
      <w:ins w:id="463" w:author="Microsoft Office User" w:date="2018-07-09T17:41:00Z">
        <w:r w:rsidR="000611A3">
          <w:rPr>
            <w:color w:val="000000" w:themeColor="text1"/>
            <w:lang w:val="en-US"/>
          </w:rPr>
          <w:t>05</w:t>
        </w:r>
      </w:ins>
      <w:ins w:id="464" w:author="Microsoft Office User" w:date="2018-07-09T17:40:00Z">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ins>
      <w:ins w:id="465" w:author="Microsoft Office User" w:date="2018-07-09T17:41:00Z">
        <w:r w:rsidR="000611A3">
          <w:rPr>
            <w:color w:val="000000" w:themeColor="text1"/>
            <w:lang w:val="en-US"/>
          </w:rPr>
          <w:t xml:space="preserve">, German: </w:t>
        </w:r>
        <w:r w:rsidR="000611A3" w:rsidRPr="00937991">
          <w:rPr>
            <w:i/>
            <w:color w:val="000000" w:themeColor="text1"/>
          </w:rPr>
          <w:t>β</w:t>
        </w:r>
        <w:r w:rsidR="000611A3">
          <w:rPr>
            <w:color w:val="000000" w:themeColor="text1"/>
            <w:lang w:val="en-US"/>
          </w:rPr>
          <w:t>=</w:t>
        </w:r>
        <w:r w:rsidR="000611A3">
          <w:rPr>
            <w:color w:val="000000" w:themeColor="text1"/>
            <w:lang w:val="en-US"/>
          </w:rPr>
          <w:t>2.19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=0.</w:t>
        </w:r>
      </w:ins>
      <w:ins w:id="466" w:author="Microsoft Office User" w:date="2018-07-09T17:42:00Z">
        <w:r w:rsidR="000611A3">
          <w:rPr>
            <w:color w:val="000000" w:themeColor="text1"/>
            <w:lang w:val="en-US"/>
          </w:rPr>
          <w:t>59</w:t>
        </w:r>
      </w:ins>
      <w:ins w:id="467" w:author="Microsoft Office User" w:date="2018-07-09T17:41:00Z">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ins>
      <w:ins w:id="468" w:author="Microsoft Office User" w:date="2018-07-09T17:40:00Z">
        <w:r w:rsidR="000611A3" w:rsidRPr="00937991">
          <w:rPr>
            <w:color w:val="000000" w:themeColor="text1"/>
            <w:lang w:val="en-US"/>
          </w:rPr>
          <w:t>),</w:t>
        </w:r>
      </w:ins>
      <w:del w:id="469" w:author="Microsoft Office User" w:date="2018-07-09T17:41:00Z">
        <w:r w:rsidR="005972A4" w:rsidRPr="00937991" w:rsidDel="000611A3">
          <w:rPr>
            <w:color w:val="000000" w:themeColor="text1"/>
            <w:lang w:val="en-US"/>
          </w:rPr>
          <w:delText>.</w:delText>
        </w:r>
      </w:del>
      <w:r w:rsidR="005972A4" w:rsidRPr="00937991">
        <w:rPr>
          <w:color w:val="000000" w:themeColor="text1"/>
          <w:lang w:val="en-US"/>
        </w:rPr>
        <w:t xml:space="preserve">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&lt; .63)</w:t>
      </w:r>
      <w:ins w:id="470" w:author="Microsoft Office User" w:date="2018-07-09T17:42:00Z">
        <w:r w:rsidR="00E8429D">
          <w:rPr>
            <w:color w:val="000000" w:themeColor="text1"/>
            <w:lang w:val="en-US"/>
          </w:rPr>
          <w:t xml:space="preserve"> and neither was inferred evidence type </w:t>
        </w:r>
        <w:r w:rsidR="00E8429D" w:rsidRPr="00937991">
          <w:rPr>
            <w:color w:val="000000" w:themeColor="text1"/>
            <w:lang w:val="en-US"/>
          </w:rPr>
          <w:t>(</w:t>
        </w:r>
        <w:r w:rsidR="00E8429D" w:rsidRPr="00E8429D">
          <w:rPr>
            <w:i/>
            <w:color w:val="000000" w:themeColor="text1"/>
            <w:lang w:val="en-US"/>
            <w:rPrChange w:id="471" w:author="Microsoft Office User" w:date="2018-07-09T17:42:00Z">
              <w:rPr>
                <w:color w:val="000000" w:themeColor="text1"/>
                <w:lang w:val="en-US"/>
              </w:rPr>
            </w:rPrChange>
          </w:rPr>
          <w:t>probably</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.0001</w:t>
        </w:r>
        <w:r w:rsidR="00E8429D">
          <w:rPr>
            <w:color w:val="000000" w:themeColor="text1"/>
            <w:lang w:val="en-US"/>
          </w:rPr>
          <w:t xml:space="preserve">; </w:t>
        </w:r>
        <w:r w:rsidR="00E8429D">
          <w:rPr>
            <w:i/>
            <w:color w:val="000000" w:themeColor="text1"/>
            <w:lang w:val="en-US"/>
          </w:rPr>
          <w:t>might</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.0001</w:t>
        </w:r>
        <w:r w:rsidR="00E8429D" w:rsidRPr="00937991">
          <w:rPr>
            <w:color w:val="000000" w:themeColor="text1"/>
            <w:lang w:val="en-US"/>
          </w:rPr>
          <w:t>)</w:t>
        </w:r>
      </w:ins>
      <w:r w:rsidR="005972A4" w:rsidRPr="00937991">
        <w:rPr>
          <w:color w:val="000000" w:themeColor="text1"/>
          <w:lang w:val="en-US"/>
        </w:rPr>
        <w:t xml:space="preserve">; </w:t>
      </w:r>
      <w:del w:id="472" w:author="Microsoft Office User" w:date="2018-07-09T17:43:00Z">
        <w:r w:rsidR="005972A4" w:rsidRPr="00937991" w:rsidDel="00E8429D">
          <w:rPr>
            <w:color w:val="000000" w:themeColor="text1"/>
            <w:lang w:val="en-US"/>
          </w:rPr>
          <w:delText xml:space="preserve">nor </w:delText>
        </w:r>
      </w:del>
      <w:ins w:id="473" w:author="Microsoft Office User" w:date="2018-07-09T17:43:00Z">
        <w:r w:rsidR="00E8429D">
          <w:rPr>
            <w:color w:val="000000" w:themeColor="text1"/>
            <w:lang w:val="en-US"/>
          </w:rPr>
          <w:t xml:space="preserve">the same was true </w:t>
        </w:r>
      </w:ins>
      <w:r w:rsidR="005972A4" w:rsidRPr="00937991">
        <w:rPr>
          <w:color w:val="000000" w:themeColor="text1"/>
          <w:lang w:val="en-US"/>
        </w:rPr>
        <w:t xml:space="preserve">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ins w:id="474" w:author="Microsoft Office User" w:date="2018-07-09T17:43:00Z">
        <w:r w:rsidR="00E8429D">
          <w:rPr>
            <w:color w:val="000000" w:themeColor="text1"/>
            <w:lang w:val="en-US"/>
          </w:rPr>
          <w:t xml:space="preserve">strength: </w:t>
        </w:r>
      </w:ins>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&lt; .99</w:t>
      </w:r>
      <w:ins w:id="475" w:author="Microsoft Office User" w:date="2018-07-09T17:43:00Z">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w:t>
        </w:r>
      </w:ins>
      <w:ins w:id="476" w:author="Microsoft Office User" w:date="2018-07-09T17:44:00Z">
        <w:r w:rsidR="00E8429D">
          <w:rPr>
            <w:color w:val="000000" w:themeColor="text1"/>
            <w:lang w:val="en-US"/>
          </w:rPr>
          <w:t>-0</w:t>
        </w:r>
      </w:ins>
      <w:ins w:id="477" w:author="Microsoft Office User" w:date="2018-07-09T17:43:00Z">
        <w:r w:rsidR="00E8429D">
          <w:rPr>
            <w:color w:val="000000" w:themeColor="text1"/>
            <w:lang w:val="en-US"/>
          </w:rPr>
          <w:t>.</w:t>
        </w:r>
      </w:ins>
      <w:ins w:id="478" w:author="Microsoft Office User" w:date="2018-07-09T17:44:00Z">
        <w:r w:rsidR="00E8429D">
          <w:rPr>
            <w:color w:val="000000" w:themeColor="text1"/>
            <w:lang w:val="en-US"/>
          </w:rPr>
          <w:t>2</w:t>
        </w:r>
      </w:ins>
      <w:ins w:id="479" w:author="Microsoft Office User" w:date="2018-07-09T17:43:00Z">
        <w:r w:rsidR="00E8429D">
          <w:rPr>
            <w:color w:val="000000" w:themeColor="text1"/>
            <w:lang w:val="en-US"/>
          </w:rPr>
          <w:t>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w:t>
        </w:r>
      </w:ins>
      <w:ins w:id="480" w:author="Microsoft Office User" w:date="2018-07-09T17:44:00Z">
        <w:r w:rsidR="00E8429D">
          <w:rPr>
            <w:color w:val="000000" w:themeColor="text1"/>
            <w:lang w:val="en-US"/>
          </w:rPr>
          <w:t>71</w:t>
        </w:r>
      </w:ins>
      <w:ins w:id="481" w:author="Microsoft Office User" w:date="2018-07-09T17:43:00Z">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w:t>
        </w:r>
      </w:ins>
      <w:ins w:id="482" w:author="Microsoft Office User" w:date="2018-07-09T17:44:00Z">
        <w:r w:rsidR="00E8429D">
          <w:rPr>
            <w:color w:val="000000" w:themeColor="text1"/>
            <w:lang w:val="en-US"/>
          </w:rPr>
          <w:t>71</w:t>
        </w:r>
      </w:ins>
      <w:r w:rsidR="005972A4" w:rsidRPr="00937991">
        <w:rPr>
          <w:color w:val="000000" w:themeColor="text1"/>
          <w:lang w:val="en-US"/>
        </w:rPr>
        <w:t xml:space="preserve">)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ins w:id="483" w:author="Microsoft Office User" w:date="2018-07-09T17:43:00Z">
        <w:r w:rsidR="00E8429D">
          <w:rPr>
            <w:color w:val="000000" w:themeColor="text1"/>
            <w:lang w:val="en-US"/>
          </w:rPr>
          <w:t xml:space="preserve">strength: </w:t>
        </w:r>
      </w:ins>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ins w:id="484" w:author="Microsoft Office User" w:date="2018-07-09T17:43:00Z">
        <w:r w:rsidR="00E8429D">
          <w:rPr>
            <w:color w:val="000000" w:themeColor="text1"/>
            <w:lang w:val="en-US"/>
          </w:rPr>
          <w:t xml:space="preserve">, type: </w:t>
        </w:r>
      </w:ins>
      <w:ins w:id="485" w:author="Microsoft Office User" w:date="2018-07-09T17:44:00Z">
        <w:r w:rsidR="00E8429D" w:rsidRPr="00937991">
          <w:rPr>
            <w:i/>
            <w:color w:val="000000" w:themeColor="text1"/>
          </w:rPr>
          <w:t>β</w:t>
        </w:r>
        <w:r w:rsidR="00E8429D">
          <w:rPr>
            <w:color w:val="000000" w:themeColor="text1"/>
            <w:lang w:val="en-US"/>
          </w:rPr>
          <w:t>=-0.</w:t>
        </w:r>
        <w:r w:rsidR="00E8429D">
          <w:rPr>
            <w:color w:val="000000" w:themeColor="text1"/>
            <w:lang w:val="en-US"/>
          </w:rPr>
          <w:t>19</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w:t>
        </w:r>
        <w:r w:rsidR="00E8429D">
          <w:rPr>
            <w:color w:val="000000" w:themeColor="text1"/>
            <w:lang w:val="en-US"/>
          </w:rPr>
          <w:t>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w:t>
        </w:r>
        <w:r w:rsidR="00E8429D">
          <w:rPr>
            <w:color w:val="000000" w:themeColor="text1"/>
            <w:lang w:val="en-US"/>
          </w:rPr>
          <w:t>9</w:t>
        </w:r>
      </w:ins>
      <w:r w:rsidR="0065786E" w:rsidRPr="00937991">
        <w:rPr>
          <w:color w:val="000000" w:themeColor="text1"/>
          <w:lang w:val="en-US"/>
        </w:rPr>
        <w:t>).</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drawing>
          <wp:inline distT="0" distB="0" distL="0" distR="0" wp14:anchorId="36A18577" wp14:editId="0BCDC1C4">
            <wp:extent cx="4701069" cy="2507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8"/>
                    <a:stretch>
                      <a:fillRect/>
                    </a:stretch>
                  </pic:blipFill>
                  <pic:spPr>
                    <a:xfrm>
                      <a:off x="0" y="0"/>
                      <a:ext cx="4701069" cy="2507237"/>
                    </a:xfrm>
                    <a:prstGeom prst="rect">
                      <a:avLst/>
                    </a:prstGeom>
                  </pic:spPr>
                </pic:pic>
              </a:graphicData>
            </a:graphic>
          </wp:inline>
        </w:drawing>
      </w:r>
    </w:p>
    <w:p w14:paraId="211AF9D7" w14:textId="3C327383"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ins w:id="486" w:author="Microsoft Office User" w:date="2018-07-09T15:14:00Z">
        <w:r w:rsidR="00890740">
          <w:rPr>
            <w:i/>
            <w:color w:val="000000" w:themeColor="text1"/>
            <w:lang w:val="en-US"/>
          </w:rPr>
          <w:t xml:space="preserve"> (data </w:t>
        </w:r>
      </w:ins>
      <w:ins w:id="487" w:author="Microsoft Office User" w:date="2018-07-09T17:36:00Z">
        <w:r w:rsidR="00C3771B">
          <w:rPr>
            <w:i/>
            <w:color w:val="000000" w:themeColor="text1"/>
            <w:lang w:val="en-US"/>
          </w:rPr>
          <w:t xml:space="preserve">pooled across </w:t>
        </w:r>
      </w:ins>
      <w:proofErr w:type="spellStart"/>
      <w:ins w:id="488" w:author="Microsoft Office User" w:date="2018-07-09T15:14:00Z">
        <w:r w:rsidR="00890740">
          <w:rPr>
            <w:i/>
            <w:color w:val="000000" w:themeColor="text1"/>
            <w:lang w:val="en-US"/>
          </w:rPr>
          <w:t>Exps</w:t>
        </w:r>
        <w:proofErr w:type="spellEnd"/>
        <w:r w:rsidR="00890740">
          <w:rPr>
            <w:i/>
            <w:color w:val="000000" w:themeColor="text1"/>
            <w:lang w:val="en-US"/>
          </w:rPr>
          <w:t xml:space="preserve"> 3a and 3b)</w:t>
        </w:r>
      </w:ins>
      <w:r w:rsidRPr="00937991">
        <w:rPr>
          <w:i/>
          <w:color w:val="000000" w:themeColor="text1"/>
          <w:lang w:val="en-US"/>
        </w:rPr>
        <w:t>.</w:t>
      </w:r>
    </w:p>
    <w:p w14:paraId="22EF7411" w14:textId="77777777" w:rsidR="0065786E" w:rsidRPr="00937991" w:rsidRDefault="0065786E" w:rsidP="0065786E">
      <w:pPr>
        <w:jc w:val="both"/>
        <w:rPr>
          <w:color w:val="000000" w:themeColor="text1"/>
          <w:lang w:val="en-US"/>
        </w:rPr>
      </w:pPr>
    </w:p>
    <w:p w14:paraId="67C2D30F" w14:textId="77777777" w:rsidR="008A4112" w:rsidRDefault="008A4112" w:rsidP="008A4112">
      <w:pPr>
        <w:keepNext/>
        <w:jc w:val="both"/>
        <w:rPr>
          <w:ins w:id="489" w:author="Microsoft Office User" w:date="2018-07-09T15:17:00Z"/>
        </w:rPr>
        <w:pPrChange w:id="490" w:author="Microsoft Office User" w:date="2018-07-09T15:17:00Z">
          <w:pPr>
            <w:jc w:val="both"/>
          </w:pPr>
        </w:pPrChange>
      </w:pPr>
      <w:ins w:id="491" w:author="Microsoft Office User" w:date="2018-07-09T15:14:00Z">
        <w:r>
          <w:rPr>
            <w:noProof/>
            <w:color w:val="000000" w:themeColor="text1"/>
            <w:lang w:val="en-US"/>
          </w:rPr>
          <w:drawing>
            <wp:inline distT="0" distB="0" distL="0" distR="0" wp14:anchorId="01017D4A" wp14:editId="646B0812">
              <wp:extent cx="4800071" cy="29999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pdf"/>
                      <pic:cNvPicPr/>
                    </pic:nvPicPr>
                    <pic:blipFill>
                      <a:blip r:embed="rId19"/>
                      <a:stretch>
                        <a:fillRect/>
                      </a:stretch>
                    </pic:blipFill>
                    <pic:spPr>
                      <a:xfrm>
                        <a:off x="0" y="0"/>
                        <a:ext cx="4825000" cy="3015489"/>
                      </a:xfrm>
                      <a:prstGeom prst="rect">
                        <a:avLst/>
                      </a:prstGeom>
                    </pic:spPr>
                  </pic:pic>
                </a:graphicData>
              </a:graphic>
            </wp:inline>
          </w:drawing>
        </w:r>
      </w:ins>
    </w:p>
    <w:p w14:paraId="5744642D" w14:textId="17676ADE" w:rsidR="0065786E" w:rsidRPr="00937991" w:rsidRDefault="008A4112" w:rsidP="008A4112">
      <w:pPr>
        <w:pStyle w:val="Caption"/>
        <w:jc w:val="both"/>
        <w:rPr>
          <w:color w:val="000000" w:themeColor="text1"/>
          <w:lang w:val="en-US"/>
        </w:rPr>
        <w:pPrChange w:id="492" w:author="Microsoft Office User" w:date="2018-07-09T15:17:00Z">
          <w:pPr>
            <w:jc w:val="both"/>
          </w:pPr>
        </w:pPrChange>
      </w:pPr>
      <w:proofErr w:type="spellStart"/>
      <w:ins w:id="493" w:author="Microsoft Office User" w:date="2018-07-09T15:17:00Z">
        <w:r>
          <w:t>Figure</w:t>
        </w:r>
        <w:proofErr w:type="spellEnd"/>
        <w:r>
          <w:t xml:space="preserve"> 7</w:t>
        </w:r>
        <w:r>
          <w:t xml:space="preserve">. Proportion </w:t>
        </w:r>
        <w:proofErr w:type="spellStart"/>
        <w:r>
          <w:t>of</w:t>
        </w:r>
        <w:proofErr w:type="spellEnd"/>
        <w:r>
          <w:t xml:space="preserve"> </w:t>
        </w:r>
        <w:proofErr w:type="spellStart"/>
        <w:r>
          <w:t>inferred</w:t>
        </w:r>
        <w:proofErr w:type="spellEnd"/>
        <w:r>
          <w:t xml:space="preserve"> </w:t>
        </w:r>
        <w:proofErr w:type="spellStart"/>
        <w:r>
          <w:t>e</w:t>
        </w:r>
        <w:r>
          <w:t>vidence</w:t>
        </w:r>
        <w:proofErr w:type="spellEnd"/>
        <w:r>
          <w:t xml:space="preserve"> type </w:t>
        </w:r>
        <w:proofErr w:type="spellStart"/>
        <w:r>
          <w:t>by</w:t>
        </w:r>
        <w:proofErr w:type="spellEnd"/>
        <w:r>
          <w:t xml:space="preserve"> </w:t>
        </w:r>
        <w:proofErr w:type="spellStart"/>
        <w:r>
          <w:t>utterance</w:t>
        </w:r>
        <w:proofErr w:type="spellEnd"/>
        <w:r>
          <w:t xml:space="preserve"> </w:t>
        </w:r>
        <w:proofErr w:type="spellStart"/>
        <w:r>
          <w:t>for</w:t>
        </w:r>
        <w:proofErr w:type="spellEnd"/>
        <w:r>
          <w:t xml:space="preserve"> En</w:t>
        </w:r>
        <w:r>
          <w:t xml:space="preserve">glish 9left) </w:t>
        </w:r>
        <w:proofErr w:type="spellStart"/>
        <w:r>
          <w:t>and</w:t>
        </w:r>
        <w:proofErr w:type="spellEnd"/>
        <w:r>
          <w:t xml:space="preserve"> </w:t>
        </w:r>
        <w:proofErr w:type="spellStart"/>
        <w:r>
          <w:t>Gemran</w:t>
        </w:r>
        <w:proofErr w:type="spellEnd"/>
        <w:r>
          <w:t xml:space="preserve"> (</w:t>
        </w:r>
        <w:proofErr w:type="spellStart"/>
        <w:r>
          <w:t>right</w:t>
        </w:r>
        <w:proofErr w:type="spellEnd"/>
        <w:r>
          <w:t xml:space="preserve">, </w:t>
        </w:r>
        <w:proofErr w:type="spellStart"/>
        <w:r>
          <w:t>data</w:t>
        </w:r>
        <w:proofErr w:type="spellEnd"/>
        <w:r>
          <w:t xml:space="preserve"> </w:t>
        </w:r>
      </w:ins>
      <w:proofErr w:type="spellStart"/>
      <w:ins w:id="494" w:author="Microsoft Office User" w:date="2018-07-09T17:36:00Z">
        <w:r w:rsidR="00C3771B">
          <w:t>pooled</w:t>
        </w:r>
        <w:proofErr w:type="spellEnd"/>
        <w:r w:rsidR="00C3771B">
          <w:t xml:space="preserve"> </w:t>
        </w:r>
        <w:proofErr w:type="spellStart"/>
        <w:r w:rsidR="00C3771B">
          <w:t>across</w:t>
        </w:r>
        <w:proofErr w:type="spellEnd"/>
        <w:r w:rsidR="00C3771B">
          <w:t xml:space="preserve"> </w:t>
        </w:r>
      </w:ins>
      <w:proofErr w:type="spellStart"/>
      <w:ins w:id="495" w:author="Microsoft Office User" w:date="2018-07-09T15:17:00Z">
        <w:r>
          <w:t>both</w:t>
        </w:r>
        <w:proofErr w:type="spellEnd"/>
        <w:r>
          <w:t xml:space="preserve"> </w:t>
        </w:r>
        <w:proofErr w:type="spellStart"/>
        <w:r>
          <w:t>Exps</w:t>
        </w:r>
        <w:proofErr w:type="spellEnd"/>
        <w:r>
          <w:t xml:space="preserve"> 3a </w:t>
        </w:r>
        <w:proofErr w:type="spellStart"/>
        <w:r>
          <w:t>and</w:t>
        </w:r>
        <w:proofErr w:type="spellEnd"/>
        <w:r>
          <w:t xml:space="preserve"> 3b</w:t>
        </w:r>
        <w:r>
          <w:t>).</w:t>
        </w:r>
      </w:ins>
    </w:p>
    <w:p w14:paraId="75C3EE6E" w14:textId="77777777" w:rsidR="00030BA8" w:rsidRPr="00937991" w:rsidRDefault="00030BA8" w:rsidP="00E9143E">
      <w:pPr>
        <w:jc w:val="both"/>
        <w:rPr>
          <w:color w:val="000000" w:themeColor="text1"/>
          <w:lang w:val="en-US"/>
        </w:rPr>
      </w:pPr>
    </w:p>
    <w:p w14:paraId="789EFB3A"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 xml:space="preserve">statements </w:t>
      </w:r>
      <w:r w:rsidR="00212DE6" w:rsidRPr="00937991">
        <w:rPr>
          <w:color w:val="000000" w:themeColor="text1"/>
          <w:lang w:val="en-US"/>
        </w:rPr>
        <w:lastRenderedPageBreak/>
        <w:t>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788272B3" w:rsidR="00DC330F" w:rsidRDefault="00212DE6" w:rsidP="00DC330F">
      <w:pPr>
        <w:ind w:firstLine="567"/>
        <w:jc w:val="both"/>
        <w:rPr>
          <w:color w:val="000000" w:themeColor="text1"/>
          <w:lang w:val="en-US"/>
        </w:rPr>
      </w:pPr>
      <w:r>
        <w:rPr>
          <w:color w:val="000000" w:themeColor="text1"/>
          <w:lang w:val="en-US"/>
        </w:rPr>
        <w:t xml:space="preserve">Although our experimental data cannot </w:t>
      </w:r>
      <w:ins w:id="496" w:author="Microsoft Office-Anwender" w:date="2018-05-30T16:26:00Z">
        <w:r w:rsidR="00C8025E">
          <w:rPr>
            <w:color w:val="000000" w:themeColor="text1"/>
            <w:lang w:val="en-US"/>
          </w:rPr>
          <w:t xml:space="preserve">really </w:t>
        </w:r>
      </w:ins>
      <w:r>
        <w:rPr>
          <w:color w:val="000000" w:themeColor="text1"/>
          <w:lang w:val="en-US"/>
        </w:rPr>
        <w:t xml:space="preserve">decide </w:t>
      </w:r>
      <w:del w:id="497" w:author="Microsoft Office-Anwender" w:date="2018-05-30T16:26:00Z">
        <w:r w:rsidR="009856EB" w:rsidDel="00C8025E">
          <w:rPr>
            <w:color w:val="000000" w:themeColor="text1"/>
            <w:lang w:val="en-US"/>
          </w:rPr>
          <w:delText xml:space="preserve">fully </w:delText>
        </w:r>
      </w:del>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997309">
        <w:rPr>
          <w:color w:val="000000" w:themeColor="text1"/>
          <w:lang w:val="en-US"/>
        </w:rPr>
        <w:t xml:space="preserve">resolving these debates 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r w:rsidR="007521C7">
        <w:rPr>
          <w:color w:val="000000" w:themeColor="text1"/>
          <w:lang w:val="en-US"/>
        </w:rPr>
        <w:t xml:space="preserve">central 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390F9E3A"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w:t>
      </w:r>
      <w:proofErr w:type="spellStart"/>
      <w:r w:rsidR="00100AB3">
        <w:rPr>
          <w:color w:val="000000" w:themeColor="text1"/>
          <w:lang w:val="en-US"/>
        </w:rPr>
        <w:t>Fintel</w:t>
      </w:r>
      <w:proofErr w:type="spellEnd"/>
      <w:r w:rsidR="00100AB3">
        <w:rPr>
          <w:color w:val="000000" w:themeColor="text1"/>
          <w:lang w:val="en-US"/>
        </w:rPr>
        <w:t xml:space="preserve"> &amp; Gillies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w:t>
      </w:r>
      <w:ins w:id="498" w:author="Microsoft Office User" w:date="2018-07-09T17:46:00Z">
        <w:r w:rsidR="00AD392D">
          <w:rPr>
            <w:color w:val="000000" w:themeColor="text1"/>
            <w:lang w:val="en-US"/>
          </w:rPr>
          <w:t xml:space="preserve">. </w:t>
        </w:r>
      </w:ins>
      <w:del w:id="499" w:author="Microsoft Office User" w:date="2018-07-09T17:49:00Z">
        <w:r w:rsidR="00456A69" w:rsidRPr="00456A69" w:rsidDel="00F46F9D">
          <w:rPr>
            <w:color w:val="000000" w:themeColor="text1"/>
            <w:lang w:val="en-US"/>
          </w:rPr>
          <w:delText xml:space="preserve">. </w:delText>
        </w:r>
      </w:del>
      <w:bookmarkStart w:id="500" w:name="_GoBack"/>
      <w:bookmarkEnd w:id="500"/>
      <w:r w:rsidR="00456A69" w:rsidRPr="00456A69">
        <w:rPr>
          <w:color w:val="000000" w:themeColor="text1"/>
          <w:lang w:val="en-US"/>
        </w:rPr>
        <w:t xml:space="preserve">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Gillies' claim that "[s]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Gillies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serve to explain concrete felicity effects in the lexical domain of modal expressions as recently described by Matthewson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(Matthewson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A992A7D" w:rsidR="00030BA8" w:rsidRPr="00937991" w:rsidRDefault="005972A4" w:rsidP="00E9143E">
      <w:pPr>
        <w:jc w:val="both"/>
        <w:rPr>
          <w:color w:val="000000" w:themeColor="text1"/>
          <w:lang w:val="en-US"/>
        </w:rPr>
      </w:pPr>
      <w:r w:rsidRPr="00937991">
        <w:rPr>
          <w:color w:val="000000" w:themeColor="text1"/>
          <w:lang w:val="en-US"/>
        </w:rPr>
        <w:lastRenderedPageBreak/>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ins w:id="501" w:author="Microsoft Office-Anwender" w:date="2018-05-30T16:27:00Z">
        <w:r w:rsidR="00BB75B9">
          <w:rPr>
            <w:color w:val="FF0000"/>
            <w:lang w:val="en-US"/>
          </w:rPr>
          <w:t xml:space="preserve">that focuses on differences and similarities in the use conditions of the </w:t>
        </w:r>
        <w:r w:rsidR="00BB75B9" w:rsidRPr="008D7F66">
          <w:rPr>
            <w:color w:val="FF0000"/>
            <w:lang w:val="en-US"/>
          </w:rPr>
          <w:t xml:space="preserve">lexical inventory of </w:t>
        </w:r>
        <w:proofErr w:type="spellStart"/>
        <w:r w:rsidR="00BB75B9" w:rsidRPr="008D7F66">
          <w:rPr>
            <w:color w:val="FF0000"/>
            <w:lang w:val="en-US"/>
          </w:rPr>
          <w:t>evidentials</w:t>
        </w:r>
        <w:proofErr w:type="spellEnd"/>
        <w:r w:rsidR="00BB75B9" w:rsidRPr="008D7F66">
          <w:rPr>
            <w:color w:val="FF0000"/>
            <w:lang w:val="en-US"/>
          </w:rPr>
          <w:t xml:space="preserve"> across languages</w:t>
        </w:r>
        <w:r w:rsidR="00BB75B9">
          <w:rPr>
            <w:color w:val="FF0000"/>
            <w:lang w:val="en-US"/>
          </w:rPr>
          <w:t>, rather than discussing the different semantic status of these various means.</w:t>
        </w:r>
        <w:r w:rsidR="00BB75B9" w:rsidRPr="008D7F66">
          <w:rPr>
            <w:color w:val="FF0000"/>
            <w:lang w:val="en-US"/>
          </w:rPr>
          <w:t xml:space="preserve"> </w:t>
        </w:r>
        <w:r w:rsidR="00BB75B9">
          <w:rPr>
            <w:color w:val="FF0000"/>
            <w:lang w:val="en-US"/>
          </w:rPr>
          <w:t>In doing so, we provide</w:t>
        </w:r>
        <w:r w:rsidR="00BB75B9" w:rsidRPr="008D7F66">
          <w:rPr>
            <w:color w:val="FF0000"/>
            <w:lang w:val="en-US"/>
          </w:rPr>
          <w:t xml:space="preserve"> a good starting point for </w:t>
        </w:r>
        <w:r w:rsidR="00BB75B9">
          <w:rPr>
            <w:color w:val="FF0000"/>
            <w:lang w:val="en-US"/>
          </w:rPr>
          <w:t xml:space="preserve">adding a use-oriented view to </w:t>
        </w:r>
        <w:r w:rsidR="00BB75B9" w:rsidRPr="008D7F66">
          <w:rPr>
            <w:color w:val="FF0000"/>
            <w:lang w:val="en-US"/>
          </w:rPr>
          <w:t>theoretical debates on the nature of evid</w:t>
        </w:r>
        <w:r w:rsidR="00BB75B9">
          <w:rPr>
            <w:color w:val="FF0000"/>
            <w:lang w:val="en-US"/>
          </w:rPr>
          <w:t xml:space="preserve">ential expressions, and we point out the importance of an </w:t>
        </w:r>
        <w:r w:rsidR="00BB75B9" w:rsidRPr="008D7F66">
          <w:rPr>
            <w:color w:val="FF0000"/>
            <w:lang w:val="en-US"/>
          </w:rPr>
          <w:t>experimentally-driven perspective</w:t>
        </w:r>
        <w:r w:rsidR="00BB75B9">
          <w:rPr>
            <w:color w:val="FF0000"/>
            <w:lang w:val="en-US"/>
          </w:rPr>
          <w:t xml:space="preserve"> in this context</w:t>
        </w:r>
        <w:r w:rsidR="00BB75B9" w:rsidRPr="008D7F66">
          <w:rPr>
            <w:color w:val="FF0000"/>
            <w:lang w:val="en-US"/>
          </w:rPr>
          <w:t>.</w:t>
        </w:r>
      </w:ins>
      <w:del w:id="502" w:author="Microsoft Office-Anwender" w:date="2018-05-30T16:27:00Z">
        <w:r w:rsidR="000C407F" w:rsidDel="00BB75B9">
          <w:rPr>
            <w:color w:val="000000" w:themeColor="text1"/>
            <w:lang w:val="en-US"/>
          </w:rPr>
          <w:delText xml:space="preserve">to detect and define meaning differences in the lexical inventory of evidentials across languages and </w:delText>
        </w:r>
        <w:r w:rsidR="007E5475" w:rsidDel="00BB75B9">
          <w:rPr>
            <w:color w:val="000000" w:themeColor="text1"/>
            <w:lang w:val="en-US"/>
          </w:rPr>
          <w:delText xml:space="preserve">hence </w:delText>
        </w:r>
        <w:r w:rsidR="000C407F" w:rsidDel="00BB75B9">
          <w:rPr>
            <w:color w:val="000000" w:themeColor="text1"/>
            <w:lang w:val="en-US"/>
          </w:rPr>
          <w:delText>provides</w:delText>
        </w:r>
        <w:r w:rsidRPr="00937991" w:rsidDel="00BB75B9">
          <w:rPr>
            <w:color w:val="000000" w:themeColor="text1"/>
            <w:lang w:val="en-US"/>
          </w:rPr>
          <w:delText xml:space="preserve"> a good starting point for approaching theoretical debates on the nature of evid</w:delText>
        </w:r>
        <w:r w:rsidR="000C407F" w:rsidDel="00BB75B9">
          <w:rPr>
            <w:color w:val="000000" w:themeColor="text1"/>
            <w:lang w:val="en-US"/>
          </w:rPr>
          <w:delText>ential expressions from a fresh, experimentally-driven perspective.</w:delText>
        </w:r>
      </w:del>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362C43C5" w14:textId="4EA29E11" w:rsidR="00947B1E" w:rsidDel="00A15670" w:rsidRDefault="00947B1E" w:rsidP="00E9143E">
      <w:pPr>
        <w:jc w:val="both"/>
        <w:rPr>
          <w:del w:id="503" w:author="Microsoft Office User" w:date="2018-06-28T19:53:00Z"/>
          <w:color w:val="000000" w:themeColor="text1"/>
          <w:lang w:val="en-US"/>
        </w:rPr>
      </w:pPr>
    </w:p>
    <w:p w14:paraId="15115D54" w14:textId="4F96CA5E" w:rsidR="007E5475" w:rsidRPr="00937991" w:rsidDel="00A15670" w:rsidRDefault="007E5475" w:rsidP="00E9143E">
      <w:pPr>
        <w:jc w:val="both"/>
        <w:rPr>
          <w:del w:id="504" w:author="Microsoft Office User" w:date="2018-06-28T19:53:00Z"/>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Featherston,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w:t>
      </w:r>
      <w:proofErr w:type="spellStart"/>
      <w:r w:rsidR="007F130B" w:rsidRPr="007F130B">
        <w:rPr>
          <w:rFonts w:eastAsia="Arial"/>
          <w:color w:val="000000"/>
          <w:lang w:val="en-US"/>
        </w:rPr>
        <w:t>Trotzke</w:t>
      </w:r>
      <w:proofErr w:type="spellEnd"/>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D. Klimek-</w:t>
      </w:r>
      <w:proofErr w:type="spellStart"/>
      <w:r w:rsidR="00010299">
        <w:rPr>
          <w:color w:val="000000" w:themeColor="text1"/>
          <w:shd w:val="clear" w:color="auto" w:fill="FFFFFF"/>
          <w:lang w:val="en-US"/>
        </w:rPr>
        <w:t>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 xml:space="preserve">n,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r>
        <w:rPr>
          <w:color w:val="000000" w:themeColor="text1"/>
          <w:lang w:val="en-US"/>
        </w:rPr>
        <w:t xml:space="preserve">Matthewson,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EE03B0" w:rsidRDefault="00FE3D85" w:rsidP="00301E0B">
      <w:pPr>
        <w:jc w:val="both"/>
        <w:rPr>
          <w:color w:val="000000" w:themeColor="text1"/>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EE03B0">
        <w:rPr>
          <w:color w:val="000000" w:themeColor="text1"/>
        </w:rPr>
        <w:t xml:space="preserve">Ms. </w:t>
      </w:r>
    </w:p>
    <w:p w14:paraId="69A73C88" w14:textId="77777777" w:rsidR="00FE3D85" w:rsidRPr="00EE03B0" w:rsidRDefault="00FE3D85" w:rsidP="00301E0B">
      <w:pPr>
        <w:jc w:val="both"/>
        <w:rPr>
          <w:color w:val="000000" w:themeColor="text1"/>
        </w:rPr>
      </w:pPr>
    </w:p>
    <w:p w14:paraId="4FCA2BE2" w14:textId="77777777" w:rsidR="00030BA8" w:rsidRPr="00EE03B0" w:rsidRDefault="005972A4" w:rsidP="00301E0B">
      <w:pPr>
        <w:jc w:val="both"/>
        <w:rPr>
          <w:color w:val="000000" w:themeColor="text1"/>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r w:rsidRPr="00EE03B0">
        <w:rPr>
          <w:i/>
          <w:color w:val="000000" w:themeColor="text1"/>
        </w:rPr>
        <w:t>Linguistische Berichte</w:t>
      </w:r>
      <w:r w:rsidRPr="00EE03B0">
        <w:rPr>
          <w:color w:val="000000" w:themeColor="text1"/>
        </w:rPr>
        <w:t xml:space="preserve"> 199, 253–286.</w:t>
      </w:r>
    </w:p>
    <w:p w14:paraId="1A026E52" w14:textId="77777777" w:rsidR="00030BA8" w:rsidRPr="00EE03B0" w:rsidRDefault="00030BA8" w:rsidP="00301E0B">
      <w:pPr>
        <w:jc w:val="both"/>
        <w:rPr>
          <w:color w:val="000000" w:themeColor="text1"/>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t xml:space="preserve">Zimmermann, M. (2008). Discourse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Default="005972A4" w:rsidP="007402E1">
      <w:pPr>
        <w:ind w:left="226" w:firstLine="113"/>
        <w:jc w:val="both"/>
        <w:rPr>
          <w:ins w:id="505" w:author="Microsoft Office User" w:date="2018-06-28T19:47:00Z"/>
          <w:color w:val="000000" w:themeColor="text1"/>
        </w:rPr>
      </w:pPr>
      <w:r w:rsidRPr="00937991">
        <w:rPr>
          <w:color w:val="000000" w:themeColor="text1"/>
        </w:rPr>
        <w:t>Sie sehen aus dem Fenster und beobachten, wie Regentropfen vom Himmel fallen.</w:t>
      </w:r>
    </w:p>
    <w:p w14:paraId="671CCDF0" w14:textId="325419DF" w:rsidR="004E5D02" w:rsidRPr="00B54C34" w:rsidRDefault="004E5D02" w:rsidP="007402E1">
      <w:pPr>
        <w:ind w:left="226" w:firstLine="113"/>
        <w:jc w:val="both"/>
        <w:rPr>
          <w:ins w:id="506" w:author="Microsoft Office User" w:date="2018-06-28T19:47:00Z"/>
          <w:i/>
          <w:color w:val="000000" w:themeColor="text1"/>
          <w:lang w:val="en-US"/>
          <w:rPrChange w:id="507" w:author="Microsoft Office-Anwender" w:date="2018-06-30T08:29:00Z">
            <w:rPr>
              <w:ins w:id="508" w:author="Microsoft Office User" w:date="2018-06-28T19:47:00Z"/>
              <w:color w:val="000000" w:themeColor="text1"/>
            </w:rPr>
          </w:rPrChange>
        </w:rPr>
      </w:pPr>
      <w:ins w:id="509" w:author="Microsoft Office User" w:date="2018-06-28T19:47:00Z">
        <w:r w:rsidRPr="00B54C34">
          <w:rPr>
            <w:i/>
            <w:color w:val="000000" w:themeColor="text1"/>
            <w:lang w:val="en-US"/>
            <w:rPrChange w:id="510" w:author="Microsoft Office-Anwender" w:date="2018-06-30T08:29:00Z">
              <w:rPr>
                <w:color w:val="000000" w:themeColor="text1"/>
              </w:rPr>
            </w:rPrChange>
          </w:rPr>
          <w:t>Evidence type (full):</w:t>
        </w:r>
      </w:ins>
      <w:ins w:id="511" w:author="Microsoft Office User" w:date="2018-06-28T19:49:00Z">
        <w:r w:rsidR="00110B61" w:rsidRPr="00B54C34">
          <w:rPr>
            <w:i/>
            <w:color w:val="000000" w:themeColor="text1"/>
            <w:lang w:val="en-US"/>
            <w:rPrChange w:id="512" w:author="Microsoft Office-Anwender" w:date="2018-06-30T08:29:00Z">
              <w:rPr>
                <w:i/>
                <w:color w:val="000000" w:themeColor="text1"/>
              </w:rPr>
            </w:rPrChange>
          </w:rPr>
          <w:t xml:space="preserve"> </w:t>
        </w:r>
        <w:r w:rsidR="00110B61" w:rsidRPr="00B54C34">
          <w:rPr>
            <w:color w:val="000000" w:themeColor="text1"/>
            <w:lang w:val="en-US"/>
            <w:rPrChange w:id="513" w:author="Microsoft Office-Anwender" w:date="2018-06-30T08:29:00Z">
              <w:rPr>
                <w:color w:val="000000" w:themeColor="text1"/>
              </w:rPr>
            </w:rPrChange>
          </w:rPr>
          <w:t>perceptual</w:t>
        </w:r>
      </w:ins>
    </w:p>
    <w:p w14:paraId="13DBBC8E" w14:textId="17663657" w:rsidR="004E5D02" w:rsidRPr="00B54C34" w:rsidRDefault="004E5D02" w:rsidP="007402E1">
      <w:pPr>
        <w:ind w:left="226" w:firstLine="113"/>
        <w:jc w:val="both"/>
        <w:rPr>
          <w:color w:val="000000" w:themeColor="text1"/>
          <w:lang w:val="en-US"/>
          <w:rPrChange w:id="514" w:author="Microsoft Office-Anwender" w:date="2018-06-30T08:29:00Z">
            <w:rPr>
              <w:color w:val="000000" w:themeColor="text1"/>
            </w:rPr>
          </w:rPrChange>
        </w:rPr>
      </w:pPr>
      <w:ins w:id="515" w:author="Microsoft Office User" w:date="2018-06-28T19:47:00Z">
        <w:r w:rsidRPr="00B54C34">
          <w:rPr>
            <w:i/>
            <w:color w:val="000000" w:themeColor="text1"/>
            <w:lang w:val="en-US"/>
            <w:rPrChange w:id="516" w:author="Microsoft Office-Anwender" w:date="2018-06-30T08:29:00Z">
              <w:rPr>
                <w:color w:val="000000" w:themeColor="text1"/>
              </w:rPr>
            </w:rPrChange>
          </w:rPr>
          <w:t>Evidence type (</w:t>
        </w:r>
      </w:ins>
      <w:ins w:id="517" w:author="Microsoft Office User" w:date="2018-06-28T19:48:00Z">
        <w:r w:rsidRPr="00B54C34">
          <w:rPr>
            <w:i/>
            <w:color w:val="000000" w:themeColor="text1"/>
            <w:lang w:val="en-US"/>
            <w:rPrChange w:id="518" w:author="Microsoft Office-Anwender" w:date="2018-06-30T08:29:00Z">
              <w:rPr>
                <w:color w:val="000000" w:themeColor="text1"/>
              </w:rPr>
            </w:rPrChange>
          </w:rPr>
          <w:t>reduced</w:t>
        </w:r>
      </w:ins>
      <w:ins w:id="519" w:author="Microsoft Office User" w:date="2018-06-28T19:47:00Z">
        <w:r w:rsidRPr="00B54C34">
          <w:rPr>
            <w:i/>
            <w:color w:val="000000" w:themeColor="text1"/>
            <w:lang w:val="en-US"/>
            <w:rPrChange w:id="520" w:author="Microsoft Office-Anwender" w:date="2018-06-30T08:29:00Z">
              <w:rPr>
                <w:color w:val="000000" w:themeColor="text1"/>
              </w:rPr>
            </w:rPrChange>
          </w:rPr>
          <w:t>)</w:t>
        </w:r>
      </w:ins>
      <w:ins w:id="521" w:author="Microsoft Office User" w:date="2018-06-28T19:48:00Z">
        <w:r w:rsidRPr="00B54C34">
          <w:rPr>
            <w:i/>
            <w:color w:val="000000" w:themeColor="text1"/>
            <w:lang w:val="en-US"/>
            <w:rPrChange w:id="522" w:author="Microsoft Office-Anwender" w:date="2018-06-30T08:29:00Z">
              <w:rPr>
                <w:color w:val="000000" w:themeColor="text1"/>
              </w:rPr>
            </w:rPrChange>
          </w:rPr>
          <w:t>:</w:t>
        </w:r>
      </w:ins>
      <w:ins w:id="523" w:author="Microsoft Office User" w:date="2018-06-28T19:49:00Z">
        <w:r w:rsidR="00110B61" w:rsidRPr="00B54C34">
          <w:rPr>
            <w:i/>
            <w:color w:val="000000" w:themeColor="text1"/>
            <w:lang w:val="en-US"/>
            <w:rPrChange w:id="524" w:author="Microsoft Office-Anwender" w:date="2018-06-30T08:29:00Z">
              <w:rPr>
                <w:i/>
                <w:color w:val="000000" w:themeColor="text1"/>
              </w:rPr>
            </w:rPrChange>
          </w:rPr>
          <w:t xml:space="preserve"> </w:t>
        </w:r>
        <w:r w:rsidR="00110B61" w:rsidRPr="00B54C34">
          <w:rPr>
            <w:color w:val="000000" w:themeColor="text1"/>
            <w:lang w:val="en-US"/>
            <w:rPrChange w:id="525" w:author="Microsoft Office-Anwender" w:date="2018-06-30T08:29:00Z">
              <w:rPr>
                <w:color w:val="000000" w:themeColor="text1"/>
              </w:rPr>
            </w:rPrChange>
          </w:rPr>
          <w:t>direct</w:t>
        </w:r>
      </w:ins>
    </w:p>
    <w:p w14:paraId="466A2DBD" w14:textId="77777777" w:rsidR="00030BA8" w:rsidRPr="00B54C34" w:rsidRDefault="00030BA8" w:rsidP="00E9143E">
      <w:pPr>
        <w:rPr>
          <w:color w:val="000000" w:themeColor="text1"/>
          <w:lang w:val="en-US"/>
          <w:rPrChange w:id="526" w:author="Microsoft Office-Anwender" w:date="2018-06-30T08:29:00Z">
            <w:rPr>
              <w:color w:val="000000" w:themeColor="text1"/>
            </w:rPr>
          </w:rPrChange>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Default="005972A4" w:rsidP="007402E1">
      <w:pPr>
        <w:ind w:left="226" w:firstLine="113"/>
        <w:jc w:val="both"/>
        <w:rPr>
          <w:ins w:id="527" w:author="Microsoft Office User" w:date="2018-06-28T19:48:00Z"/>
          <w:color w:val="000000" w:themeColor="text1"/>
        </w:rPr>
      </w:pPr>
      <w:r w:rsidRPr="00937991">
        <w:rPr>
          <w:color w:val="000000" w:themeColor="text1"/>
        </w:rPr>
        <w:t>Sie können hören, wie Wasser auf das Dach prasselt.</w:t>
      </w:r>
    </w:p>
    <w:p w14:paraId="66EBF6D7" w14:textId="656B8179" w:rsidR="004E5D02" w:rsidRPr="00B54C34" w:rsidRDefault="004E5D02" w:rsidP="004E5D02">
      <w:pPr>
        <w:ind w:left="226" w:firstLine="113"/>
        <w:jc w:val="both"/>
        <w:rPr>
          <w:ins w:id="528" w:author="Microsoft Office User" w:date="2018-06-28T19:48:00Z"/>
          <w:color w:val="000000" w:themeColor="text1"/>
          <w:lang w:val="en-US"/>
          <w:rPrChange w:id="529" w:author="Microsoft Office-Anwender" w:date="2018-06-30T08:29:00Z">
            <w:rPr>
              <w:ins w:id="530" w:author="Microsoft Office User" w:date="2018-06-28T19:48:00Z"/>
              <w:i/>
              <w:color w:val="000000" w:themeColor="text1"/>
            </w:rPr>
          </w:rPrChange>
        </w:rPr>
      </w:pPr>
      <w:ins w:id="531" w:author="Microsoft Office User" w:date="2018-06-28T19:48:00Z">
        <w:r w:rsidRPr="00B54C34">
          <w:rPr>
            <w:i/>
            <w:color w:val="000000" w:themeColor="text1"/>
            <w:lang w:val="en-US"/>
            <w:rPrChange w:id="532" w:author="Microsoft Office-Anwender" w:date="2018-06-30T08:29:00Z">
              <w:rPr>
                <w:i/>
                <w:color w:val="000000" w:themeColor="text1"/>
              </w:rPr>
            </w:rPrChange>
          </w:rPr>
          <w:t>Evidence type (full):</w:t>
        </w:r>
      </w:ins>
      <w:ins w:id="533" w:author="Microsoft Office User" w:date="2018-06-28T19:49:00Z">
        <w:r w:rsidR="0089499E" w:rsidRPr="00B54C34">
          <w:rPr>
            <w:color w:val="000000" w:themeColor="text1"/>
            <w:lang w:val="en-US"/>
            <w:rPrChange w:id="534" w:author="Microsoft Office-Anwender" w:date="2018-06-30T08:29:00Z">
              <w:rPr>
                <w:color w:val="000000" w:themeColor="text1"/>
              </w:rPr>
            </w:rPrChange>
          </w:rPr>
          <w:t xml:space="preserve"> inferential</w:t>
        </w:r>
      </w:ins>
    </w:p>
    <w:p w14:paraId="05697C29" w14:textId="6852E861" w:rsidR="004E5D02" w:rsidRPr="00B54C34" w:rsidRDefault="004E5D02" w:rsidP="004E5D02">
      <w:pPr>
        <w:ind w:left="226" w:firstLine="113"/>
        <w:jc w:val="both"/>
        <w:rPr>
          <w:ins w:id="535" w:author="Microsoft Office User" w:date="2018-06-28T19:48:00Z"/>
          <w:color w:val="000000" w:themeColor="text1"/>
          <w:lang w:val="en-US"/>
          <w:rPrChange w:id="536" w:author="Microsoft Office-Anwender" w:date="2018-06-30T08:29:00Z">
            <w:rPr>
              <w:ins w:id="537" w:author="Microsoft Office User" w:date="2018-06-28T19:48:00Z"/>
              <w:i/>
              <w:color w:val="000000" w:themeColor="text1"/>
            </w:rPr>
          </w:rPrChange>
        </w:rPr>
      </w:pPr>
      <w:ins w:id="538" w:author="Microsoft Office User" w:date="2018-06-28T19:48:00Z">
        <w:r w:rsidRPr="00B54C34">
          <w:rPr>
            <w:i/>
            <w:color w:val="000000" w:themeColor="text1"/>
            <w:lang w:val="en-US"/>
            <w:rPrChange w:id="539" w:author="Microsoft Office-Anwender" w:date="2018-06-30T08:29:00Z">
              <w:rPr>
                <w:i/>
                <w:color w:val="000000" w:themeColor="text1"/>
              </w:rPr>
            </w:rPrChange>
          </w:rPr>
          <w:t>Evidence type (reduced):</w:t>
        </w:r>
      </w:ins>
      <w:ins w:id="540" w:author="Microsoft Office User" w:date="2018-06-28T19:50:00Z">
        <w:r w:rsidR="0089499E" w:rsidRPr="00B54C34">
          <w:rPr>
            <w:color w:val="000000" w:themeColor="text1"/>
            <w:lang w:val="en-US"/>
            <w:rPrChange w:id="541" w:author="Microsoft Office-Anwender" w:date="2018-06-30T08:29:00Z">
              <w:rPr>
                <w:color w:val="000000" w:themeColor="text1"/>
              </w:rPr>
            </w:rPrChange>
          </w:rPr>
          <w:t xml:space="preserve"> indirect</w:t>
        </w:r>
      </w:ins>
    </w:p>
    <w:p w14:paraId="121FBEEB" w14:textId="77777777" w:rsidR="004E5D02" w:rsidRPr="00B54C34" w:rsidDel="004E5D02" w:rsidRDefault="004E5D02" w:rsidP="007402E1">
      <w:pPr>
        <w:ind w:left="226" w:firstLine="113"/>
        <w:jc w:val="both"/>
        <w:rPr>
          <w:del w:id="542" w:author="Microsoft Office User" w:date="2018-06-28T19:48:00Z"/>
          <w:color w:val="000000" w:themeColor="text1"/>
          <w:lang w:val="en-US"/>
          <w:rPrChange w:id="543" w:author="Microsoft Office-Anwender" w:date="2018-06-30T08:29:00Z">
            <w:rPr>
              <w:del w:id="544" w:author="Microsoft Office User" w:date="2018-06-28T19:48:00Z"/>
              <w:color w:val="000000" w:themeColor="text1"/>
            </w:rPr>
          </w:rPrChange>
        </w:rPr>
      </w:pPr>
    </w:p>
    <w:p w14:paraId="6A21C2A4" w14:textId="77777777" w:rsidR="007402E1" w:rsidRPr="00B54C34" w:rsidRDefault="007402E1" w:rsidP="00E9143E">
      <w:pPr>
        <w:jc w:val="both"/>
        <w:rPr>
          <w:color w:val="000000" w:themeColor="text1"/>
          <w:lang w:val="en-US"/>
          <w:rPrChange w:id="545" w:author="Microsoft Office-Anwender" w:date="2018-06-30T08:29:00Z">
            <w:rPr>
              <w:color w:val="000000" w:themeColor="text1"/>
            </w:rPr>
          </w:rPrChange>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Default="005972A4" w:rsidP="007402E1">
      <w:pPr>
        <w:ind w:left="226" w:firstLine="113"/>
        <w:jc w:val="both"/>
        <w:rPr>
          <w:ins w:id="546" w:author="Microsoft Office User" w:date="2018-06-28T19:48:00Z"/>
          <w:color w:val="000000" w:themeColor="text1"/>
        </w:rPr>
      </w:pPr>
      <w:r w:rsidRPr="00937991">
        <w:rPr>
          <w:color w:val="000000" w:themeColor="text1"/>
        </w:rPr>
        <w:t>Sie haben im Internet den Wetterbericht gelesen, in dem stand, dass es regnen würde.</w:t>
      </w:r>
    </w:p>
    <w:p w14:paraId="63A6880F" w14:textId="387CFDE5" w:rsidR="004E5D02" w:rsidRPr="00B54C34" w:rsidRDefault="004E5D02" w:rsidP="004E5D02">
      <w:pPr>
        <w:ind w:left="226" w:firstLine="113"/>
        <w:jc w:val="both"/>
        <w:rPr>
          <w:ins w:id="547" w:author="Microsoft Office User" w:date="2018-06-28T19:48:00Z"/>
          <w:color w:val="000000" w:themeColor="text1"/>
          <w:lang w:val="en-US"/>
          <w:rPrChange w:id="548" w:author="Microsoft Office-Anwender" w:date="2018-06-30T08:30:00Z">
            <w:rPr>
              <w:ins w:id="549" w:author="Microsoft Office User" w:date="2018-06-28T19:48:00Z"/>
              <w:i/>
              <w:color w:val="000000" w:themeColor="text1"/>
            </w:rPr>
          </w:rPrChange>
        </w:rPr>
      </w:pPr>
      <w:ins w:id="550" w:author="Microsoft Office User" w:date="2018-06-28T19:48:00Z">
        <w:r w:rsidRPr="00B54C34">
          <w:rPr>
            <w:i/>
            <w:color w:val="000000" w:themeColor="text1"/>
            <w:lang w:val="en-US"/>
            <w:rPrChange w:id="551" w:author="Microsoft Office-Anwender" w:date="2018-06-30T08:30:00Z">
              <w:rPr>
                <w:i/>
                <w:color w:val="000000" w:themeColor="text1"/>
              </w:rPr>
            </w:rPrChange>
          </w:rPr>
          <w:t>Evidence type (full):</w:t>
        </w:r>
      </w:ins>
      <w:ins w:id="552" w:author="Microsoft Office User" w:date="2018-06-28T19:50:00Z">
        <w:r w:rsidR="00585A77" w:rsidRPr="00B54C34">
          <w:rPr>
            <w:i/>
            <w:color w:val="000000" w:themeColor="text1"/>
            <w:lang w:val="en-US"/>
            <w:rPrChange w:id="553" w:author="Microsoft Office-Anwender" w:date="2018-06-30T08:30:00Z">
              <w:rPr>
                <w:i/>
                <w:color w:val="000000" w:themeColor="text1"/>
              </w:rPr>
            </w:rPrChange>
          </w:rPr>
          <w:t xml:space="preserve"> </w:t>
        </w:r>
        <w:r w:rsidR="00585A77" w:rsidRPr="00B54C34">
          <w:rPr>
            <w:color w:val="000000" w:themeColor="text1"/>
            <w:lang w:val="en-US"/>
            <w:rPrChange w:id="554" w:author="Microsoft Office-Anwender" w:date="2018-06-30T08:30:00Z">
              <w:rPr>
                <w:color w:val="000000" w:themeColor="text1"/>
              </w:rPr>
            </w:rPrChange>
          </w:rPr>
          <w:t>reportative</w:t>
        </w:r>
      </w:ins>
    </w:p>
    <w:p w14:paraId="06BE8C62" w14:textId="2E251A8D" w:rsidR="004E5D02" w:rsidRPr="00B54C34" w:rsidRDefault="004E5D02" w:rsidP="004E5D02">
      <w:pPr>
        <w:ind w:left="226" w:firstLine="113"/>
        <w:jc w:val="both"/>
        <w:rPr>
          <w:ins w:id="555" w:author="Microsoft Office User" w:date="2018-06-28T19:48:00Z"/>
          <w:color w:val="000000" w:themeColor="text1"/>
          <w:lang w:val="en-US"/>
          <w:rPrChange w:id="556" w:author="Microsoft Office-Anwender" w:date="2018-06-30T08:30:00Z">
            <w:rPr>
              <w:ins w:id="557" w:author="Microsoft Office User" w:date="2018-06-28T19:48:00Z"/>
              <w:i/>
              <w:color w:val="000000" w:themeColor="text1"/>
            </w:rPr>
          </w:rPrChange>
        </w:rPr>
      </w:pPr>
      <w:ins w:id="558" w:author="Microsoft Office User" w:date="2018-06-28T19:48:00Z">
        <w:r w:rsidRPr="00B54C34">
          <w:rPr>
            <w:i/>
            <w:color w:val="000000" w:themeColor="text1"/>
            <w:lang w:val="en-US"/>
            <w:rPrChange w:id="559" w:author="Microsoft Office-Anwender" w:date="2018-06-30T08:30:00Z">
              <w:rPr>
                <w:i/>
                <w:color w:val="000000" w:themeColor="text1"/>
              </w:rPr>
            </w:rPrChange>
          </w:rPr>
          <w:t>Evidence type (reduced):</w:t>
        </w:r>
      </w:ins>
      <w:ins w:id="560" w:author="Microsoft Office User" w:date="2018-06-28T19:50:00Z">
        <w:r w:rsidR="00585A77" w:rsidRPr="00B54C34">
          <w:rPr>
            <w:color w:val="000000" w:themeColor="text1"/>
            <w:lang w:val="en-US"/>
            <w:rPrChange w:id="561" w:author="Microsoft Office-Anwender" w:date="2018-06-30T08:30:00Z">
              <w:rPr>
                <w:color w:val="000000" w:themeColor="text1"/>
              </w:rPr>
            </w:rPrChange>
          </w:rPr>
          <w:t xml:space="preserve"> direct</w:t>
        </w:r>
      </w:ins>
    </w:p>
    <w:p w14:paraId="3ACCF382" w14:textId="77777777" w:rsidR="004E5D02" w:rsidRPr="00B54C34" w:rsidDel="004E5D02" w:rsidRDefault="004E5D02" w:rsidP="007402E1">
      <w:pPr>
        <w:ind w:left="226" w:firstLine="113"/>
        <w:jc w:val="both"/>
        <w:rPr>
          <w:del w:id="562" w:author="Microsoft Office User" w:date="2018-06-28T19:48:00Z"/>
          <w:color w:val="000000" w:themeColor="text1"/>
          <w:lang w:val="en-US"/>
          <w:rPrChange w:id="563" w:author="Microsoft Office-Anwender" w:date="2018-06-30T08:30:00Z">
            <w:rPr>
              <w:del w:id="564" w:author="Microsoft Office User" w:date="2018-06-28T19:48:00Z"/>
              <w:color w:val="000000" w:themeColor="text1"/>
            </w:rPr>
          </w:rPrChange>
        </w:rPr>
      </w:pPr>
    </w:p>
    <w:p w14:paraId="012F1621" w14:textId="77777777" w:rsidR="007402E1" w:rsidRPr="00B54C34" w:rsidRDefault="007402E1" w:rsidP="007402E1">
      <w:pPr>
        <w:jc w:val="both"/>
        <w:rPr>
          <w:color w:val="000000" w:themeColor="text1"/>
          <w:lang w:val="en-US"/>
          <w:rPrChange w:id="565" w:author="Microsoft Office-Anwender" w:date="2018-06-30T08:30:00Z">
            <w:rPr>
              <w:color w:val="000000" w:themeColor="text1"/>
            </w:rPr>
          </w:rPrChange>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Default="005972A4" w:rsidP="007402E1">
      <w:pPr>
        <w:ind w:left="226" w:firstLine="113"/>
        <w:jc w:val="both"/>
        <w:rPr>
          <w:ins w:id="566" w:author="Microsoft Office User" w:date="2018-06-28T19:48:00Z"/>
          <w:color w:val="000000" w:themeColor="text1"/>
        </w:rPr>
      </w:pPr>
      <w:r w:rsidRPr="00937991">
        <w:rPr>
          <w:color w:val="000000" w:themeColor="text1"/>
        </w:rPr>
        <w:t>Sie sehen, wie jemand mit nassen Haaren und durchnässten Kleidern von draußen hereinkommt.</w:t>
      </w:r>
    </w:p>
    <w:p w14:paraId="6FC6E9CA" w14:textId="60785D53" w:rsidR="004E5D02" w:rsidRPr="00B54C34" w:rsidRDefault="004E5D02" w:rsidP="004E5D02">
      <w:pPr>
        <w:ind w:left="226" w:firstLine="113"/>
        <w:jc w:val="both"/>
        <w:rPr>
          <w:ins w:id="567" w:author="Microsoft Office User" w:date="2018-06-28T19:48:00Z"/>
          <w:color w:val="000000" w:themeColor="text1"/>
          <w:lang w:val="en-US"/>
          <w:rPrChange w:id="568" w:author="Microsoft Office-Anwender" w:date="2018-06-30T08:30:00Z">
            <w:rPr>
              <w:ins w:id="569" w:author="Microsoft Office User" w:date="2018-06-28T19:48:00Z"/>
              <w:i/>
              <w:color w:val="000000" w:themeColor="text1"/>
            </w:rPr>
          </w:rPrChange>
        </w:rPr>
      </w:pPr>
      <w:ins w:id="570" w:author="Microsoft Office User" w:date="2018-06-28T19:48:00Z">
        <w:r w:rsidRPr="00B54C34">
          <w:rPr>
            <w:i/>
            <w:color w:val="000000" w:themeColor="text1"/>
            <w:lang w:val="en-US"/>
            <w:rPrChange w:id="571" w:author="Microsoft Office-Anwender" w:date="2018-06-30T08:30:00Z">
              <w:rPr>
                <w:i/>
                <w:color w:val="000000" w:themeColor="text1"/>
              </w:rPr>
            </w:rPrChange>
          </w:rPr>
          <w:t>Evidence type (full):</w:t>
        </w:r>
      </w:ins>
      <w:ins w:id="572" w:author="Microsoft Office User" w:date="2018-06-28T19:50:00Z">
        <w:r w:rsidR="00585A77" w:rsidRPr="00B54C34">
          <w:rPr>
            <w:color w:val="000000" w:themeColor="text1"/>
            <w:lang w:val="en-US"/>
            <w:rPrChange w:id="573" w:author="Microsoft Office-Anwender" w:date="2018-06-30T08:30:00Z">
              <w:rPr>
                <w:color w:val="000000" w:themeColor="text1"/>
              </w:rPr>
            </w:rPrChange>
          </w:rPr>
          <w:t xml:space="preserve"> inferential</w:t>
        </w:r>
      </w:ins>
    </w:p>
    <w:p w14:paraId="3D03F00E" w14:textId="36142166" w:rsidR="004E5D02" w:rsidRPr="00B54C34" w:rsidRDefault="004E5D02" w:rsidP="004E5D02">
      <w:pPr>
        <w:ind w:left="226" w:firstLine="113"/>
        <w:jc w:val="both"/>
        <w:rPr>
          <w:ins w:id="574" w:author="Microsoft Office User" w:date="2018-06-28T19:48:00Z"/>
          <w:color w:val="000000" w:themeColor="text1"/>
          <w:lang w:val="en-US"/>
          <w:rPrChange w:id="575" w:author="Microsoft Office-Anwender" w:date="2018-06-30T08:30:00Z">
            <w:rPr>
              <w:ins w:id="576" w:author="Microsoft Office User" w:date="2018-06-28T19:48:00Z"/>
              <w:i/>
              <w:color w:val="000000" w:themeColor="text1"/>
            </w:rPr>
          </w:rPrChange>
        </w:rPr>
      </w:pPr>
      <w:ins w:id="577" w:author="Microsoft Office User" w:date="2018-06-28T19:48:00Z">
        <w:r w:rsidRPr="00B54C34">
          <w:rPr>
            <w:i/>
            <w:color w:val="000000" w:themeColor="text1"/>
            <w:lang w:val="en-US"/>
            <w:rPrChange w:id="578" w:author="Microsoft Office-Anwender" w:date="2018-06-30T08:30:00Z">
              <w:rPr>
                <w:i/>
                <w:color w:val="000000" w:themeColor="text1"/>
              </w:rPr>
            </w:rPrChange>
          </w:rPr>
          <w:t>Evidence type (reduced):</w:t>
        </w:r>
      </w:ins>
      <w:ins w:id="579" w:author="Microsoft Office User" w:date="2018-06-28T19:50:00Z">
        <w:r w:rsidR="00585A77" w:rsidRPr="00B54C34">
          <w:rPr>
            <w:color w:val="000000" w:themeColor="text1"/>
            <w:lang w:val="en-US"/>
            <w:rPrChange w:id="580" w:author="Microsoft Office-Anwender" w:date="2018-06-30T08:30:00Z">
              <w:rPr>
                <w:color w:val="000000" w:themeColor="text1"/>
              </w:rPr>
            </w:rPrChange>
          </w:rPr>
          <w:t xml:space="preserve"> indirect</w:t>
        </w:r>
      </w:ins>
    </w:p>
    <w:p w14:paraId="571C326A" w14:textId="77777777" w:rsidR="004E5D02" w:rsidRPr="00B54C34" w:rsidDel="004E5D02" w:rsidRDefault="004E5D02" w:rsidP="007402E1">
      <w:pPr>
        <w:ind w:left="226" w:firstLine="113"/>
        <w:jc w:val="both"/>
        <w:rPr>
          <w:del w:id="581" w:author="Microsoft Office User" w:date="2018-06-28T19:48:00Z"/>
          <w:color w:val="000000" w:themeColor="text1"/>
          <w:lang w:val="en-US"/>
          <w:rPrChange w:id="582" w:author="Microsoft Office-Anwender" w:date="2018-06-30T08:30:00Z">
            <w:rPr>
              <w:del w:id="583" w:author="Microsoft Office User" w:date="2018-06-28T19:48:00Z"/>
              <w:color w:val="000000" w:themeColor="text1"/>
            </w:rPr>
          </w:rPrChange>
        </w:rPr>
      </w:pPr>
    </w:p>
    <w:p w14:paraId="47F01AEE" w14:textId="77777777" w:rsidR="007402E1" w:rsidRPr="00B54C34" w:rsidRDefault="007402E1">
      <w:pPr>
        <w:jc w:val="both"/>
        <w:rPr>
          <w:color w:val="000000" w:themeColor="text1"/>
          <w:lang w:val="en-US"/>
          <w:rPrChange w:id="584" w:author="Microsoft Office-Anwender" w:date="2018-06-30T08:30:00Z">
            <w:rPr>
              <w:color w:val="000000" w:themeColor="text1"/>
            </w:rPr>
          </w:rPrChange>
        </w:rPr>
        <w:pPrChange w:id="585" w:author="Microsoft Office User" w:date="2018-06-28T19:48:00Z">
          <w:pPr>
            <w:ind w:left="226" w:firstLine="113"/>
            <w:jc w:val="both"/>
          </w:pPr>
        </w:pPrChange>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Default="005972A4" w:rsidP="007402E1">
      <w:pPr>
        <w:ind w:left="226" w:firstLine="113"/>
        <w:jc w:val="both"/>
        <w:rPr>
          <w:ins w:id="586" w:author="Microsoft Office User" w:date="2018-06-28T19:48:00Z"/>
          <w:color w:val="000000" w:themeColor="text1"/>
        </w:rPr>
      </w:pPr>
      <w:r w:rsidRPr="00937991">
        <w:rPr>
          <w:color w:val="000000" w:themeColor="text1"/>
        </w:rPr>
        <w:t>Sie haben heute Vormittag dunkle Wolken am Himmel gesehen.</w:t>
      </w:r>
    </w:p>
    <w:p w14:paraId="0816ACAB" w14:textId="3D521255" w:rsidR="004E5D02" w:rsidRPr="00B54C34" w:rsidRDefault="004E5D02" w:rsidP="004E5D02">
      <w:pPr>
        <w:ind w:left="226" w:firstLine="113"/>
        <w:jc w:val="both"/>
        <w:rPr>
          <w:ins w:id="587" w:author="Microsoft Office User" w:date="2018-06-28T19:48:00Z"/>
          <w:color w:val="000000" w:themeColor="text1"/>
          <w:lang w:val="en-US"/>
          <w:rPrChange w:id="588" w:author="Microsoft Office-Anwender" w:date="2018-06-30T08:30:00Z">
            <w:rPr>
              <w:ins w:id="589" w:author="Microsoft Office User" w:date="2018-06-28T19:48:00Z"/>
              <w:i/>
              <w:color w:val="000000" w:themeColor="text1"/>
            </w:rPr>
          </w:rPrChange>
        </w:rPr>
      </w:pPr>
      <w:ins w:id="590" w:author="Microsoft Office User" w:date="2018-06-28T19:48:00Z">
        <w:r w:rsidRPr="00B54C34">
          <w:rPr>
            <w:i/>
            <w:color w:val="000000" w:themeColor="text1"/>
            <w:lang w:val="en-US"/>
            <w:rPrChange w:id="591" w:author="Microsoft Office-Anwender" w:date="2018-06-30T08:30:00Z">
              <w:rPr>
                <w:i/>
                <w:color w:val="000000" w:themeColor="text1"/>
              </w:rPr>
            </w:rPrChange>
          </w:rPr>
          <w:t>Evidence type (full):</w:t>
        </w:r>
      </w:ins>
      <w:ins w:id="592" w:author="Microsoft Office User" w:date="2018-06-28T19:50:00Z">
        <w:r w:rsidR="00585A77" w:rsidRPr="00B54C34">
          <w:rPr>
            <w:color w:val="000000" w:themeColor="text1"/>
            <w:lang w:val="en-US"/>
            <w:rPrChange w:id="593" w:author="Microsoft Office-Anwender" w:date="2018-06-30T08:30:00Z">
              <w:rPr>
                <w:color w:val="000000" w:themeColor="text1"/>
              </w:rPr>
            </w:rPrChange>
          </w:rPr>
          <w:t xml:space="preserve"> inferential</w:t>
        </w:r>
      </w:ins>
    </w:p>
    <w:p w14:paraId="68EADF54" w14:textId="69EDCA76" w:rsidR="004E5D02" w:rsidRPr="00B54C34" w:rsidRDefault="004E5D02" w:rsidP="004E5D02">
      <w:pPr>
        <w:ind w:left="226" w:firstLine="113"/>
        <w:jc w:val="both"/>
        <w:rPr>
          <w:ins w:id="594" w:author="Microsoft Office User" w:date="2018-06-28T19:48:00Z"/>
          <w:color w:val="000000" w:themeColor="text1"/>
          <w:lang w:val="en-US"/>
          <w:rPrChange w:id="595" w:author="Microsoft Office-Anwender" w:date="2018-06-30T08:30:00Z">
            <w:rPr>
              <w:ins w:id="596" w:author="Microsoft Office User" w:date="2018-06-28T19:48:00Z"/>
              <w:i/>
              <w:color w:val="000000" w:themeColor="text1"/>
            </w:rPr>
          </w:rPrChange>
        </w:rPr>
      </w:pPr>
      <w:ins w:id="597" w:author="Microsoft Office User" w:date="2018-06-28T19:48:00Z">
        <w:r w:rsidRPr="00B54C34">
          <w:rPr>
            <w:i/>
            <w:color w:val="000000" w:themeColor="text1"/>
            <w:lang w:val="en-US"/>
            <w:rPrChange w:id="598" w:author="Microsoft Office-Anwender" w:date="2018-06-30T08:30:00Z">
              <w:rPr>
                <w:i/>
                <w:color w:val="000000" w:themeColor="text1"/>
              </w:rPr>
            </w:rPrChange>
          </w:rPr>
          <w:t>Evidence type (reduced):</w:t>
        </w:r>
      </w:ins>
      <w:ins w:id="599" w:author="Microsoft Office User" w:date="2018-06-28T19:50:00Z">
        <w:r w:rsidR="00585A77" w:rsidRPr="00B54C34">
          <w:rPr>
            <w:i/>
            <w:color w:val="000000" w:themeColor="text1"/>
            <w:lang w:val="en-US"/>
            <w:rPrChange w:id="600" w:author="Microsoft Office-Anwender" w:date="2018-06-30T08:30:00Z">
              <w:rPr>
                <w:i/>
                <w:color w:val="000000" w:themeColor="text1"/>
              </w:rPr>
            </w:rPrChange>
          </w:rPr>
          <w:t xml:space="preserve"> </w:t>
        </w:r>
        <w:r w:rsidR="00585A77" w:rsidRPr="00B54C34">
          <w:rPr>
            <w:color w:val="000000" w:themeColor="text1"/>
            <w:lang w:val="en-US"/>
            <w:rPrChange w:id="601" w:author="Microsoft Office-Anwender" w:date="2018-06-30T08:30:00Z">
              <w:rPr>
                <w:color w:val="000000" w:themeColor="text1"/>
              </w:rPr>
            </w:rPrChange>
          </w:rPr>
          <w:t>indirect</w:t>
        </w:r>
      </w:ins>
    </w:p>
    <w:p w14:paraId="5B1D24B9" w14:textId="77777777" w:rsidR="004E5D02" w:rsidRPr="00B54C34" w:rsidRDefault="004E5D02" w:rsidP="007402E1">
      <w:pPr>
        <w:ind w:left="226" w:firstLine="113"/>
        <w:jc w:val="both"/>
        <w:rPr>
          <w:color w:val="000000" w:themeColor="text1"/>
          <w:lang w:val="en-US"/>
          <w:rPrChange w:id="602" w:author="Microsoft Office-Anwender" w:date="2018-06-30T08:30:00Z">
            <w:rPr>
              <w:color w:val="000000" w:themeColor="text1"/>
            </w:rPr>
          </w:rPrChange>
        </w:rPr>
      </w:pPr>
    </w:p>
    <w:p w14:paraId="5E2173BF" w14:textId="77777777" w:rsidR="007402E1" w:rsidRPr="00B54C34" w:rsidDel="004E5D02" w:rsidRDefault="007402E1" w:rsidP="007402E1">
      <w:pPr>
        <w:jc w:val="both"/>
        <w:rPr>
          <w:del w:id="603" w:author="Microsoft Office User" w:date="2018-06-28T19:48:00Z"/>
          <w:color w:val="000000" w:themeColor="text1"/>
          <w:lang w:val="en-US"/>
          <w:rPrChange w:id="604" w:author="Microsoft Office-Anwender" w:date="2018-06-30T08:30:00Z">
            <w:rPr>
              <w:del w:id="605" w:author="Microsoft Office User" w:date="2018-06-28T19:48:00Z"/>
              <w:color w:val="000000" w:themeColor="text1"/>
            </w:rPr>
          </w:rPrChange>
        </w:rPr>
      </w:pPr>
    </w:p>
    <w:p w14:paraId="446241CD" w14:textId="77777777" w:rsidR="007402E1" w:rsidRPr="00B54C34" w:rsidRDefault="007402E1" w:rsidP="007402E1">
      <w:pPr>
        <w:jc w:val="both"/>
        <w:rPr>
          <w:color w:val="000000" w:themeColor="text1"/>
          <w:lang w:val="en-US"/>
          <w:rPrChange w:id="606" w:author="Microsoft Office-Anwender" w:date="2018-06-30T08:30:00Z">
            <w:rPr>
              <w:color w:val="000000" w:themeColor="text1"/>
            </w:rPr>
          </w:rPrChange>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Default="005972A4" w:rsidP="007402E1">
      <w:pPr>
        <w:ind w:left="226" w:firstLine="113"/>
        <w:jc w:val="both"/>
        <w:rPr>
          <w:ins w:id="607" w:author="Microsoft Office User" w:date="2018-06-28T19:48:00Z"/>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675F5E0A" w14:textId="729D35DD" w:rsidR="004E5D02" w:rsidRPr="00B54C34" w:rsidRDefault="004E5D02" w:rsidP="004E5D02">
      <w:pPr>
        <w:ind w:left="226" w:firstLine="113"/>
        <w:jc w:val="both"/>
        <w:rPr>
          <w:ins w:id="608" w:author="Microsoft Office User" w:date="2018-06-28T19:48:00Z"/>
          <w:color w:val="000000" w:themeColor="text1"/>
          <w:lang w:val="en-US"/>
          <w:rPrChange w:id="609" w:author="Microsoft Office-Anwender" w:date="2018-06-30T08:30:00Z">
            <w:rPr>
              <w:ins w:id="610" w:author="Microsoft Office User" w:date="2018-06-28T19:48:00Z"/>
              <w:i/>
              <w:color w:val="000000" w:themeColor="text1"/>
            </w:rPr>
          </w:rPrChange>
        </w:rPr>
      </w:pPr>
      <w:ins w:id="611" w:author="Microsoft Office User" w:date="2018-06-28T19:48:00Z">
        <w:r w:rsidRPr="00B54C34">
          <w:rPr>
            <w:i/>
            <w:color w:val="000000" w:themeColor="text1"/>
            <w:lang w:val="en-US"/>
            <w:rPrChange w:id="612" w:author="Microsoft Office-Anwender" w:date="2018-06-30T08:30:00Z">
              <w:rPr>
                <w:i/>
                <w:color w:val="000000" w:themeColor="text1"/>
              </w:rPr>
            </w:rPrChange>
          </w:rPr>
          <w:t>Evidence type (full):</w:t>
        </w:r>
      </w:ins>
      <w:ins w:id="613" w:author="Microsoft Office User" w:date="2018-06-28T19:50:00Z">
        <w:r w:rsidR="00585A77" w:rsidRPr="00B54C34">
          <w:rPr>
            <w:i/>
            <w:color w:val="000000" w:themeColor="text1"/>
            <w:lang w:val="en-US"/>
            <w:rPrChange w:id="614" w:author="Microsoft Office-Anwender" w:date="2018-06-30T08:30:00Z">
              <w:rPr>
                <w:i/>
                <w:color w:val="000000" w:themeColor="text1"/>
              </w:rPr>
            </w:rPrChange>
          </w:rPr>
          <w:t xml:space="preserve"> </w:t>
        </w:r>
        <w:r w:rsidR="00585A77" w:rsidRPr="00B54C34">
          <w:rPr>
            <w:color w:val="000000" w:themeColor="text1"/>
            <w:lang w:val="en-US"/>
            <w:rPrChange w:id="615" w:author="Microsoft Office-Anwender" w:date="2018-06-30T08:30:00Z">
              <w:rPr>
                <w:color w:val="000000" w:themeColor="text1"/>
              </w:rPr>
            </w:rPrChange>
          </w:rPr>
          <w:t>perceptual</w:t>
        </w:r>
      </w:ins>
    </w:p>
    <w:p w14:paraId="50A79C2B" w14:textId="6B0F59BA" w:rsidR="004E5D02" w:rsidRPr="00B54C34" w:rsidRDefault="004E5D02" w:rsidP="004E5D02">
      <w:pPr>
        <w:ind w:left="226" w:firstLine="113"/>
        <w:jc w:val="both"/>
        <w:rPr>
          <w:ins w:id="616" w:author="Microsoft Office User" w:date="2018-06-28T19:48:00Z"/>
          <w:color w:val="000000" w:themeColor="text1"/>
          <w:lang w:val="en-US"/>
          <w:rPrChange w:id="617" w:author="Microsoft Office-Anwender" w:date="2018-06-30T08:30:00Z">
            <w:rPr>
              <w:ins w:id="618" w:author="Microsoft Office User" w:date="2018-06-28T19:48:00Z"/>
              <w:i/>
              <w:color w:val="000000" w:themeColor="text1"/>
            </w:rPr>
          </w:rPrChange>
        </w:rPr>
      </w:pPr>
      <w:ins w:id="619" w:author="Microsoft Office User" w:date="2018-06-28T19:48:00Z">
        <w:r w:rsidRPr="00B54C34">
          <w:rPr>
            <w:i/>
            <w:color w:val="000000" w:themeColor="text1"/>
            <w:lang w:val="en-US"/>
            <w:rPrChange w:id="620" w:author="Microsoft Office-Anwender" w:date="2018-06-30T08:30:00Z">
              <w:rPr>
                <w:i/>
                <w:color w:val="000000" w:themeColor="text1"/>
              </w:rPr>
            </w:rPrChange>
          </w:rPr>
          <w:t>Evidence type (reduced):</w:t>
        </w:r>
      </w:ins>
      <w:ins w:id="621" w:author="Microsoft Office User" w:date="2018-06-28T19:50:00Z">
        <w:r w:rsidR="00585A77" w:rsidRPr="00B54C34">
          <w:rPr>
            <w:i/>
            <w:color w:val="000000" w:themeColor="text1"/>
            <w:lang w:val="en-US"/>
            <w:rPrChange w:id="622" w:author="Microsoft Office-Anwender" w:date="2018-06-30T08:30:00Z">
              <w:rPr>
                <w:i/>
                <w:color w:val="000000" w:themeColor="text1"/>
              </w:rPr>
            </w:rPrChange>
          </w:rPr>
          <w:t xml:space="preserve"> </w:t>
        </w:r>
        <w:r w:rsidR="00585A77" w:rsidRPr="00B54C34">
          <w:rPr>
            <w:color w:val="000000" w:themeColor="text1"/>
            <w:lang w:val="en-US"/>
            <w:rPrChange w:id="623" w:author="Microsoft Office-Anwender" w:date="2018-06-30T08:30:00Z">
              <w:rPr>
                <w:color w:val="000000" w:themeColor="text1"/>
              </w:rPr>
            </w:rPrChange>
          </w:rPr>
          <w:t>direct</w:t>
        </w:r>
      </w:ins>
    </w:p>
    <w:p w14:paraId="15869719" w14:textId="77777777" w:rsidR="004E5D02" w:rsidRPr="00B54C34" w:rsidDel="004E5D02" w:rsidRDefault="004E5D02" w:rsidP="007402E1">
      <w:pPr>
        <w:ind w:left="226" w:firstLine="113"/>
        <w:jc w:val="both"/>
        <w:rPr>
          <w:del w:id="624" w:author="Microsoft Office User" w:date="2018-06-28T19:48:00Z"/>
          <w:color w:val="000000" w:themeColor="text1"/>
          <w:lang w:val="en-US"/>
          <w:rPrChange w:id="625" w:author="Microsoft Office-Anwender" w:date="2018-06-30T08:30:00Z">
            <w:rPr>
              <w:del w:id="626" w:author="Microsoft Office User" w:date="2018-06-28T19:48:00Z"/>
              <w:color w:val="000000" w:themeColor="text1"/>
            </w:rPr>
          </w:rPrChange>
        </w:rPr>
      </w:pPr>
    </w:p>
    <w:p w14:paraId="254B7FBD" w14:textId="77777777" w:rsidR="007402E1" w:rsidRPr="00B54C34" w:rsidRDefault="007402E1" w:rsidP="007402E1">
      <w:pPr>
        <w:jc w:val="both"/>
        <w:rPr>
          <w:color w:val="000000" w:themeColor="text1"/>
          <w:lang w:val="en-US"/>
          <w:rPrChange w:id="627" w:author="Microsoft Office-Anwender" w:date="2018-06-30T08:30:00Z">
            <w:rPr>
              <w:color w:val="000000" w:themeColor="text1"/>
            </w:rPr>
          </w:rPrChange>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Default="005972A4" w:rsidP="007402E1">
      <w:pPr>
        <w:ind w:left="226" w:firstLine="113"/>
        <w:jc w:val="both"/>
        <w:rPr>
          <w:ins w:id="628" w:author="Microsoft Office User" w:date="2018-06-28T19:48:00Z"/>
          <w:color w:val="000000" w:themeColor="text1"/>
        </w:rPr>
      </w:pPr>
      <w:r w:rsidRPr="00937991">
        <w:rPr>
          <w:color w:val="000000" w:themeColor="text1"/>
        </w:rPr>
        <w:t>Sie berühren die Kaffeetasse und stellen fest, dass sie kalt ist.</w:t>
      </w:r>
    </w:p>
    <w:p w14:paraId="46136400" w14:textId="4FCEFBED" w:rsidR="004E5D02" w:rsidRPr="00B54C34" w:rsidRDefault="004E5D02" w:rsidP="004E5D02">
      <w:pPr>
        <w:ind w:left="226" w:firstLine="113"/>
        <w:jc w:val="both"/>
        <w:rPr>
          <w:ins w:id="629" w:author="Microsoft Office User" w:date="2018-06-28T19:48:00Z"/>
          <w:color w:val="000000" w:themeColor="text1"/>
          <w:lang w:val="en-US"/>
          <w:rPrChange w:id="630" w:author="Microsoft Office-Anwender" w:date="2018-06-30T08:30:00Z">
            <w:rPr>
              <w:ins w:id="631" w:author="Microsoft Office User" w:date="2018-06-28T19:48:00Z"/>
              <w:i/>
              <w:color w:val="000000" w:themeColor="text1"/>
            </w:rPr>
          </w:rPrChange>
        </w:rPr>
      </w:pPr>
      <w:ins w:id="632" w:author="Microsoft Office User" w:date="2018-06-28T19:48:00Z">
        <w:r w:rsidRPr="00B54C34">
          <w:rPr>
            <w:i/>
            <w:color w:val="000000" w:themeColor="text1"/>
            <w:lang w:val="en-US"/>
            <w:rPrChange w:id="633" w:author="Microsoft Office-Anwender" w:date="2018-06-30T08:30:00Z">
              <w:rPr>
                <w:i/>
                <w:color w:val="000000" w:themeColor="text1"/>
              </w:rPr>
            </w:rPrChange>
          </w:rPr>
          <w:t>Evidence type (full):</w:t>
        </w:r>
      </w:ins>
      <w:ins w:id="634" w:author="Microsoft Office User" w:date="2018-06-28T19:50:00Z">
        <w:r w:rsidR="00585A77" w:rsidRPr="00B54C34">
          <w:rPr>
            <w:i/>
            <w:color w:val="000000" w:themeColor="text1"/>
            <w:lang w:val="en-US"/>
            <w:rPrChange w:id="635" w:author="Microsoft Office-Anwender" w:date="2018-06-30T08:30:00Z">
              <w:rPr>
                <w:i/>
                <w:color w:val="000000" w:themeColor="text1"/>
              </w:rPr>
            </w:rPrChange>
          </w:rPr>
          <w:t xml:space="preserve"> </w:t>
        </w:r>
        <w:r w:rsidR="00585A77" w:rsidRPr="00B54C34">
          <w:rPr>
            <w:color w:val="000000" w:themeColor="text1"/>
            <w:lang w:val="en-US"/>
            <w:rPrChange w:id="636" w:author="Microsoft Office-Anwender" w:date="2018-06-30T08:30:00Z">
              <w:rPr>
                <w:color w:val="000000" w:themeColor="text1"/>
              </w:rPr>
            </w:rPrChange>
          </w:rPr>
          <w:t>inferential</w:t>
        </w:r>
      </w:ins>
    </w:p>
    <w:p w14:paraId="70F03E9F" w14:textId="52A39DA5" w:rsidR="004E5D02" w:rsidRPr="00B54C34" w:rsidRDefault="004E5D02" w:rsidP="004E5D02">
      <w:pPr>
        <w:ind w:left="226" w:firstLine="113"/>
        <w:jc w:val="both"/>
        <w:rPr>
          <w:ins w:id="637" w:author="Microsoft Office User" w:date="2018-06-28T19:48:00Z"/>
          <w:color w:val="000000" w:themeColor="text1"/>
          <w:lang w:val="en-US"/>
          <w:rPrChange w:id="638" w:author="Microsoft Office-Anwender" w:date="2018-06-30T08:30:00Z">
            <w:rPr>
              <w:ins w:id="639" w:author="Microsoft Office User" w:date="2018-06-28T19:48:00Z"/>
              <w:i/>
              <w:color w:val="000000" w:themeColor="text1"/>
            </w:rPr>
          </w:rPrChange>
        </w:rPr>
      </w:pPr>
      <w:ins w:id="640" w:author="Microsoft Office User" w:date="2018-06-28T19:48:00Z">
        <w:r w:rsidRPr="00B54C34">
          <w:rPr>
            <w:i/>
            <w:color w:val="000000" w:themeColor="text1"/>
            <w:lang w:val="en-US"/>
            <w:rPrChange w:id="641" w:author="Microsoft Office-Anwender" w:date="2018-06-30T08:30:00Z">
              <w:rPr>
                <w:i/>
                <w:color w:val="000000" w:themeColor="text1"/>
              </w:rPr>
            </w:rPrChange>
          </w:rPr>
          <w:t>Evidence type (reduced):</w:t>
        </w:r>
      </w:ins>
      <w:ins w:id="642" w:author="Microsoft Office User" w:date="2018-06-28T19:50:00Z">
        <w:r w:rsidR="00585A77" w:rsidRPr="00B54C34">
          <w:rPr>
            <w:color w:val="000000" w:themeColor="text1"/>
            <w:lang w:val="en-US"/>
            <w:rPrChange w:id="643" w:author="Microsoft Office-Anwender" w:date="2018-06-30T08:30:00Z">
              <w:rPr>
                <w:color w:val="000000" w:themeColor="text1"/>
              </w:rPr>
            </w:rPrChange>
          </w:rPr>
          <w:t xml:space="preserve"> indirect</w:t>
        </w:r>
      </w:ins>
    </w:p>
    <w:p w14:paraId="491F0519" w14:textId="77777777" w:rsidR="004E5D02" w:rsidRPr="00B54C34" w:rsidDel="004E5D02" w:rsidRDefault="004E5D02" w:rsidP="007402E1">
      <w:pPr>
        <w:ind w:left="226" w:firstLine="113"/>
        <w:jc w:val="both"/>
        <w:rPr>
          <w:del w:id="644" w:author="Microsoft Office User" w:date="2018-06-28T19:48:00Z"/>
          <w:color w:val="000000" w:themeColor="text1"/>
          <w:lang w:val="en-US"/>
          <w:rPrChange w:id="645" w:author="Microsoft Office-Anwender" w:date="2018-06-30T08:30:00Z">
            <w:rPr>
              <w:del w:id="646" w:author="Microsoft Office User" w:date="2018-06-28T19:48:00Z"/>
              <w:color w:val="000000" w:themeColor="text1"/>
            </w:rPr>
          </w:rPrChange>
        </w:rPr>
      </w:pPr>
    </w:p>
    <w:p w14:paraId="2FCEF2A8" w14:textId="77777777" w:rsidR="007402E1" w:rsidRPr="00B54C34" w:rsidRDefault="007402E1" w:rsidP="007402E1">
      <w:pPr>
        <w:jc w:val="both"/>
        <w:rPr>
          <w:color w:val="000000" w:themeColor="text1"/>
          <w:lang w:val="en-US"/>
          <w:rPrChange w:id="647" w:author="Microsoft Office-Anwender" w:date="2018-06-30T08:30:00Z">
            <w:rPr>
              <w:color w:val="000000" w:themeColor="text1"/>
            </w:rPr>
          </w:rPrChange>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Default="005972A4" w:rsidP="007402E1">
      <w:pPr>
        <w:ind w:left="226" w:firstLine="113"/>
        <w:jc w:val="both"/>
        <w:rPr>
          <w:ins w:id="648" w:author="Microsoft Office User" w:date="2018-06-28T19:48:00Z"/>
          <w:color w:val="000000" w:themeColor="text1"/>
        </w:rPr>
      </w:pPr>
      <w:r w:rsidRPr="00937991">
        <w:rPr>
          <w:color w:val="000000" w:themeColor="text1"/>
        </w:rPr>
        <w:t>Sie sehen, dass aus dem Kaffee kein Dampf aufsteigt.</w:t>
      </w:r>
    </w:p>
    <w:p w14:paraId="3845ED57" w14:textId="69E3A804" w:rsidR="004E5D02" w:rsidRPr="00B54C34" w:rsidRDefault="004E5D02" w:rsidP="004E5D02">
      <w:pPr>
        <w:ind w:left="226" w:firstLine="113"/>
        <w:jc w:val="both"/>
        <w:rPr>
          <w:ins w:id="649" w:author="Microsoft Office User" w:date="2018-06-28T19:48:00Z"/>
          <w:color w:val="000000" w:themeColor="text1"/>
          <w:lang w:val="en-US"/>
          <w:rPrChange w:id="650" w:author="Microsoft Office-Anwender" w:date="2018-06-30T08:30:00Z">
            <w:rPr>
              <w:ins w:id="651" w:author="Microsoft Office User" w:date="2018-06-28T19:48:00Z"/>
              <w:i/>
              <w:color w:val="000000" w:themeColor="text1"/>
            </w:rPr>
          </w:rPrChange>
        </w:rPr>
      </w:pPr>
      <w:ins w:id="652" w:author="Microsoft Office User" w:date="2018-06-28T19:48:00Z">
        <w:r w:rsidRPr="00B54C34">
          <w:rPr>
            <w:i/>
            <w:color w:val="000000" w:themeColor="text1"/>
            <w:lang w:val="en-US"/>
            <w:rPrChange w:id="653" w:author="Microsoft Office-Anwender" w:date="2018-06-30T08:30:00Z">
              <w:rPr>
                <w:i/>
                <w:color w:val="000000" w:themeColor="text1"/>
              </w:rPr>
            </w:rPrChange>
          </w:rPr>
          <w:t>Evidence type (full):</w:t>
        </w:r>
      </w:ins>
      <w:ins w:id="654" w:author="Microsoft Office User" w:date="2018-06-28T19:51:00Z">
        <w:r w:rsidR="00585A77" w:rsidRPr="00B54C34">
          <w:rPr>
            <w:color w:val="000000" w:themeColor="text1"/>
            <w:lang w:val="en-US"/>
            <w:rPrChange w:id="655" w:author="Microsoft Office-Anwender" w:date="2018-06-30T08:30:00Z">
              <w:rPr>
                <w:color w:val="000000" w:themeColor="text1"/>
              </w:rPr>
            </w:rPrChange>
          </w:rPr>
          <w:t xml:space="preserve"> inferential</w:t>
        </w:r>
      </w:ins>
    </w:p>
    <w:p w14:paraId="6DAF05F5" w14:textId="02C45982" w:rsidR="004E5D02" w:rsidRPr="00B54C34" w:rsidRDefault="004E5D02" w:rsidP="004E5D02">
      <w:pPr>
        <w:ind w:left="226" w:firstLine="113"/>
        <w:jc w:val="both"/>
        <w:rPr>
          <w:ins w:id="656" w:author="Microsoft Office User" w:date="2018-06-28T19:48:00Z"/>
          <w:color w:val="000000" w:themeColor="text1"/>
          <w:lang w:val="en-US"/>
          <w:rPrChange w:id="657" w:author="Microsoft Office-Anwender" w:date="2018-06-30T08:30:00Z">
            <w:rPr>
              <w:ins w:id="658" w:author="Microsoft Office User" w:date="2018-06-28T19:48:00Z"/>
              <w:i/>
              <w:color w:val="000000" w:themeColor="text1"/>
            </w:rPr>
          </w:rPrChange>
        </w:rPr>
      </w:pPr>
      <w:ins w:id="659" w:author="Microsoft Office User" w:date="2018-06-28T19:48:00Z">
        <w:r w:rsidRPr="00B54C34">
          <w:rPr>
            <w:i/>
            <w:color w:val="000000" w:themeColor="text1"/>
            <w:lang w:val="en-US"/>
            <w:rPrChange w:id="660" w:author="Microsoft Office-Anwender" w:date="2018-06-30T08:30:00Z">
              <w:rPr>
                <w:i/>
                <w:color w:val="000000" w:themeColor="text1"/>
              </w:rPr>
            </w:rPrChange>
          </w:rPr>
          <w:lastRenderedPageBreak/>
          <w:t>Evidence type (reduced):</w:t>
        </w:r>
      </w:ins>
      <w:ins w:id="661" w:author="Microsoft Office User" w:date="2018-06-28T19:51:00Z">
        <w:r w:rsidR="00585A77" w:rsidRPr="00B54C34">
          <w:rPr>
            <w:i/>
            <w:color w:val="000000" w:themeColor="text1"/>
            <w:lang w:val="en-US"/>
            <w:rPrChange w:id="662" w:author="Microsoft Office-Anwender" w:date="2018-06-30T08:30:00Z">
              <w:rPr>
                <w:i/>
                <w:color w:val="000000" w:themeColor="text1"/>
              </w:rPr>
            </w:rPrChange>
          </w:rPr>
          <w:t xml:space="preserve"> </w:t>
        </w:r>
        <w:r w:rsidR="00585A77" w:rsidRPr="00B54C34">
          <w:rPr>
            <w:color w:val="000000" w:themeColor="text1"/>
            <w:lang w:val="en-US"/>
            <w:rPrChange w:id="663" w:author="Microsoft Office-Anwender" w:date="2018-06-30T08:30:00Z">
              <w:rPr>
                <w:color w:val="000000" w:themeColor="text1"/>
              </w:rPr>
            </w:rPrChange>
          </w:rPr>
          <w:t>indirect</w:t>
        </w:r>
      </w:ins>
    </w:p>
    <w:p w14:paraId="4B9F45CF" w14:textId="77777777" w:rsidR="004E5D02" w:rsidRPr="00B54C34" w:rsidDel="004E5D02" w:rsidRDefault="004E5D02" w:rsidP="007402E1">
      <w:pPr>
        <w:ind w:left="226" w:firstLine="113"/>
        <w:jc w:val="both"/>
        <w:rPr>
          <w:del w:id="664" w:author="Microsoft Office User" w:date="2018-06-28T19:48:00Z"/>
          <w:color w:val="000000" w:themeColor="text1"/>
          <w:lang w:val="en-US"/>
          <w:rPrChange w:id="665" w:author="Microsoft Office-Anwender" w:date="2018-06-30T08:30:00Z">
            <w:rPr>
              <w:del w:id="666" w:author="Microsoft Office User" w:date="2018-06-28T19:48:00Z"/>
              <w:color w:val="000000" w:themeColor="text1"/>
            </w:rPr>
          </w:rPrChange>
        </w:rPr>
      </w:pPr>
    </w:p>
    <w:p w14:paraId="6AEFB565" w14:textId="77777777" w:rsidR="007402E1" w:rsidRPr="00B54C34" w:rsidRDefault="007402E1">
      <w:pPr>
        <w:jc w:val="both"/>
        <w:rPr>
          <w:color w:val="000000" w:themeColor="text1"/>
          <w:lang w:val="en-US"/>
          <w:rPrChange w:id="667" w:author="Microsoft Office-Anwender" w:date="2018-06-30T08:30:00Z">
            <w:rPr>
              <w:color w:val="000000" w:themeColor="text1"/>
            </w:rPr>
          </w:rPrChange>
        </w:rPr>
        <w:pPrChange w:id="668" w:author="Microsoft Office User" w:date="2018-06-28T19:48:00Z">
          <w:pPr>
            <w:ind w:left="226" w:firstLine="113"/>
            <w:jc w:val="both"/>
          </w:pPr>
        </w:pPrChange>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6E8482A9" w14:textId="4679F755" w:rsidR="004E5D02" w:rsidRPr="00B54C34" w:rsidRDefault="004E5D02" w:rsidP="004E5D02">
      <w:pPr>
        <w:ind w:left="226" w:firstLine="113"/>
        <w:jc w:val="both"/>
        <w:rPr>
          <w:ins w:id="669" w:author="Microsoft Office User" w:date="2018-06-28T19:48:00Z"/>
          <w:color w:val="000000" w:themeColor="text1"/>
          <w:lang w:val="en-US"/>
          <w:rPrChange w:id="670" w:author="Microsoft Office-Anwender" w:date="2018-06-30T08:30:00Z">
            <w:rPr>
              <w:ins w:id="671" w:author="Microsoft Office User" w:date="2018-06-28T19:48:00Z"/>
              <w:i/>
              <w:color w:val="000000" w:themeColor="text1"/>
            </w:rPr>
          </w:rPrChange>
        </w:rPr>
      </w:pPr>
      <w:ins w:id="672" w:author="Microsoft Office User" w:date="2018-06-28T19:48:00Z">
        <w:r w:rsidRPr="00B54C34">
          <w:rPr>
            <w:i/>
            <w:color w:val="000000" w:themeColor="text1"/>
            <w:lang w:val="en-US"/>
            <w:rPrChange w:id="673" w:author="Microsoft Office-Anwender" w:date="2018-06-30T08:30:00Z">
              <w:rPr>
                <w:i/>
                <w:color w:val="000000" w:themeColor="text1"/>
              </w:rPr>
            </w:rPrChange>
          </w:rPr>
          <w:t>Evidence type (full):</w:t>
        </w:r>
      </w:ins>
      <w:ins w:id="674" w:author="Microsoft Office User" w:date="2018-06-28T19:51:00Z">
        <w:r w:rsidR="00585A77" w:rsidRPr="00B54C34">
          <w:rPr>
            <w:i/>
            <w:color w:val="000000" w:themeColor="text1"/>
            <w:lang w:val="en-US"/>
            <w:rPrChange w:id="675" w:author="Microsoft Office-Anwender" w:date="2018-06-30T08:30:00Z">
              <w:rPr>
                <w:i/>
                <w:color w:val="000000" w:themeColor="text1"/>
              </w:rPr>
            </w:rPrChange>
          </w:rPr>
          <w:t xml:space="preserve"> </w:t>
        </w:r>
        <w:r w:rsidR="00585A77" w:rsidRPr="00B54C34">
          <w:rPr>
            <w:color w:val="000000" w:themeColor="text1"/>
            <w:lang w:val="en-US"/>
            <w:rPrChange w:id="676" w:author="Microsoft Office-Anwender" w:date="2018-06-30T08:30:00Z">
              <w:rPr>
                <w:color w:val="000000" w:themeColor="text1"/>
              </w:rPr>
            </w:rPrChange>
          </w:rPr>
          <w:t>inferential</w:t>
        </w:r>
      </w:ins>
    </w:p>
    <w:p w14:paraId="6C957492" w14:textId="67F2E73D" w:rsidR="004E5D02" w:rsidRPr="00B54C34" w:rsidRDefault="004E5D02" w:rsidP="004E5D02">
      <w:pPr>
        <w:ind w:left="226" w:firstLine="113"/>
        <w:jc w:val="both"/>
        <w:rPr>
          <w:ins w:id="677" w:author="Microsoft Office User" w:date="2018-06-28T19:48:00Z"/>
          <w:color w:val="000000" w:themeColor="text1"/>
          <w:lang w:val="en-US"/>
          <w:rPrChange w:id="678" w:author="Microsoft Office-Anwender" w:date="2018-06-30T08:30:00Z">
            <w:rPr>
              <w:ins w:id="679" w:author="Microsoft Office User" w:date="2018-06-28T19:48:00Z"/>
              <w:i/>
              <w:color w:val="000000" w:themeColor="text1"/>
            </w:rPr>
          </w:rPrChange>
        </w:rPr>
      </w:pPr>
      <w:ins w:id="680" w:author="Microsoft Office User" w:date="2018-06-28T19:48:00Z">
        <w:r w:rsidRPr="00B54C34">
          <w:rPr>
            <w:i/>
            <w:color w:val="000000" w:themeColor="text1"/>
            <w:lang w:val="en-US"/>
            <w:rPrChange w:id="681" w:author="Microsoft Office-Anwender" w:date="2018-06-30T08:30:00Z">
              <w:rPr>
                <w:i/>
                <w:color w:val="000000" w:themeColor="text1"/>
              </w:rPr>
            </w:rPrChange>
          </w:rPr>
          <w:t>Evidence type (reduced):</w:t>
        </w:r>
      </w:ins>
      <w:ins w:id="682" w:author="Microsoft Office User" w:date="2018-06-28T19:51:00Z">
        <w:r w:rsidR="00585A77" w:rsidRPr="00B54C34">
          <w:rPr>
            <w:i/>
            <w:color w:val="000000" w:themeColor="text1"/>
            <w:lang w:val="en-US"/>
            <w:rPrChange w:id="683" w:author="Microsoft Office-Anwender" w:date="2018-06-30T08:30:00Z">
              <w:rPr>
                <w:i/>
                <w:color w:val="000000" w:themeColor="text1"/>
              </w:rPr>
            </w:rPrChange>
          </w:rPr>
          <w:t xml:space="preserve"> </w:t>
        </w:r>
        <w:r w:rsidR="00585A77" w:rsidRPr="00B54C34">
          <w:rPr>
            <w:color w:val="000000" w:themeColor="text1"/>
            <w:lang w:val="en-US"/>
            <w:rPrChange w:id="684" w:author="Microsoft Office-Anwender" w:date="2018-06-30T08:30:00Z">
              <w:rPr>
                <w:color w:val="000000" w:themeColor="text1"/>
              </w:rPr>
            </w:rPrChange>
          </w:rPr>
          <w:t>indirect</w:t>
        </w:r>
      </w:ins>
    </w:p>
    <w:p w14:paraId="5A928190" w14:textId="77777777" w:rsidR="007402E1" w:rsidRPr="00B54C34" w:rsidRDefault="007402E1" w:rsidP="007402E1">
      <w:pPr>
        <w:ind w:left="226" w:firstLine="113"/>
        <w:jc w:val="both"/>
        <w:rPr>
          <w:color w:val="000000" w:themeColor="text1"/>
          <w:lang w:val="en-US"/>
          <w:rPrChange w:id="685" w:author="Microsoft Office-Anwender" w:date="2018-06-30T08:30:00Z">
            <w:rPr>
              <w:color w:val="000000" w:themeColor="text1"/>
            </w:rPr>
          </w:rPrChange>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3CA5E386" w14:textId="218CD047" w:rsidR="004E5D02" w:rsidRPr="00B54C34" w:rsidRDefault="004E5D02" w:rsidP="004E5D02">
      <w:pPr>
        <w:ind w:left="226" w:firstLine="113"/>
        <w:jc w:val="both"/>
        <w:rPr>
          <w:ins w:id="686" w:author="Microsoft Office User" w:date="2018-06-28T19:48:00Z"/>
          <w:color w:val="000000" w:themeColor="text1"/>
          <w:lang w:val="en-US"/>
          <w:rPrChange w:id="687" w:author="Microsoft Office-Anwender" w:date="2018-06-30T08:30:00Z">
            <w:rPr>
              <w:ins w:id="688" w:author="Microsoft Office User" w:date="2018-06-28T19:48:00Z"/>
              <w:i/>
              <w:color w:val="000000" w:themeColor="text1"/>
            </w:rPr>
          </w:rPrChange>
        </w:rPr>
      </w:pPr>
      <w:ins w:id="689" w:author="Microsoft Office User" w:date="2018-06-28T19:48:00Z">
        <w:r w:rsidRPr="00B54C34">
          <w:rPr>
            <w:i/>
            <w:color w:val="000000" w:themeColor="text1"/>
            <w:lang w:val="en-US"/>
            <w:rPrChange w:id="690" w:author="Microsoft Office-Anwender" w:date="2018-06-30T08:30:00Z">
              <w:rPr>
                <w:i/>
                <w:color w:val="000000" w:themeColor="text1"/>
              </w:rPr>
            </w:rPrChange>
          </w:rPr>
          <w:t>Evidence type (full):</w:t>
        </w:r>
      </w:ins>
      <w:ins w:id="691" w:author="Microsoft Office User" w:date="2018-06-28T19:51:00Z">
        <w:r w:rsidR="00585A77" w:rsidRPr="00B54C34">
          <w:rPr>
            <w:i/>
            <w:color w:val="000000" w:themeColor="text1"/>
            <w:lang w:val="en-US"/>
            <w:rPrChange w:id="692" w:author="Microsoft Office-Anwender" w:date="2018-06-30T08:30:00Z">
              <w:rPr>
                <w:i/>
                <w:color w:val="000000" w:themeColor="text1"/>
              </w:rPr>
            </w:rPrChange>
          </w:rPr>
          <w:t xml:space="preserve"> </w:t>
        </w:r>
        <w:r w:rsidR="00BE4198" w:rsidRPr="00B54C34">
          <w:rPr>
            <w:color w:val="000000" w:themeColor="text1"/>
            <w:lang w:val="en-US"/>
            <w:rPrChange w:id="693" w:author="Microsoft Office-Anwender" w:date="2018-06-30T08:30:00Z">
              <w:rPr>
                <w:color w:val="000000" w:themeColor="text1"/>
              </w:rPr>
            </w:rPrChange>
          </w:rPr>
          <w:t>inferential</w:t>
        </w:r>
      </w:ins>
    </w:p>
    <w:p w14:paraId="43166778" w14:textId="6958742E" w:rsidR="004E5D02" w:rsidRPr="00B54C34" w:rsidRDefault="004E5D02" w:rsidP="004E5D02">
      <w:pPr>
        <w:ind w:left="226" w:firstLine="113"/>
        <w:jc w:val="both"/>
        <w:rPr>
          <w:ins w:id="694" w:author="Microsoft Office User" w:date="2018-06-28T19:48:00Z"/>
          <w:color w:val="000000" w:themeColor="text1"/>
          <w:lang w:val="en-US"/>
          <w:rPrChange w:id="695" w:author="Microsoft Office-Anwender" w:date="2018-06-30T08:30:00Z">
            <w:rPr>
              <w:ins w:id="696" w:author="Microsoft Office User" w:date="2018-06-28T19:48:00Z"/>
              <w:i/>
              <w:color w:val="000000" w:themeColor="text1"/>
            </w:rPr>
          </w:rPrChange>
        </w:rPr>
      </w:pPr>
      <w:ins w:id="697" w:author="Microsoft Office User" w:date="2018-06-28T19:48:00Z">
        <w:r w:rsidRPr="00B54C34">
          <w:rPr>
            <w:i/>
            <w:color w:val="000000" w:themeColor="text1"/>
            <w:lang w:val="en-US"/>
            <w:rPrChange w:id="698" w:author="Microsoft Office-Anwender" w:date="2018-06-30T08:30:00Z">
              <w:rPr>
                <w:i/>
                <w:color w:val="000000" w:themeColor="text1"/>
              </w:rPr>
            </w:rPrChange>
          </w:rPr>
          <w:t>Evidence type (reduced):</w:t>
        </w:r>
      </w:ins>
      <w:ins w:id="699" w:author="Microsoft Office User" w:date="2018-06-28T19:51:00Z">
        <w:r w:rsidR="00BE4198" w:rsidRPr="00B54C34">
          <w:rPr>
            <w:i/>
            <w:color w:val="000000" w:themeColor="text1"/>
            <w:lang w:val="en-US"/>
            <w:rPrChange w:id="700" w:author="Microsoft Office-Anwender" w:date="2018-06-30T08:30:00Z">
              <w:rPr>
                <w:i/>
                <w:color w:val="000000" w:themeColor="text1"/>
              </w:rPr>
            </w:rPrChange>
          </w:rPr>
          <w:t xml:space="preserve"> </w:t>
        </w:r>
        <w:r w:rsidR="00BE4198" w:rsidRPr="00B54C34">
          <w:rPr>
            <w:color w:val="000000" w:themeColor="text1"/>
            <w:lang w:val="en-US"/>
            <w:rPrChange w:id="701" w:author="Microsoft Office-Anwender" w:date="2018-06-30T08:30:00Z">
              <w:rPr>
                <w:color w:val="000000" w:themeColor="text1"/>
              </w:rPr>
            </w:rPrChange>
          </w:rPr>
          <w:t>indirect</w:t>
        </w:r>
      </w:ins>
    </w:p>
    <w:p w14:paraId="582505A2" w14:textId="77777777" w:rsidR="00030BA8" w:rsidRPr="00B54C34" w:rsidRDefault="00030BA8" w:rsidP="00E9143E">
      <w:pPr>
        <w:jc w:val="both"/>
        <w:rPr>
          <w:color w:val="000000" w:themeColor="text1"/>
          <w:lang w:val="en-US"/>
          <w:rPrChange w:id="702" w:author="Microsoft Office-Anwender" w:date="2018-06-30T08:30:00Z">
            <w:rPr>
              <w:color w:val="000000" w:themeColor="text1"/>
            </w:rPr>
          </w:rPrChange>
        </w:rPr>
      </w:pPr>
    </w:p>
    <w:p w14:paraId="1F55EDDF" w14:textId="77777777" w:rsidR="007402E1" w:rsidRPr="00B54C34" w:rsidRDefault="007402E1" w:rsidP="00E9143E">
      <w:pPr>
        <w:jc w:val="both"/>
        <w:rPr>
          <w:color w:val="000000" w:themeColor="text1"/>
          <w:lang w:val="en-US"/>
          <w:rPrChange w:id="703" w:author="Microsoft Office-Anwender" w:date="2018-06-30T08:30:00Z">
            <w:rPr>
              <w:color w:val="000000" w:themeColor="text1"/>
            </w:rPr>
          </w:rPrChange>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0B6E68B4" w14:textId="28E025FC" w:rsidR="004E5D02" w:rsidRPr="00B54C34" w:rsidRDefault="004E5D02" w:rsidP="004E5D02">
      <w:pPr>
        <w:ind w:left="226" w:firstLine="113"/>
        <w:jc w:val="both"/>
        <w:rPr>
          <w:ins w:id="704" w:author="Microsoft Office User" w:date="2018-06-28T19:48:00Z"/>
          <w:color w:val="000000" w:themeColor="text1"/>
          <w:lang w:val="en-US"/>
          <w:rPrChange w:id="705" w:author="Microsoft Office-Anwender" w:date="2018-06-30T08:30:00Z">
            <w:rPr>
              <w:ins w:id="706" w:author="Microsoft Office User" w:date="2018-06-28T19:48:00Z"/>
              <w:i/>
              <w:color w:val="000000" w:themeColor="text1"/>
            </w:rPr>
          </w:rPrChange>
        </w:rPr>
      </w:pPr>
      <w:ins w:id="707" w:author="Microsoft Office User" w:date="2018-06-28T19:48:00Z">
        <w:r w:rsidRPr="00B54C34">
          <w:rPr>
            <w:i/>
            <w:color w:val="000000" w:themeColor="text1"/>
            <w:lang w:val="en-US"/>
            <w:rPrChange w:id="708" w:author="Microsoft Office-Anwender" w:date="2018-06-30T08:30:00Z">
              <w:rPr>
                <w:i/>
                <w:color w:val="000000" w:themeColor="text1"/>
              </w:rPr>
            </w:rPrChange>
          </w:rPr>
          <w:t>Evidence type (full):</w:t>
        </w:r>
      </w:ins>
      <w:ins w:id="709" w:author="Microsoft Office User" w:date="2018-06-28T19:51:00Z">
        <w:r w:rsidR="00070FB2" w:rsidRPr="00B54C34">
          <w:rPr>
            <w:i/>
            <w:color w:val="000000" w:themeColor="text1"/>
            <w:lang w:val="en-US"/>
            <w:rPrChange w:id="710" w:author="Microsoft Office-Anwender" w:date="2018-06-30T08:30:00Z">
              <w:rPr>
                <w:i/>
                <w:color w:val="000000" w:themeColor="text1"/>
              </w:rPr>
            </w:rPrChange>
          </w:rPr>
          <w:t xml:space="preserve"> </w:t>
        </w:r>
        <w:r w:rsidR="00070FB2" w:rsidRPr="00B54C34">
          <w:rPr>
            <w:color w:val="000000" w:themeColor="text1"/>
            <w:lang w:val="en-US"/>
            <w:rPrChange w:id="711" w:author="Microsoft Office-Anwender" w:date="2018-06-30T08:30:00Z">
              <w:rPr>
                <w:color w:val="000000" w:themeColor="text1"/>
              </w:rPr>
            </w:rPrChange>
          </w:rPr>
          <w:t>perceptual</w:t>
        </w:r>
      </w:ins>
    </w:p>
    <w:p w14:paraId="25B38640" w14:textId="29831288" w:rsidR="004E5D02" w:rsidRPr="00B54C34" w:rsidRDefault="004E5D02" w:rsidP="004E5D02">
      <w:pPr>
        <w:ind w:left="226" w:firstLine="113"/>
        <w:jc w:val="both"/>
        <w:rPr>
          <w:ins w:id="712" w:author="Microsoft Office User" w:date="2018-06-28T19:48:00Z"/>
          <w:color w:val="000000" w:themeColor="text1"/>
          <w:lang w:val="en-US"/>
          <w:rPrChange w:id="713" w:author="Microsoft Office-Anwender" w:date="2018-06-30T08:30:00Z">
            <w:rPr>
              <w:ins w:id="714" w:author="Microsoft Office User" w:date="2018-06-28T19:48:00Z"/>
              <w:i/>
              <w:color w:val="000000" w:themeColor="text1"/>
            </w:rPr>
          </w:rPrChange>
        </w:rPr>
      </w:pPr>
      <w:ins w:id="715" w:author="Microsoft Office User" w:date="2018-06-28T19:48:00Z">
        <w:r w:rsidRPr="00B54C34">
          <w:rPr>
            <w:i/>
            <w:color w:val="000000" w:themeColor="text1"/>
            <w:lang w:val="en-US"/>
            <w:rPrChange w:id="716" w:author="Microsoft Office-Anwender" w:date="2018-06-30T08:30:00Z">
              <w:rPr>
                <w:i/>
                <w:color w:val="000000" w:themeColor="text1"/>
              </w:rPr>
            </w:rPrChange>
          </w:rPr>
          <w:t>Evidence type (reduced):</w:t>
        </w:r>
      </w:ins>
      <w:ins w:id="717" w:author="Microsoft Office User" w:date="2018-06-28T19:51:00Z">
        <w:r w:rsidR="00070FB2" w:rsidRPr="00B54C34">
          <w:rPr>
            <w:i/>
            <w:color w:val="000000" w:themeColor="text1"/>
            <w:lang w:val="en-US"/>
            <w:rPrChange w:id="718" w:author="Microsoft Office-Anwender" w:date="2018-06-30T08:30:00Z">
              <w:rPr>
                <w:i/>
                <w:color w:val="000000" w:themeColor="text1"/>
              </w:rPr>
            </w:rPrChange>
          </w:rPr>
          <w:t xml:space="preserve"> </w:t>
        </w:r>
        <w:r w:rsidR="00070FB2" w:rsidRPr="00B54C34">
          <w:rPr>
            <w:color w:val="000000" w:themeColor="text1"/>
            <w:lang w:val="en-US"/>
            <w:rPrChange w:id="719" w:author="Microsoft Office-Anwender" w:date="2018-06-30T08:30:00Z">
              <w:rPr>
                <w:color w:val="000000" w:themeColor="text1"/>
              </w:rPr>
            </w:rPrChange>
          </w:rPr>
          <w:t>direct</w:t>
        </w:r>
      </w:ins>
    </w:p>
    <w:p w14:paraId="48595DA4" w14:textId="77777777" w:rsidR="007402E1" w:rsidRPr="00B54C34" w:rsidRDefault="007402E1" w:rsidP="007402E1">
      <w:pPr>
        <w:jc w:val="both"/>
        <w:rPr>
          <w:color w:val="000000" w:themeColor="text1"/>
          <w:lang w:val="en-US"/>
          <w:rPrChange w:id="720" w:author="Microsoft Office-Anwender" w:date="2018-06-30T08:30:00Z">
            <w:rPr>
              <w:color w:val="000000" w:themeColor="text1"/>
            </w:rPr>
          </w:rPrChange>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73321C50" w14:textId="2EADB89B" w:rsidR="004E5D02" w:rsidRPr="00B54C34" w:rsidRDefault="004E5D02" w:rsidP="004E5D02">
      <w:pPr>
        <w:ind w:left="226" w:firstLine="113"/>
        <w:jc w:val="both"/>
        <w:rPr>
          <w:ins w:id="721" w:author="Microsoft Office User" w:date="2018-06-28T19:49:00Z"/>
          <w:color w:val="000000" w:themeColor="text1"/>
          <w:lang w:val="en-US"/>
          <w:rPrChange w:id="722" w:author="Microsoft Office-Anwender" w:date="2018-06-30T08:30:00Z">
            <w:rPr>
              <w:ins w:id="723" w:author="Microsoft Office User" w:date="2018-06-28T19:49:00Z"/>
              <w:i/>
              <w:color w:val="000000" w:themeColor="text1"/>
            </w:rPr>
          </w:rPrChange>
        </w:rPr>
      </w:pPr>
      <w:ins w:id="724" w:author="Microsoft Office User" w:date="2018-06-28T19:49:00Z">
        <w:r w:rsidRPr="00B54C34">
          <w:rPr>
            <w:i/>
            <w:color w:val="000000" w:themeColor="text1"/>
            <w:lang w:val="en-US"/>
            <w:rPrChange w:id="725" w:author="Microsoft Office-Anwender" w:date="2018-06-30T08:30:00Z">
              <w:rPr>
                <w:i/>
                <w:color w:val="000000" w:themeColor="text1"/>
              </w:rPr>
            </w:rPrChange>
          </w:rPr>
          <w:t>Evidence type (full):</w:t>
        </w:r>
      </w:ins>
      <w:ins w:id="726" w:author="Microsoft Office User" w:date="2018-06-28T19:51:00Z">
        <w:r w:rsidR="00070FB2" w:rsidRPr="00B54C34">
          <w:rPr>
            <w:i/>
            <w:color w:val="000000" w:themeColor="text1"/>
            <w:lang w:val="en-US"/>
            <w:rPrChange w:id="727" w:author="Microsoft Office-Anwender" w:date="2018-06-30T08:30:00Z">
              <w:rPr>
                <w:i/>
                <w:color w:val="000000" w:themeColor="text1"/>
              </w:rPr>
            </w:rPrChange>
          </w:rPr>
          <w:t xml:space="preserve"> </w:t>
        </w:r>
        <w:r w:rsidR="00070FB2" w:rsidRPr="00B54C34">
          <w:rPr>
            <w:color w:val="000000" w:themeColor="text1"/>
            <w:lang w:val="en-US"/>
            <w:rPrChange w:id="728" w:author="Microsoft Office-Anwender" w:date="2018-06-30T08:30:00Z">
              <w:rPr>
                <w:color w:val="000000" w:themeColor="text1"/>
              </w:rPr>
            </w:rPrChange>
          </w:rPr>
          <w:t>reportative</w:t>
        </w:r>
      </w:ins>
    </w:p>
    <w:p w14:paraId="64752BCF" w14:textId="7CA915EB" w:rsidR="004E5D02" w:rsidRPr="00B54C34" w:rsidRDefault="004E5D02" w:rsidP="004E5D02">
      <w:pPr>
        <w:ind w:left="226" w:firstLine="113"/>
        <w:jc w:val="both"/>
        <w:rPr>
          <w:ins w:id="729" w:author="Microsoft Office User" w:date="2018-06-28T19:49:00Z"/>
          <w:color w:val="000000" w:themeColor="text1"/>
          <w:lang w:val="en-US"/>
          <w:rPrChange w:id="730" w:author="Microsoft Office-Anwender" w:date="2018-06-30T08:30:00Z">
            <w:rPr>
              <w:ins w:id="731" w:author="Microsoft Office User" w:date="2018-06-28T19:49:00Z"/>
              <w:i/>
              <w:color w:val="000000" w:themeColor="text1"/>
            </w:rPr>
          </w:rPrChange>
        </w:rPr>
      </w:pPr>
      <w:ins w:id="732" w:author="Microsoft Office User" w:date="2018-06-28T19:49:00Z">
        <w:r w:rsidRPr="00B54C34">
          <w:rPr>
            <w:i/>
            <w:color w:val="000000" w:themeColor="text1"/>
            <w:lang w:val="en-US"/>
            <w:rPrChange w:id="733" w:author="Microsoft Office-Anwender" w:date="2018-06-30T08:30:00Z">
              <w:rPr>
                <w:i/>
                <w:color w:val="000000" w:themeColor="text1"/>
              </w:rPr>
            </w:rPrChange>
          </w:rPr>
          <w:t>Evidence type (reduced):</w:t>
        </w:r>
      </w:ins>
      <w:ins w:id="734" w:author="Microsoft Office User" w:date="2018-06-28T19:51:00Z">
        <w:r w:rsidR="00070FB2" w:rsidRPr="00B54C34">
          <w:rPr>
            <w:i/>
            <w:color w:val="000000" w:themeColor="text1"/>
            <w:lang w:val="en-US"/>
            <w:rPrChange w:id="735" w:author="Microsoft Office-Anwender" w:date="2018-06-30T08:30:00Z">
              <w:rPr>
                <w:i/>
                <w:color w:val="000000" w:themeColor="text1"/>
              </w:rPr>
            </w:rPrChange>
          </w:rPr>
          <w:t xml:space="preserve"> </w:t>
        </w:r>
        <w:r w:rsidR="00070FB2" w:rsidRPr="00B54C34">
          <w:rPr>
            <w:color w:val="000000" w:themeColor="text1"/>
            <w:lang w:val="en-US"/>
            <w:rPrChange w:id="736" w:author="Microsoft Office-Anwender" w:date="2018-06-30T08:30:00Z">
              <w:rPr>
                <w:color w:val="000000" w:themeColor="text1"/>
              </w:rPr>
            </w:rPrChange>
          </w:rPr>
          <w:t>direct</w:t>
        </w:r>
      </w:ins>
    </w:p>
    <w:p w14:paraId="420C550D" w14:textId="77777777" w:rsidR="007402E1" w:rsidRPr="00B54C34" w:rsidRDefault="007402E1" w:rsidP="007402E1">
      <w:pPr>
        <w:ind w:left="226" w:firstLine="113"/>
        <w:jc w:val="both"/>
        <w:rPr>
          <w:color w:val="000000" w:themeColor="text1"/>
          <w:lang w:val="en-US"/>
          <w:rPrChange w:id="737" w:author="Microsoft Office-Anwender" w:date="2018-06-30T08:30:00Z">
            <w:rPr>
              <w:color w:val="000000" w:themeColor="text1"/>
            </w:rPr>
          </w:rPrChange>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7E1EA30D" w14:textId="054CA2FB" w:rsidR="004E5D02" w:rsidRPr="00B54C34" w:rsidRDefault="004E5D02" w:rsidP="004E5D02">
      <w:pPr>
        <w:ind w:left="226" w:firstLine="113"/>
        <w:jc w:val="both"/>
        <w:rPr>
          <w:ins w:id="738" w:author="Microsoft Office User" w:date="2018-06-28T19:49:00Z"/>
          <w:color w:val="000000" w:themeColor="text1"/>
          <w:lang w:val="en-US"/>
          <w:rPrChange w:id="739" w:author="Microsoft Office-Anwender" w:date="2018-06-30T08:30:00Z">
            <w:rPr>
              <w:ins w:id="740" w:author="Microsoft Office User" w:date="2018-06-28T19:49:00Z"/>
              <w:i/>
              <w:color w:val="000000" w:themeColor="text1"/>
            </w:rPr>
          </w:rPrChange>
        </w:rPr>
      </w:pPr>
      <w:ins w:id="741" w:author="Microsoft Office User" w:date="2018-06-28T19:49:00Z">
        <w:r w:rsidRPr="00B54C34">
          <w:rPr>
            <w:i/>
            <w:color w:val="000000" w:themeColor="text1"/>
            <w:lang w:val="en-US"/>
            <w:rPrChange w:id="742" w:author="Microsoft Office-Anwender" w:date="2018-06-30T08:30:00Z">
              <w:rPr>
                <w:i/>
                <w:color w:val="000000" w:themeColor="text1"/>
              </w:rPr>
            </w:rPrChange>
          </w:rPr>
          <w:t>Evidence type (full):</w:t>
        </w:r>
      </w:ins>
      <w:ins w:id="743" w:author="Microsoft Office User" w:date="2018-06-28T19:51:00Z">
        <w:r w:rsidR="00070FB2" w:rsidRPr="00B54C34">
          <w:rPr>
            <w:i/>
            <w:color w:val="000000" w:themeColor="text1"/>
            <w:lang w:val="en-US"/>
            <w:rPrChange w:id="744" w:author="Microsoft Office-Anwender" w:date="2018-06-30T08:30:00Z">
              <w:rPr>
                <w:i/>
                <w:color w:val="000000" w:themeColor="text1"/>
              </w:rPr>
            </w:rPrChange>
          </w:rPr>
          <w:t xml:space="preserve"> </w:t>
        </w:r>
        <w:r w:rsidR="00070FB2" w:rsidRPr="00B54C34">
          <w:rPr>
            <w:color w:val="000000" w:themeColor="text1"/>
            <w:lang w:val="en-US"/>
            <w:rPrChange w:id="745" w:author="Microsoft Office-Anwender" w:date="2018-06-30T08:30:00Z">
              <w:rPr>
                <w:color w:val="000000" w:themeColor="text1"/>
              </w:rPr>
            </w:rPrChange>
          </w:rPr>
          <w:t>inferential</w:t>
        </w:r>
      </w:ins>
    </w:p>
    <w:p w14:paraId="7862176A" w14:textId="10B05472" w:rsidR="004E5D02" w:rsidRPr="00B54C34" w:rsidRDefault="004E5D02" w:rsidP="004E5D02">
      <w:pPr>
        <w:ind w:left="226" w:firstLine="113"/>
        <w:jc w:val="both"/>
        <w:rPr>
          <w:ins w:id="746" w:author="Microsoft Office User" w:date="2018-06-28T19:49:00Z"/>
          <w:color w:val="000000" w:themeColor="text1"/>
          <w:lang w:val="en-US"/>
          <w:rPrChange w:id="747" w:author="Microsoft Office-Anwender" w:date="2018-06-30T08:30:00Z">
            <w:rPr>
              <w:ins w:id="748" w:author="Microsoft Office User" w:date="2018-06-28T19:49:00Z"/>
              <w:i/>
              <w:color w:val="000000" w:themeColor="text1"/>
            </w:rPr>
          </w:rPrChange>
        </w:rPr>
      </w:pPr>
      <w:ins w:id="749" w:author="Microsoft Office User" w:date="2018-06-28T19:49:00Z">
        <w:r w:rsidRPr="00B54C34">
          <w:rPr>
            <w:i/>
            <w:color w:val="000000" w:themeColor="text1"/>
            <w:lang w:val="en-US"/>
            <w:rPrChange w:id="750" w:author="Microsoft Office-Anwender" w:date="2018-06-30T08:30:00Z">
              <w:rPr>
                <w:i/>
                <w:color w:val="000000" w:themeColor="text1"/>
              </w:rPr>
            </w:rPrChange>
          </w:rPr>
          <w:t>Evidence type (reduced):</w:t>
        </w:r>
      </w:ins>
      <w:ins w:id="751" w:author="Microsoft Office User" w:date="2018-06-28T19:51:00Z">
        <w:r w:rsidR="00070FB2" w:rsidRPr="00B54C34">
          <w:rPr>
            <w:i/>
            <w:color w:val="000000" w:themeColor="text1"/>
            <w:lang w:val="en-US"/>
            <w:rPrChange w:id="752" w:author="Microsoft Office-Anwender" w:date="2018-06-30T08:30:00Z">
              <w:rPr>
                <w:i/>
                <w:color w:val="000000" w:themeColor="text1"/>
              </w:rPr>
            </w:rPrChange>
          </w:rPr>
          <w:t xml:space="preserve"> </w:t>
        </w:r>
        <w:r w:rsidR="00070FB2" w:rsidRPr="00B54C34">
          <w:rPr>
            <w:color w:val="000000" w:themeColor="text1"/>
            <w:lang w:val="en-US"/>
            <w:rPrChange w:id="753" w:author="Microsoft Office-Anwender" w:date="2018-06-30T08:30:00Z">
              <w:rPr>
                <w:color w:val="000000" w:themeColor="text1"/>
              </w:rPr>
            </w:rPrChange>
          </w:rPr>
          <w:t>indirect</w:t>
        </w:r>
      </w:ins>
    </w:p>
    <w:p w14:paraId="1BA9E1E8" w14:textId="77777777" w:rsidR="007402E1" w:rsidRPr="00B54C34" w:rsidRDefault="007402E1" w:rsidP="007402E1">
      <w:pPr>
        <w:jc w:val="both"/>
        <w:rPr>
          <w:color w:val="000000" w:themeColor="text1"/>
          <w:lang w:val="en-US"/>
          <w:rPrChange w:id="754" w:author="Microsoft Office-Anwender" w:date="2018-06-30T08:30:00Z">
            <w:rPr>
              <w:color w:val="000000" w:themeColor="text1"/>
            </w:rPr>
          </w:rPrChange>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66293AB6" w14:textId="58233619" w:rsidR="004E5D02" w:rsidRPr="00B54C34" w:rsidRDefault="004E5D02" w:rsidP="004E5D02">
      <w:pPr>
        <w:ind w:left="226" w:firstLine="113"/>
        <w:jc w:val="both"/>
        <w:rPr>
          <w:ins w:id="755" w:author="Microsoft Office User" w:date="2018-06-28T19:49:00Z"/>
          <w:color w:val="000000" w:themeColor="text1"/>
          <w:lang w:val="en-US"/>
          <w:rPrChange w:id="756" w:author="Microsoft Office-Anwender" w:date="2018-06-30T08:30:00Z">
            <w:rPr>
              <w:ins w:id="757" w:author="Microsoft Office User" w:date="2018-06-28T19:49:00Z"/>
              <w:i/>
              <w:color w:val="000000" w:themeColor="text1"/>
            </w:rPr>
          </w:rPrChange>
        </w:rPr>
      </w:pPr>
      <w:ins w:id="758" w:author="Microsoft Office User" w:date="2018-06-28T19:49:00Z">
        <w:r w:rsidRPr="00B54C34">
          <w:rPr>
            <w:i/>
            <w:color w:val="000000" w:themeColor="text1"/>
            <w:lang w:val="en-US"/>
            <w:rPrChange w:id="759" w:author="Microsoft Office-Anwender" w:date="2018-06-30T08:30:00Z">
              <w:rPr>
                <w:i/>
                <w:color w:val="000000" w:themeColor="text1"/>
              </w:rPr>
            </w:rPrChange>
          </w:rPr>
          <w:t>Evidence type (full):</w:t>
        </w:r>
      </w:ins>
      <w:ins w:id="760" w:author="Microsoft Office User" w:date="2018-06-28T19:51:00Z">
        <w:r w:rsidR="00070FB2" w:rsidRPr="00B54C34">
          <w:rPr>
            <w:i/>
            <w:color w:val="000000" w:themeColor="text1"/>
            <w:lang w:val="en-US"/>
            <w:rPrChange w:id="761" w:author="Microsoft Office-Anwender" w:date="2018-06-30T08:30:00Z">
              <w:rPr>
                <w:i/>
                <w:color w:val="000000" w:themeColor="text1"/>
              </w:rPr>
            </w:rPrChange>
          </w:rPr>
          <w:t xml:space="preserve"> </w:t>
        </w:r>
        <w:r w:rsidR="00070FB2" w:rsidRPr="00B54C34">
          <w:rPr>
            <w:color w:val="000000" w:themeColor="text1"/>
            <w:lang w:val="en-US"/>
            <w:rPrChange w:id="762" w:author="Microsoft Office-Anwender" w:date="2018-06-30T08:30:00Z">
              <w:rPr>
                <w:color w:val="000000" w:themeColor="text1"/>
              </w:rPr>
            </w:rPrChange>
          </w:rPr>
          <w:t>inferential</w:t>
        </w:r>
      </w:ins>
    </w:p>
    <w:p w14:paraId="56BE4609" w14:textId="65AC31FD" w:rsidR="004E5D02" w:rsidRPr="00B54C34" w:rsidRDefault="004E5D02" w:rsidP="004E5D02">
      <w:pPr>
        <w:ind w:left="226" w:firstLine="113"/>
        <w:jc w:val="both"/>
        <w:rPr>
          <w:ins w:id="763" w:author="Microsoft Office User" w:date="2018-06-28T19:49:00Z"/>
          <w:color w:val="000000" w:themeColor="text1"/>
          <w:lang w:val="en-US"/>
          <w:rPrChange w:id="764" w:author="Microsoft Office-Anwender" w:date="2018-06-30T08:30:00Z">
            <w:rPr>
              <w:ins w:id="765" w:author="Microsoft Office User" w:date="2018-06-28T19:49:00Z"/>
              <w:i/>
              <w:color w:val="000000" w:themeColor="text1"/>
            </w:rPr>
          </w:rPrChange>
        </w:rPr>
      </w:pPr>
      <w:ins w:id="766" w:author="Microsoft Office User" w:date="2018-06-28T19:49:00Z">
        <w:r w:rsidRPr="00B54C34">
          <w:rPr>
            <w:i/>
            <w:color w:val="000000" w:themeColor="text1"/>
            <w:lang w:val="en-US"/>
            <w:rPrChange w:id="767" w:author="Microsoft Office-Anwender" w:date="2018-06-30T08:30:00Z">
              <w:rPr>
                <w:i/>
                <w:color w:val="000000" w:themeColor="text1"/>
              </w:rPr>
            </w:rPrChange>
          </w:rPr>
          <w:t>Evidence type (reduced):</w:t>
        </w:r>
      </w:ins>
      <w:ins w:id="768" w:author="Microsoft Office User" w:date="2018-06-28T19:51:00Z">
        <w:r w:rsidR="00070FB2" w:rsidRPr="00B54C34">
          <w:rPr>
            <w:i/>
            <w:color w:val="000000" w:themeColor="text1"/>
            <w:lang w:val="en-US"/>
            <w:rPrChange w:id="769" w:author="Microsoft Office-Anwender" w:date="2018-06-30T08:30:00Z">
              <w:rPr>
                <w:i/>
                <w:color w:val="000000" w:themeColor="text1"/>
              </w:rPr>
            </w:rPrChange>
          </w:rPr>
          <w:t xml:space="preserve"> </w:t>
        </w:r>
        <w:r w:rsidR="00070FB2" w:rsidRPr="00B54C34">
          <w:rPr>
            <w:color w:val="000000" w:themeColor="text1"/>
            <w:lang w:val="en-US"/>
            <w:rPrChange w:id="770" w:author="Microsoft Office-Anwender" w:date="2018-06-30T08:30:00Z">
              <w:rPr>
                <w:color w:val="000000" w:themeColor="text1"/>
              </w:rPr>
            </w:rPrChange>
          </w:rPr>
          <w:t>indirect</w:t>
        </w:r>
      </w:ins>
    </w:p>
    <w:p w14:paraId="4B93F7DD" w14:textId="77777777" w:rsidR="007402E1" w:rsidRPr="00B54C34" w:rsidRDefault="007402E1" w:rsidP="007402E1">
      <w:pPr>
        <w:ind w:left="226" w:firstLine="113"/>
        <w:jc w:val="both"/>
        <w:rPr>
          <w:color w:val="000000" w:themeColor="text1"/>
          <w:lang w:val="en-US"/>
          <w:rPrChange w:id="771" w:author="Microsoft Office-Anwender" w:date="2018-06-30T08:30:00Z">
            <w:rPr>
              <w:color w:val="000000" w:themeColor="text1"/>
            </w:rPr>
          </w:rPrChange>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5C91B304" w14:textId="6BDEB241" w:rsidR="004E5D02" w:rsidRPr="00B54C34" w:rsidRDefault="004E5D02" w:rsidP="004E5D02">
      <w:pPr>
        <w:ind w:left="226" w:firstLine="113"/>
        <w:jc w:val="both"/>
        <w:rPr>
          <w:ins w:id="772" w:author="Microsoft Office User" w:date="2018-06-28T19:49:00Z"/>
          <w:color w:val="000000" w:themeColor="text1"/>
          <w:lang w:val="en-US"/>
          <w:rPrChange w:id="773" w:author="Microsoft Office-Anwender" w:date="2018-06-30T08:30:00Z">
            <w:rPr>
              <w:ins w:id="774" w:author="Microsoft Office User" w:date="2018-06-28T19:49:00Z"/>
              <w:i/>
              <w:color w:val="000000" w:themeColor="text1"/>
            </w:rPr>
          </w:rPrChange>
        </w:rPr>
      </w:pPr>
      <w:ins w:id="775" w:author="Microsoft Office User" w:date="2018-06-28T19:49:00Z">
        <w:r w:rsidRPr="00B54C34">
          <w:rPr>
            <w:i/>
            <w:color w:val="000000" w:themeColor="text1"/>
            <w:lang w:val="en-US"/>
            <w:rPrChange w:id="776" w:author="Microsoft Office-Anwender" w:date="2018-06-30T08:30:00Z">
              <w:rPr>
                <w:i/>
                <w:color w:val="000000" w:themeColor="text1"/>
              </w:rPr>
            </w:rPrChange>
          </w:rPr>
          <w:t>Evidence type (full):</w:t>
        </w:r>
      </w:ins>
      <w:ins w:id="777" w:author="Microsoft Office User" w:date="2018-06-28T19:52:00Z">
        <w:r w:rsidR="00117D18" w:rsidRPr="00B54C34">
          <w:rPr>
            <w:i/>
            <w:color w:val="000000" w:themeColor="text1"/>
            <w:lang w:val="en-US"/>
            <w:rPrChange w:id="778" w:author="Microsoft Office-Anwender" w:date="2018-06-30T08:30:00Z">
              <w:rPr>
                <w:i/>
                <w:color w:val="000000" w:themeColor="text1"/>
              </w:rPr>
            </w:rPrChange>
          </w:rPr>
          <w:t xml:space="preserve"> </w:t>
        </w:r>
        <w:r w:rsidR="00117D18" w:rsidRPr="00B54C34">
          <w:rPr>
            <w:color w:val="000000" w:themeColor="text1"/>
            <w:lang w:val="en-US"/>
            <w:rPrChange w:id="779" w:author="Microsoft Office-Anwender" w:date="2018-06-30T08:30:00Z">
              <w:rPr>
                <w:color w:val="000000" w:themeColor="text1"/>
              </w:rPr>
            </w:rPrChange>
          </w:rPr>
          <w:t>wishful</w:t>
        </w:r>
      </w:ins>
    </w:p>
    <w:p w14:paraId="5C8D81EF" w14:textId="3B563388" w:rsidR="004E5D02" w:rsidRPr="00B54C34" w:rsidRDefault="004E5D02" w:rsidP="004E5D02">
      <w:pPr>
        <w:ind w:left="226" w:firstLine="113"/>
        <w:jc w:val="both"/>
        <w:rPr>
          <w:ins w:id="780" w:author="Microsoft Office User" w:date="2018-06-28T19:49:00Z"/>
          <w:color w:val="000000" w:themeColor="text1"/>
          <w:lang w:val="en-US"/>
          <w:rPrChange w:id="781" w:author="Microsoft Office-Anwender" w:date="2018-06-30T08:30:00Z">
            <w:rPr>
              <w:ins w:id="782" w:author="Microsoft Office User" w:date="2018-06-28T19:49:00Z"/>
              <w:i/>
              <w:color w:val="000000" w:themeColor="text1"/>
            </w:rPr>
          </w:rPrChange>
        </w:rPr>
      </w:pPr>
      <w:ins w:id="783" w:author="Microsoft Office User" w:date="2018-06-28T19:49:00Z">
        <w:r w:rsidRPr="00B54C34">
          <w:rPr>
            <w:i/>
            <w:color w:val="000000" w:themeColor="text1"/>
            <w:lang w:val="en-US"/>
            <w:rPrChange w:id="784" w:author="Microsoft Office-Anwender" w:date="2018-06-30T08:30:00Z">
              <w:rPr>
                <w:i/>
                <w:color w:val="000000" w:themeColor="text1"/>
              </w:rPr>
            </w:rPrChange>
          </w:rPr>
          <w:t>Evidence type (reduced):</w:t>
        </w:r>
      </w:ins>
      <w:ins w:id="785" w:author="Microsoft Office User" w:date="2018-06-28T19:52:00Z">
        <w:r w:rsidR="00117D18" w:rsidRPr="00B54C34">
          <w:rPr>
            <w:i/>
            <w:color w:val="000000" w:themeColor="text1"/>
            <w:lang w:val="en-US"/>
            <w:rPrChange w:id="786" w:author="Microsoft Office-Anwender" w:date="2018-06-30T08:30:00Z">
              <w:rPr>
                <w:i/>
                <w:color w:val="000000" w:themeColor="text1"/>
              </w:rPr>
            </w:rPrChange>
          </w:rPr>
          <w:t xml:space="preserve"> </w:t>
        </w:r>
        <w:r w:rsidR="00117D18" w:rsidRPr="00B54C34">
          <w:rPr>
            <w:color w:val="000000" w:themeColor="text1"/>
            <w:lang w:val="en-US"/>
            <w:rPrChange w:id="787" w:author="Microsoft Office-Anwender" w:date="2018-06-30T08:30:00Z">
              <w:rPr>
                <w:color w:val="000000" w:themeColor="text1"/>
              </w:rPr>
            </w:rPrChange>
          </w:rPr>
          <w:t>indirect</w:t>
        </w:r>
      </w:ins>
    </w:p>
    <w:p w14:paraId="6B255350" w14:textId="77777777" w:rsidR="00030BA8" w:rsidRPr="00B54C34" w:rsidRDefault="00030BA8" w:rsidP="00E9143E">
      <w:pPr>
        <w:jc w:val="both"/>
        <w:rPr>
          <w:color w:val="000000" w:themeColor="text1"/>
          <w:lang w:val="en-US"/>
          <w:rPrChange w:id="788" w:author="Microsoft Office-Anwender" w:date="2018-06-30T08:30:00Z">
            <w:rPr>
              <w:color w:val="000000" w:themeColor="text1"/>
            </w:rPr>
          </w:rPrChange>
        </w:rPr>
      </w:pPr>
    </w:p>
    <w:p w14:paraId="11FA05C6" w14:textId="77777777" w:rsidR="007402E1" w:rsidRPr="00B54C34" w:rsidRDefault="007402E1" w:rsidP="00E9143E">
      <w:pPr>
        <w:jc w:val="both"/>
        <w:rPr>
          <w:color w:val="000000" w:themeColor="text1"/>
          <w:lang w:val="en-US"/>
          <w:rPrChange w:id="789" w:author="Microsoft Office-Anwender" w:date="2018-06-30T08:30:00Z">
            <w:rPr>
              <w:color w:val="000000" w:themeColor="text1"/>
            </w:rPr>
          </w:rPrChange>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3BBE93BA" w14:textId="0DB93902" w:rsidR="004E5D02" w:rsidRPr="00B54C34" w:rsidRDefault="004E5D02" w:rsidP="004E5D02">
      <w:pPr>
        <w:ind w:left="226" w:firstLine="113"/>
        <w:jc w:val="both"/>
        <w:rPr>
          <w:ins w:id="790" w:author="Microsoft Office User" w:date="2018-06-28T19:49:00Z"/>
          <w:color w:val="000000" w:themeColor="text1"/>
          <w:lang w:val="en-US"/>
          <w:rPrChange w:id="791" w:author="Microsoft Office-Anwender" w:date="2018-06-30T08:30:00Z">
            <w:rPr>
              <w:ins w:id="792" w:author="Microsoft Office User" w:date="2018-06-28T19:49:00Z"/>
              <w:i/>
              <w:color w:val="000000" w:themeColor="text1"/>
            </w:rPr>
          </w:rPrChange>
        </w:rPr>
      </w:pPr>
      <w:ins w:id="793" w:author="Microsoft Office User" w:date="2018-06-28T19:49:00Z">
        <w:r w:rsidRPr="00B54C34">
          <w:rPr>
            <w:i/>
            <w:color w:val="000000" w:themeColor="text1"/>
            <w:lang w:val="en-US"/>
            <w:rPrChange w:id="794" w:author="Microsoft Office-Anwender" w:date="2018-06-30T08:30:00Z">
              <w:rPr>
                <w:i/>
                <w:color w:val="000000" w:themeColor="text1"/>
              </w:rPr>
            </w:rPrChange>
          </w:rPr>
          <w:t>Evidence type (full):</w:t>
        </w:r>
      </w:ins>
      <w:ins w:id="795" w:author="Microsoft Office User" w:date="2018-06-28T19:52:00Z">
        <w:r w:rsidR="002307AB" w:rsidRPr="00B54C34">
          <w:rPr>
            <w:i/>
            <w:color w:val="000000" w:themeColor="text1"/>
            <w:lang w:val="en-US"/>
            <w:rPrChange w:id="796" w:author="Microsoft Office-Anwender" w:date="2018-06-30T08:30:00Z">
              <w:rPr>
                <w:i/>
                <w:color w:val="000000" w:themeColor="text1"/>
              </w:rPr>
            </w:rPrChange>
          </w:rPr>
          <w:t xml:space="preserve"> </w:t>
        </w:r>
        <w:r w:rsidR="002307AB" w:rsidRPr="00B54C34">
          <w:rPr>
            <w:color w:val="000000" w:themeColor="text1"/>
            <w:lang w:val="en-US"/>
            <w:rPrChange w:id="797" w:author="Microsoft Office-Anwender" w:date="2018-06-30T08:30:00Z">
              <w:rPr>
                <w:color w:val="000000" w:themeColor="text1"/>
              </w:rPr>
            </w:rPrChange>
          </w:rPr>
          <w:t>perceptual</w:t>
        </w:r>
      </w:ins>
    </w:p>
    <w:p w14:paraId="1936219C" w14:textId="68D4C31F" w:rsidR="004E5D02" w:rsidRPr="00B54C34" w:rsidRDefault="004E5D02" w:rsidP="004E5D02">
      <w:pPr>
        <w:ind w:left="226" w:firstLine="113"/>
        <w:jc w:val="both"/>
        <w:rPr>
          <w:ins w:id="798" w:author="Microsoft Office User" w:date="2018-06-28T19:49:00Z"/>
          <w:color w:val="000000" w:themeColor="text1"/>
          <w:lang w:val="en-US"/>
          <w:rPrChange w:id="799" w:author="Microsoft Office-Anwender" w:date="2018-06-30T08:30:00Z">
            <w:rPr>
              <w:ins w:id="800" w:author="Microsoft Office User" w:date="2018-06-28T19:49:00Z"/>
              <w:i/>
              <w:color w:val="000000" w:themeColor="text1"/>
            </w:rPr>
          </w:rPrChange>
        </w:rPr>
      </w:pPr>
      <w:ins w:id="801" w:author="Microsoft Office User" w:date="2018-06-28T19:49:00Z">
        <w:r w:rsidRPr="00B54C34">
          <w:rPr>
            <w:i/>
            <w:color w:val="000000" w:themeColor="text1"/>
            <w:lang w:val="en-US"/>
            <w:rPrChange w:id="802" w:author="Microsoft Office-Anwender" w:date="2018-06-30T08:30:00Z">
              <w:rPr>
                <w:i/>
                <w:color w:val="000000" w:themeColor="text1"/>
              </w:rPr>
            </w:rPrChange>
          </w:rPr>
          <w:t>Evidence type (reduced):</w:t>
        </w:r>
      </w:ins>
      <w:ins w:id="803" w:author="Microsoft Office User" w:date="2018-06-28T19:52:00Z">
        <w:r w:rsidR="002307AB" w:rsidRPr="00B54C34">
          <w:rPr>
            <w:i/>
            <w:color w:val="000000" w:themeColor="text1"/>
            <w:lang w:val="en-US"/>
            <w:rPrChange w:id="804" w:author="Microsoft Office-Anwender" w:date="2018-06-30T08:30:00Z">
              <w:rPr>
                <w:i/>
                <w:color w:val="000000" w:themeColor="text1"/>
              </w:rPr>
            </w:rPrChange>
          </w:rPr>
          <w:t xml:space="preserve"> </w:t>
        </w:r>
        <w:r w:rsidR="002307AB" w:rsidRPr="00B54C34">
          <w:rPr>
            <w:color w:val="000000" w:themeColor="text1"/>
            <w:lang w:val="en-US"/>
            <w:rPrChange w:id="805" w:author="Microsoft Office-Anwender" w:date="2018-06-30T08:30:00Z">
              <w:rPr>
                <w:color w:val="000000" w:themeColor="text1"/>
              </w:rPr>
            </w:rPrChange>
          </w:rPr>
          <w:t>direct</w:t>
        </w:r>
      </w:ins>
    </w:p>
    <w:p w14:paraId="0435190A" w14:textId="77777777" w:rsidR="00030BA8" w:rsidRPr="00B54C34" w:rsidRDefault="00030BA8" w:rsidP="00E9143E">
      <w:pPr>
        <w:jc w:val="both"/>
        <w:rPr>
          <w:color w:val="000000" w:themeColor="text1"/>
          <w:lang w:val="en-US"/>
          <w:rPrChange w:id="806" w:author="Microsoft Office-Anwender" w:date="2018-06-30T08:30:00Z">
            <w:rPr>
              <w:color w:val="000000" w:themeColor="text1"/>
            </w:rPr>
          </w:rPrChange>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lastRenderedPageBreak/>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4CB42BBF" w14:textId="6CC7ECE5" w:rsidR="004E5D02" w:rsidRPr="00B54C34" w:rsidRDefault="004E5D02" w:rsidP="004E5D02">
      <w:pPr>
        <w:ind w:left="226" w:firstLine="113"/>
        <w:jc w:val="both"/>
        <w:rPr>
          <w:ins w:id="807" w:author="Microsoft Office User" w:date="2018-06-28T19:49:00Z"/>
          <w:color w:val="000000" w:themeColor="text1"/>
          <w:lang w:val="en-US"/>
          <w:rPrChange w:id="808" w:author="Microsoft Office-Anwender" w:date="2018-06-30T08:30:00Z">
            <w:rPr>
              <w:ins w:id="809" w:author="Microsoft Office User" w:date="2018-06-28T19:49:00Z"/>
              <w:i/>
              <w:color w:val="000000" w:themeColor="text1"/>
            </w:rPr>
          </w:rPrChange>
        </w:rPr>
      </w:pPr>
      <w:ins w:id="810" w:author="Microsoft Office User" w:date="2018-06-28T19:49:00Z">
        <w:r w:rsidRPr="00B54C34">
          <w:rPr>
            <w:i/>
            <w:color w:val="000000" w:themeColor="text1"/>
            <w:lang w:val="en-US"/>
            <w:rPrChange w:id="811" w:author="Microsoft Office-Anwender" w:date="2018-06-30T08:30:00Z">
              <w:rPr>
                <w:i/>
                <w:color w:val="000000" w:themeColor="text1"/>
              </w:rPr>
            </w:rPrChange>
          </w:rPr>
          <w:t>Evidence type (full):</w:t>
        </w:r>
      </w:ins>
      <w:ins w:id="812" w:author="Microsoft Office User" w:date="2018-06-28T19:52:00Z">
        <w:r w:rsidR="002307AB" w:rsidRPr="00B54C34">
          <w:rPr>
            <w:i/>
            <w:color w:val="000000" w:themeColor="text1"/>
            <w:lang w:val="en-US"/>
            <w:rPrChange w:id="813" w:author="Microsoft Office-Anwender" w:date="2018-06-30T08:30:00Z">
              <w:rPr>
                <w:i/>
                <w:color w:val="000000" w:themeColor="text1"/>
              </w:rPr>
            </w:rPrChange>
          </w:rPr>
          <w:t xml:space="preserve"> </w:t>
        </w:r>
        <w:r w:rsidR="002307AB" w:rsidRPr="00B54C34">
          <w:rPr>
            <w:color w:val="000000" w:themeColor="text1"/>
            <w:lang w:val="en-US"/>
            <w:rPrChange w:id="814" w:author="Microsoft Office-Anwender" w:date="2018-06-30T08:30:00Z">
              <w:rPr>
                <w:color w:val="000000" w:themeColor="text1"/>
              </w:rPr>
            </w:rPrChange>
          </w:rPr>
          <w:t>inferential</w:t>
        </w:r>
      </w:ins>
    </w:p>
    <w:p w14:paraId="36FF2291" w14:textId="151CA92C" w:rsidR="004E5D02" w:rsidRPr="00B54C34" w:rsidRDefault="004E5D02" w:rsidP="004E5D02">
      <w:pPr>
        <w:ind w:left="226" w:firstLine="113"/>
        <w:jc w:val="both"/>
        <w:rPr>
          <w:ins w:id="815" w:author="Microsoft Office User" w:date="2018-06-28T19:49:00Z"/>
          <w:color w:val="000000" w:themeColor="text1"/>
          <w:lang w:val="en-US"/>
          <w:rPrChange w:id="816" w:author="Microsoft Office-Anwender" w:date="2018-06-30T08:30:00Z">
            <w:rPr>
              <w:ins w:id="817" w:author="Microsoft Office User" w:date="2018-06-28T19:49:00Z"/>
              <w:i/>
              <w:color w:val="000000" w:themeColor="text1"/>
            </w:rPr>
          </w:rPrChange>
        </w:rPr>
      </w:pPr>
      <w:ins w:id="818" w:author="Microsoft Office User" w:date="2018-06-28T19:49:00Z">
        <w:r w:rsidRPr="00B54C34">
          <w:rPr>
            <w:i/>
            <w:color w:val="000000" w:themeColor="text1"/>
            <w:lang w:val="en-US"/>
            <w:rPrChange w:id="819" w:author="Microsoft Office-Anwender" w:date="2018-06-30T08:30:00Z">
              <w:rPr>
                <w:i/>
                <w:color w:val="000000" w:themeColor="text1"/>
              </w:rPr>
            </w:rPrChange>
          </w:rPr>
          <w:t>Evidence type (reduced):</w:t>
        </w:r>
      </w:ins>
      <w:ins w:id="820" w:author="Microsoft Office User" w:date="2018-06-28T19:52:00Z">
        <w:r w:rsidR="002307AB" w:rsidRPr="00B54C34">
          <w:rPr>
            <w:i/>
            <w:color w:val="000000" w:themeColor="text1"/>
            <w:lang w:val="en-US"/>
            <w:rPrChange w:id="821" w:author="Microsoft Office-Anwender" w:date="2018-06-30T08:30:00Z">
              <w:rPr>
                <w:i/>
                <w:color w:val="000000" w:themeColor="text1"/>
              </w:rPr>
            </w:rPrChange>
          </w:rPr>
          <w:t xml:space="preserve"> </w:t>
        </w:r>
        <w:r w:rsidR="002307AB" w:rsidRPr="00B54C34">
          <w:rPr>
            <w:color w:val="000000" w:themeColor="text1"/>
            <w:lang w:val="en-US"/>
            <w:rPrChange w:id="822" w:author="Microsoft Office-Anwender" w:date="2018-06-30T08:30:00Z">
              <w:rPr>
                <w:color w:val="000000" w:themeColor="text1"/>
              </w:rPr>
            </w:rPrChange>
          </w:rPr>
          <w:t>indirect</w:t>
        </w:r>
      </w:ins>
    </w:p>
    <w:p w14:paraId="552E055D" w14:textId="77777777" w:rsidR="00BF4C01" w:rsidRPr="00B54C34" w:rsidRDefault="00BF4C01" w:rsidP="00E9143E">
      <w:pPr>
        <w:jc w:val="both"/>
        <w:rPr>
          <w:color w:val="000000" w:themeColor="text1"/>
          <w:lang w:val="en-US"/>
          <w:rPrChange w:id="823" w:author="Microsoft Office-Anwender" w:date="2018-06-30T08:30:00Z">
            <w:rPr>
              <w:color w:val="000000" w:themeColor="text1"/>
            </w:rPr>
          </w:rPrChange>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4DDE8E4" w14:textId="22040AFB" w:rsidR="004E5D02" w:rsidRPr="00B54C34" w:rsidRDefault="004E5D02" w:rsidP="004E5D02">
      <w:pPr>
        <w:ind w:left="226" w:firstLine="113"/>
        <w:jc w:val="both"/>
        <w:rPr>
          <w:ins w:id="824" w:author="Microsoft Office User" w:date="2018-06-28T19:49:00Z"/>
          <w:color w:val="000000" w:themeColor="text1"/>
          <w:lang w:val="en-US"/>
          <w:rPrChange w:id="825" w:author="Microsoft Office-Anwender" w:date="2018-06-30T08:30:00Z">
            <w:rPr>
              <w:ins w:id="826" w:author="Microsoft Office User" w:date="2018-06-28T19:49:00Z"/>
              <w:i/>
              <w:color w:val="000000" w:themeColor="text1"/>
            </w:rPr>
          </w:rPrChange>
        </w:rPr>
      </w:pPr>
      <w:ins w:id="827" w:author="Microsoft Office User" w:date="2018-06-28T19:49:00Z">
        <w:r w:rsidRPr="00B54C34">
          <w:rPr>
            <w:i/>
            <w:color w:val="000000" w:themeColor="text1"/>
            <w:lang w:val="en-US"/>
            <w:rPrChange w:id="828" w:author="Microsoft Office-Anwender" w:date="2018-06-30T08:30:00Z">
              <w:rPr>
                <w:i/>
                <w:color w:val="000000" w:themeColor="text1"/>
              </w:rPr>
            </w:rPrChange>
          </w:rPr>
          <w:t>Evidence type (full):</w:t>
        </w:r>
      </w:ins>
      <w:ins w:id="829" w:author="Microsoft Office User" w:date="2018-06-28T19:52:00Z">
        <w:r w:rsidR="002307AB" w:rsidRPr="00B54C34">
          <w:rPr>
            <w:i/>
            <w:color w:val="000000" w:themeColor="text1"/>
            <w:lang w:val="en-US"/>
            <w:rPrChange w:id="830" w:author="Microsoft Office-Anwender" w:date="2018-06-30T08:30:00Z">
              <w:rPr>
                <w:i/>
                <w:color w:val="000000" w:themeColor="text1"/>
              </w:rPr>
            </w:rPrChange>
          </w:rPr>
          <w:t xml:space="preserve"> </w:t>
        </w:r>
        <w:r w:rsidR="002307AB" w:rsidRPr="00B54C34">
          <w:rPr>
            <w:color w:val="000000" w:themeColor="text1"/>
            <w:lang w:val="en-US"/>
            <w:rPrChange w:id="831" w:author="Microsoft Office-Anwender" w:date="2018-06-30T08:30:00Z">
              <w:rPr>
                <w:color w:val="000000" w:themeColor="text1"/>
              </w:rPr>
            </w:rPrChange>
          </w:rPr>
          <w:t>inferential</w:t>
        </w:r>
      </w:ins>
    </w:p>
    <w:p w14:paraId="003C7954" w14:textId="1CFA56A0" w:rsidR="004E5D02" w:rsidRPr="00B54C34" w:rsidRDefault="004E5D02" w:rsidP="004E5D02">
      <w:pPr>
        <w:ind w:left="226" w:firstLine="113"/>
        <w:jc w:val="both"/>
        <w:rPr>
          <w:ins w:id="832" w:author="Microsoft Office User" w:date="2018-06-28T19:49:00Z"/>
          <w:color w:val="000000" w:themeColor="text1"/>
          <w:lang w:val="en-US"/>
          <w:rPrChange w:id="833" w:author="Microsoft Office-Anwender" w:date="2018-06-30T08:30:00Z">
            <w:rPr>
              <w:ins w:id="834" w:author="Microsoft Office User" w:date="2018-06-28T19:49:00Z"/>
              <w:i/>
              <w:color w:val="000000" w:themeColor="text1"/>
            </w:rPr>
          </w:rPrChange>
        </w:rPr>
      </w:pPr>
      <w:ins w:id="835" w:author="Microsoft Office User" w:date="2018-06-28T19:49:00Z">
        <w:r w:rsidRPr="00B54C34">
          <w:rPr>
            <w:i/>
            <w:color w:val="000000" w:themeColor="text1"/>
            <w:lang w:val="en-US"/>
            <w:rPrChange w:id="836" w:author="Microsoft Office-Anwender" w:date="2018-06-30T08:30:00Z">
              <w:rPr>
                <w:i/>
                <w:color w:val="000000" w:themeColor="text1"/>
              </w:rPr>
            </w:rPrChange>
          </w:rPr>
          <w:t>Evidence type (reduced):</w:t>
        </w:r>
      </w:ins>
      <w:ins w:id="837" w:author="Microsoft Office User" w:date="2018-06-28T19:52:00Z">
        <w:r w:rsidR="002307AB" w:rsidRPr="00B54C34">
          <w:rPr>
            <w:i/>
            <w:color w:val="000000" w:themeColor="text1"/>
            <w:lang w:val="en-US"/>
            <w:rPrChange w:id="838" w:author="Microsoft Office-Anwender" w:date="2018-06-30T08:30:00Z">
              <w:rPr>
                <w:i/>
                <w:color w:val="000000" w:themeColor="text1"/>
              </w:rPr>
            </w:rPrChange>
          </w:rPr>
          <w:t xml:space="preserve"> </w:t>
        </w:r>
      </w:ins>
      <w:ins w:id="839" w:author="Microsoft Office User" w:date="2018-06-28T19:53:00Z">
        <w:r w:rsidR="002307AB" w:rsidRPr="00B54C34">
          <w:rPr>
            <w:color w:val="000000" w:themeColor="text1"/>
            <w:lang w:val="en-US"/>
            <w:rPrChange w:id="840" w:author="Microsoft Office-Anwender" w:date="2018-06-30T08:30:00Z">
              <w:rPr>
                <w:color w:val="000000" w:themeColor="text1"/>
              </w:rPr>
            </w:rPrChange>
          </w:rPr>
          <w:t>indirect</w:t>
        </w:r>
      </w:ins>
    </w:p>
    <w:p w14:paraId="7A7B17F4" w14:textId="77777777" w:rsidR="00BF4C01" w:rsidRPr="00B54C34" w:rsidRDefault="00BF4C01" w:rsidP="00BF4C01">
      <w:pPr>
        <w:ind w:left="339"/>
        <w:jc w:val="both"/>
        <w:rPr>
          <w:color w:val="000000" w:themeColor="text1"/>
          <w:lang w:val="en-US"/>
          <w:rPrChange w:id="841" w:author="Microsoft Office-Anwender" w:date="2018-06-30T08:30:00Z">
            <w:rPr>
              <w:color w:val="000000" w:themeColor="text1"/>
            </w:rPr>
          </w:rPrChange>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2B0740CB" w14:textId="683ADCCB" w:rsidR="004E5D02" w:rsidRPr="00B54C34" w:rsidRDefault="004E5D02" w:rsidP="004E5D02">
      <w:pPr>
        <w:ind w:left="226" w:firstLine="113"/>
        <w:jc w:val="both"/>
        <w:rPr>
          <w:ins w:id="842" w:author="Microsoft Office User" w:date="2018-06-28T19:49:00Z"/>
          <w:color w:val="000000" w:themeColor="text1"/>
          <w:lang w:val="en-US"/>
          <w:rPrChange w:id="843" w:author="Microsoft Office-Anwender" w:date="2018-06-30T08:30:00Z">
            <w:rPr>
              <w:ins w:id="844" w:author="Microsoft Office User" w:date="2018-06-28T19:49:00Z"/>
              <w:i/>
              <w:color w:val="000000" w:themeColor="text1"/>
            </w:rPr>
          </w:rPrChange>
        </w:rPr>
      </w:pPr>
      <w:ins w:id="845" w:author="Microsoft Office User" w:date="2018-06-28T19:49:00Z">
        <w:r w:rsidRPr="00B54C34">
          <w:rPr>
            <w:i/>
            <w:color w:val="000000" w:themeColor="text1"/>
            <w:lang w:val="en-US"/>
            <w:rPrChange w:id="846" w:author="Microsoft Office-Anwender" w:date="2018-06-30T08:30:00Z">
              <w:rPr>
                <w:i/>
                <w:color w:val="000000" w:themeColor="text1"/>
              </w:rPr>
            </w:rPrChange>
          </w:rPr>
          <w:t>Evidence type (full):</w:t>
        </w:r>
      </w:ins>
      <w:ins w:id="847" w:author="Microsoft Office User" w:date="2018-06-28T19:53:00Z">
        <w:r w:rsidR="00602D0F" w:rsidRPr="00B54C34">
          <w:rPr>
            <w:i/>
            <w:color w:val="000000" w:themeColor="text1"/>
            <w:lang w:val="en-US"/>
            <w:rPrChange w:id="848" w:author="Microsoft Office-Anwender" w:date="2018-06-30T08:30:00Z">
              <w:rPr>
                <w:i/>
                <w:color w:val="000000" w:themeColor="text1"/>
              </w:rPr>
            </w:rPrChange>
          </w:rPr>
          <w:t xml:space="preserve"> </w:t>
        </w:r>
        <w:r w:rsidR="00602D0F" w:rsidRPr="00B54C34">
          <w:rPr>
            <w:color w:val="000000" w:themeColor="text1"/>
            <w:lang w:val="en-US"/>
            <w:rPrChange w:id="849" w:author="Microsoft Office-Anwender" w:date="2018-06-30T08:30:00Z">
              <w:rPr>
                <w:color w:val="000000" w:themeColor="text1"/>
              </w:rPr>
            </w:rPrChange>
          </w:rPr>
          <w:t>inferential</w:t>
        </w:r>
      </w:ins>
    </w:p>
    <w:p w14:paraId="504D64D8" w14:textId="56DE4097" w:rsidR="004E5D02" w:rsidRPr="00B54C34" w:rsidRDefault="004E5D02" w:rsidP="004E5D02">
      <w:pPr>
        <w:ind w:left="226" w:firstLine="113"/>
        <w:jc w:val="both"/>
        <w:rPr>
          <w:ins w:id="850" w:author="Microsoft Office User" w:date="2018-06-28T19:49:00Z"/>
          <w:color w:val="000000" w:themeColor="text1"/>
          <w:lang w:val="en-US"/>
          <w:rPrChange w:id="851" w:author="Microsoft Office-Anwender" w:date="2018-06-30T08:30:00Z">
            <w:rPr>
              <w:ins w:id="852" w:author="Microsoft Office User" w:date="2018-06-28T19:49:00Z"/>
              <w:i/>
              <w:color w:val="000000" w:themeColor="text1"/>
            </w:rPr>
          </w:rPrChange>
        </w:rPr>
      </w:pPr>
      <w:ins w:id="853" w:author="Microsoft Office User" w:date="2018-06-28T19:49:00Z">
        <w:r w:rsidRPr="00B54C34">
          <w:rPr>
            <w:i/>
            <w:color w:val="000000" w:themeColor="text1"/>
            <w:lang w:val="en-US"/>
            <w:rPrChange w:id="854" w:author="Microsoft Office-Anwender" w:date="2018-06-30T08:30:00Z">
              <w:rPr>
                <w:i/>
                <w:color w:val="000000" w:themeColor="text1"/>
              </w:rPr>
            </w:rPrChange>
          </w:rPr>
          <w:t>Evidence type (reduced):</w:t>
        </w:r>
      </w:ins>
      <w:ins w:id="855" w:author="Microsoft Office User" w:date="2018-06-28T19:53:00Z">
        <w:r w:rsidR="00602D0F" w:rsidRPr="00B54C34">
          <w:rPr>
            <w:i/>
            <w:color w:val="000000" w:themeColor="text1"/>
            <w:lang w:val="en-US"/>
            <w:rPrChange w:id="856" w:author="Microsoft Office-Anwender" w:date="2018-06-30T08:30:00Z">
              <w:rPr>
                <w:i/>
                <w:color w:val="000000" w:themeColor="text1"/>
              </w:rPr>
            </w:rPrChange>
          </w:rPr>
          <w:t xml:space="preserve"> </w:t>
        </w:r>
        <w:r w:rsidR="00602D0F" w:rsidRPr="00B54C34">
          <w:rPr>
            <w:color w:val="000000" w:themeColor="text1"/>
            <w:lang w:val="en-US"/>
            <w:rPrChange w:id="857" w:author="Microsoft Office-Anwender" w:date="2018-06-30T08:30:00Z">
              <w:rPr>
                <w:color w:val="000000" w:themeColor="text1"/>
              </w:rPr>
            </w:rPrChange>
          </w:rPr>
          <w:t>indirect</w:t>
        </w:r>
      </w:ins>
    </w:p>
    <w:p w14:paraId="37AC3D8F" w14:textId="77777777" w:rsidR="00BF4C01" w:rsidRPr="00B54C34" w:rsidRDefault="00BF4C01" w:rsidP="00E9143E">
      <w:pPr>
        <w:jc w:val="both"/>
        <w:rPr>
          <w:color w:val="000000" w:themeColor="text1"/>
          <w:lang w:val="en-US"/>
          <w:rPrChange w:id="858" w:author="Microsoft Office-Anwender" w:date="2018-06-30T08:30:00Z">
            <w:rPr>
              <w:color w:val="000000" w:themeColor="text1"/>
            </w:rPr>
          </w:rPrChange>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Default="005972A4" w:rsidP="00BF4C01">
      <w:pPr>
        <w:ind w:left="226" w:firstLine="113"/>
        <w:jc w:val="both"/>
        <w:rPr>
          <w:ins w:id="859" w:author="Microsoft Office User" w:date="2018-06-28T19:49:00Z"/>
          <w:color w:val="000000" w:themeColor="text1"/>
        </w:rPr>
      </w:pPr>
      <w:r w:rsidRPr="00937991">
        <w:rPr>
          <w:color w:val="000000" w:themeColor="text1"/>
        </w:rPr>
        <w:t>Sie wissen, dass sich die Nachbarn gerade einen Hund angeschafft haben.</w:t>
      </w:r>
    </w:p>
    <w:p w14:paraId="7B315298" w14:textId="4839EA0E" w:rsidR="004E5D02" w:rsidRPr="00B54C34" w:rsidRDefault="004E5D02" w:rsidP="004E5D02">
      <w:pPr>
        <w:ind w:left="226" w:firstLine="113"/>
        <w:jc w:val="both"/>
        <w:rPr>
          <w:ins w:id="860" w:author="Microsoft Office User" w:date="2018-06-28T19:49:00Z"/>
          <w:color w:val="000000" w:themeColor="text1"/>
          <w:lang w:val="en-US"/>
          <w:rPrChange w:id="861" w:author="Microsoft Office-Anwender" w:date="2018-06-30T08:30:00Z">
            <w:rPr>
              <w:ins w:id="862" w:author="Microsoft Office User" w:date="2018-06-28T19:49:00Z"/>
              <w:i/>
              <w:color w:val="000000" w:themeColor="text1"/>
            </w:rPr>
          </w:rPrChange>
        </w:rPr>
      </w:pPr>
      <w:ins w:id="863" w:author="Microsoft Office User" w:date="2018-06-28T19:49:00Z">
        <w:r w:rsidRPr="00B54C34">
          <w:rPr>
            <w:i/>
            <w:color w:val="000000" w:themeColor="text1"/>
            <w:lang w:val="en-US"/>
            <w:rPrChange w:id="864" w:author="Microsoft Office-Anwender" w:date="2018-06-30T08:30:00Z">
              <w:rPr>
                <w:i/>
                <w:color w:val="000000" w:themeColor="text1"/>
              </w:rPr>
            </w:rPrChange>
          </w:rPr>
          <w:t>Evidence type (full):</w:t>
        </w:r>
      </w:ins>
      <w:ins w:id="865" w:author="Microsoft Office User" w:date="2018-06-28T19:53:00Z">
        <w:r w:rsidR="00602D0F" w:rsidRPr="00B54C34">
          <w:rPr>
            <w:i/>
            <w:color w:val="000000" w:themeColor="text1"/>
            <w:lang w:val="en-US"/>
            <w:rPrChange w:id="866" w:author="Microsoft Office-Anwender" w:date="2018-06-30T08:30:00Z">
              <w:rPr>
                <w:i/>
                <w:color w:val="000000" w:themeColor="text1"/>
              </w:rPr>
            </w:rPrChange>
          </w:rPr>
          <w:t xml:space="preserve"> </w:t>
        </w:r>
        <w:r w:rsidR="00602D0F" w:rsidRPr="00B54C34">
          <w:rPr>
            <w:color w:val="000000" w:themeColor="text1"/>
            <w:lang w:val="en-US"/>
            <w:rPrChange w:id="867" w:author="Microsoft Office-Anwender" w:date="2018-06-30T08:30:00Z">
              <w:rPr>
                <w:color w:val="000000" w:themeColor="text1"/>
              </w:rPr>
            </w:rPrChange>
          </w:rPr>
          <w:t>inferential</w:t>
        </w:r>
      </w:ins>
    </w:p>
    <w:p w14:paraId="2E3A89EE" w14:textId="35DEAD19" w:rsidR="004E5D02" w:rsidRPr="00B54C34" w:rsidRDefault="004E5D02" w:rsidP="004E5D02">
      <w:pPr>
        <w:ind w:left="226" w:firstLine="113"/>
        <w:jc w:val="both"/>
        <w:rPr>
          <w:ins w:id="868" w:author="Microsoft Office User" w:date="2018-06-28T19:49:00Z"/>
          <w:color w:val="000000" w:themeColor="text1"/>
          <w:lang w:val="en-US"/>
          <w:rPrChange w:id="869" w:author="Microsoft Office-Anwender" w:date="2018-06-30T08:30:00Z">
            <w:rPr>
              <w:ins w:id="870" w:author="Microsoft Office User" w:date="2018-06-28T19:49:00Z"/>
              <w:i/>
              <w:color w:val="000000" w:themeColor="text1"/>
            </w:rPr>
          </w:rPrChange>
        </w:rPr>
      </w:pPr>
      <w:ins w:id="871" w:author="Microsoft Office User" w:date="2018-06-28T19:49:00Z">
        <w:r w:rsidRPr="00B54C34">
          <w:rPr>
            <w:i/>
            <w:color w:val="000000" w:themeColor="text1"/>
            <w:lang w:val="en-US"/>
            <w:rPrChange w:id="872" w:author="Microsoft Office-Anwender" w:date="2018-06-30T08:30:00Z">
              <w:rPr>
                <w:i/>
                <w:color w:val="000000" w:themeColor="text1"/>
              </w:rPr>
            </w:rPrChange>
          </w:rPr>
          <w:t>Evidence type (reduced):</w:t>
        </w:r>
      </w:ins>
      <w:ins w:id="873" w:author="Microsoft Office User" w:date="2018-06-28T19:53:00Z">
        <w:r w:rsidR="00602D0F" w:rsidRPr="00B54C34">
          <w:rPr>
            <w:i/>
            <w:color w:val="000000" w:themeColor="text1"/>
            <w:lang w:val="en-US"/>
            <w:rPrChange w:id="874" w:author="Microsoft Office-Anwender" w:date="2018-06-30T08:30:00Z">
              <w:rPr>
                <w:i/>
                <w:color w:val="000000" w:themeColor="text1"/>
              </w:rPr>
            </w:rPrChange>
          </w:rPr>
          <w:t xml:space="preserve"> </w:t>
        </w:r>
        <w:r w:rsidR="00602D0F" w:rsidRPr="00B54C34">
          <w:rPr>
            <w:color w:val="000000" w:themeColor="text1"/>
            <w:lang w:val="en-US"/>
            <w:rPrChange w:id="875" w:author="Microsoft Office-Anwender" w:date="2018-06-30T08:30:00Z">
              <w:rPr>
                <w:color w:val="000000" w:themeColor="text1"/>
              </w:rPr>
            </w:rPrChange>
          </w:rPr>
          <w:t>indirect</w:t>
        </w:r>
      </w:ins>
    </w:p>
    <w:p w14:paraId="44228411" w14:textId="77777777" w:rsidR="004E5D02" w:rsidRPr="00B54C34" w:rsidRDefault="004E5D02" w:rsidP="00BF4C01">
      <w:pPr>
        <w:ind w:left="226" w:firstLine="113"/>
        <w:jc w:val="both"/>
        <w:rPr>
          <w:color w:val="000000" w:themeColor="text1"/>
          <w:lang w:val="en-US"/>
          <w:rPrChange w:id="876" w:author="Microsoft Office-Anwender" w:date="2018-06-30T08:30:00Z">
            <w:rPr>
              <w:color w:val="000000" w:themeColor="text1"/>
            </w:rPr>
          </w:rPrChange>
        </w:rPr>
      </w:pPr>
    </w:p>
    <w:sectPr w:rsidR="004E5D02" w:rsidRPr="00B54C34" w:rsidSect="00E9143E">
      <w:footerReference w:type="even" r:id="rId20"/>
      <w:footerReference w:type="default" r:id="rId21"/>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6" w:author="Microsoft Office-Anwender" w:date="2018-06-30T09:21:00Z" w:initials="MO">
    <w:p w14:paraId="38A2FE7C" w14:textId="3DB83B07" w:rsidR="0039685C" w:rsidRPr="006D2240" w:rsidRDefault="0039685C">
      <w:pPr>
        <w:pStyle w:val="CommentText"/>
        <w:rPr>
          <w:lang w:val="en-US"/>
        </w:rPr>
      </w:pPr>
      <w:r>
        <w:rPr>
          <w:rStyle w:val="CommentReference"/>
        </w:rPr>
        <w:annotationRef/>
      </w:r>
      <w:r>
        <w:rPr>
          <w:lang w:val="en-US"/>
        </w:rPr>
        <w:t>“</w:t>
      </w:r>
      <w:r w:rsidRPr="006D2240">
        <w:rPr>
          <w:lang w:val="en-US"/>
        </w:rPr>
        <w:t>reportative</w:t>
      </w:r>
      <w:r>
        <w:rPr>
          <w:lang w:val="en-US"/>
        </w:rPr>
        <w:t>”</w:t>
      </w:r>
      <w:r w:rsidRPr="006D2240">
        <w:rPr>
          <w:lang w:val="en-US"/>
        </w:rPr>
        <w:t xml:space="preserve"> or </w:t>
      </w:r>
      <w:r>
        <w:rPr>
          <w:lang w:val="en-US"/>
        </w:rPr>
        <w:t>“</w:t>
      </w:r>
      <w:r w:rsidRPr="006D2240">
        <w:rPr>
          <w:lang w:val="en-US"/>
        </w:rPr>
        <w:t>reported</w:t>
      </w:r>
      <w:r>
        <w:rPr>
          <w:lang w:val="en-US"/>
        </w:rPr>
        <w:t>”</w:t>
      </w:r>
      <w:r w:rsidRPr="006D2240">
        <w:rPr>
          <w:lang w:val="en-US"/>
        </w:rPr>
        <w:t xml:space="preserve"> is classified as </w:t>
      </w:r>
      <w:r>
        <w:rPr>
          <w:lang w:val="en-US"/>
        </w:rPr>
        <w:t>“</w:t>
      </w:r>
      <w:r w:rsidRPr="006D2240">
        <w:rPr>
          <w:lang w:val="en-US"/>
        </w:rPr>
        <w:t>indirect</w:t>
      </w:r>
      <w:r>
        <w:rPr>
          <w:lang w:val="en-US"/>
        </w:rPr>
        <w:t>”</w:t>
      </w:r>
      <w:r w:rsidRPr="006D2240">
        <w:rPr>
          <w:lang w:val="en-US"/>
        </w:rPr>
        <w:t xml:space="preserve"> by von </w:t>
      </w:r>
      <w:proofErr w:type="spellStart"/>
      <w:r w:rsidRPr="006D2240">
        <w:rPr>
          <w:lang w:val="en-US"/>
        </w:rPr>
        <w:t>Fintel</w:t>
      </w:r>
      <w:proofErr w:type="spellEnd"/>
      <w:r w:rsidRPr="006D2240">
        <w:rPr>
          <w:lang w:val="en-US"/>
        </w:rPr>
        <w:t xml:space="preserve"> &amp; Gillies (2010) and others.</w:t>
      </w:r>
    </w:p>
  </w:comment>
  <w:comment w:id="362" w:author="Microsoft Office User" w:date="2018-07-09T14:54:00Z" w:initials="MOU">
    <w:p w14:paraId="43E80F8D" w14:textId="54A4773E" w:rsidR="00EC5471" w:rsidRDefault="00EC5471">
      <w:pPr>
        <w:pStyle w:val="CommentText"/>
      </w:pPr>
      <w:r>
        <w:rPr>
          <w:rStyle w:val="CommentReference"/>
        </w:rPr>
        <w:annotationRef/>
      </w:r>
      <w:r>
        <w:t xml:space="preserve">Can </w:t>
      </w:r>
      <w:proofErr w:type="spellStart"/>
      <w:r>
        <w:t>someone</w:t>
      </w:r>
      <w:proofErr w:type="spellEnd"/>
      <w:r>
        <w:t xml:space="preserve"> </w:t>
      </w:r>
      <w:proofErr w:type="spellStart"/>
      <w:r>
        <w:t>please</w:t>
      </w:r>
      <w:proofErr w:type="spellEnd"/>
      <w:r>
        <w:t xml:space="preserve"> </w:t>
      </w:r>
      <w:proofErr w:type="spellStart"/>
      <w:r>
        <w:t>change</w:t>
      </w:r>
      <w:proofErr w:type="spellEnd"/>
      <w:r>
        <w:t xml:space="preserve"> </w:t>
      </w:r>
      <w:proofErr w:type="spellStart"/>
      <w:r>
        <w:t>whatever</w:t>
      </w:r>
      <w:proofErr w:type="spellEnd"/>
      <w:r>
        <w:t xml:space="preserve"> </w:t>
      </w:r>
      <w:proofErr w:type="spellStart"/>
      <w:r>
        <w:t>needs</w:t>
      </w:r>
      <w:proofErr w:type="spellEnd"/>
      <w:r>
        <w:t xml:space="preserve"> tob e </w:t>
      </w:r>
      <w:proofErr w:type="spellStart"/>
      <w:r>
        <w:t>changed</w:t>
      </w:r>
      <w:proofErr w:type="spellEnd"/>
      <w:r>
        <w:t xml:space="preserve"> </w:t>
      </w:r>
      <w:proofErr w:type="spellStart"/>
      <w:r>
        <w:t>here</w:t>
      </w:r>
      <w:proofErr w:type="spellEnd"/>
      <w:r>
        <w:t xml:space="preserve"> in light </w:t>
      </w:r>
      <w:proofErr w:type="spellStart"/>
      <w:r>
        <w:t>of</w:t>
      </w:r>
      <w:proofErr w:type="spellEnd"/>
      <w:r>
        <w:t xml:space="preserve"> </w:t>
      </w:r>
      <w:proofErr w:type="spellStart"/>
      <w:r>
        <w:t>the</w:t>
      </w:r>
      <w:proofErr w:type="spellEnd"/>
      <w:r>
        <w:t xml:space="preserve"> </w:t>
      </w:r>
      <w:proofErr w:type="spellStart"/>
      <w:r>
        <w:t>reanalysis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A2FE7C" w15:done="1"/>
  <w15:commentEx w15:paraId="43E80F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A2FE7C" w16cid:durableId="1EE1CA34"/>
  <w16cid:commentId w16cid:paraId="43E80F8D" w16cid:durableId="1EEDF5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A3FB0" w14:textId="77777777" w:rsidR="00ED4F29" w:rsidRDefault="00ED4F29">
      <w:r>
        <w:separator/>
      </w:r>
    </w:p>
  </w:endnote>
  <w:endnote w:type="continuationSeparator" w:id="0">
    <w:p w14:paraId="4F58473A" w14:textId="77777777" w:rsidR="00ED4F29" w:rsidRDefault="00ED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114449"/>
      <w:docPartObj>
        <w:docPartGallery w:val="Page Numbers (Bottom of Page)"/>
        <w:docPartUnique/>
      </w:docPartObj>
    </w:sdtPr>
    <w:sdtContent>
      <w:p w14:paraId="415F7617" w14:textId="77777777" w:rsidR="0039685C" w:rsidRDefault="0039685C"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39685C" w:rsidRDefault="00396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2654682"/>
      <w:docPartObj>
        <w:docPartGallery w:val="Page Numbers (Bottom of Page)"/>
        <w:docPartUnique/>
      </w:docPartObj>
    </w:sdtPr>
    <w:sdtContent>
      <w:p w14:paraId="15D82864" w14:textId="77777777" w:rsidR="0039685C" w:rsidRPr="00E9143E" w:rsidRDefault="0039685C"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Pr>
            <w:rStyle w:val="PageNumber"/>
            <w:noProof/>
          </w:rPr>
          <w:t>2</w:t>
        </w:r>
        <w:r w:rsidRPr="00E9143E">
          <w:rPr>
            <w:rStyle w:val="PageNumber"/>
          </w:rPr>
          <w:fldChar w:fldCharType="end"/>
        </w:r>
      </w:p>
    </w:sdtContent>
  </w:sdt>
  <w:p w14:paraId="20923BC7" w14:textId="77777777" w:rsidR="0039685C" w:rsidRPr="00E9143E" w:rsidRDefault="00396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76AB7" w14:textId="77777777" w:rsidR="00ED4F29" w:rsidRDefault="00ED4F29">
      <w:r>
        <w:separator/>
      </w:r>
    </w:p>
  </w:footnote>
  <w:footnote w:type="continuationSeparator" w:id="0">
    <w:p w14:paraId="3D7EFB63" w14:textId="77777777" w:rsidR="00ED4F29" w:rsidRDefault="00ED4F29">
      <w:r>
        <w:continuationSeparator/>
      </w:r>
    </w:p>
  </w:footnote>
  <w:footnote w:id="1">
    <w:p w14:paraId="1C345670" w14:textId="2FEFA64A" w:rsidR="0039685C" w:rsidRPr="002A5690" w:rsidRDefault="0039685C"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2E7E8AD9" w:rsidR="0039685C" w:rsidRPr="002A5690" w:rsidRDefault="0039685C"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We selected explanations from among </w:t>
      </w:r>
      <w:r>
        <w:rPr>
          <w:sz w:val="20"/>
          <w:szCs w:val="20"/>
          <w:lang w:val="en-US"/>
        </w:rPr>
        <w:t>those</w:t>
      </w:r>
      <w:r w:rsidRPr="002A5690">
        <w:rPr>
          <w:sz w:val="20"/>
          <w:szCs w:val="20"/>
          <w:lang w:val="en-US"/>
        </w:rPr>
        <w:t xml:space="preserve"> most frequently generated while </w:t>
      </w:r>
      <w:del w:id="131" w:author="Microsoft Office User" w:date="2018-06-28T19:54:00Z">
        <w:r w:rsidRPr="002A5690" w:rsidDel="0080125A">
          <w:rPr>
            <w:sz w:val="20"/>
            <w:szCs w:val="20"/>
            <w:lang w:val="en-US"/>
          </w:rPr>
          <w:delText xml:space="preserve">including </w:delText>
        </w:r>
      </w:del>
      <w:ins w:id="132" w:author="Microsoft Office User" w:date="2018-06-28T19:54:00Z">
        <w:r>
          <w:rPr>
            <w:sz w:val="20"/>
            <w:szCs w:val="20"/>
            <w:lang w:val="en-US"/>
          </w:rPr>
          <w:t xml:space="preserve">attempting to include </w:t>
        </w:r>
      </w:ins>
      <w:r w:rsidRPr="002A5690">
        <w:rPr>
          <w:sz w:val="20"/>
          <w:szCs w:val="20"/>
          <w:lang w:val="en-US"/>
        </w:rPr>
        <w:t xml:space="preserve">at least one </w:t>
      </w:r>
      <w:r>
        <w:rPr>
          <w:sz w:val="20"/>
          <w:szCs w:val="20"/>
          <w:lang w:val="en-US"/>
        </w:rPr>
        <w:t xml:space="preserve">example </w:t>
      </w:r>
      <w:r w:rsidRPr="002A5690">
        <w:rPr>
          <w:sz w:val="20"/>
          <w:szCs w:val="20"/>
          <w:lang w:val="en-US"/>
        </w:rPr>
        <w:t>of each type of evidence (</w:t>
      </w:r>
      <w:del w:id="133" w:author="Microsoft Office User" w:date="2018-06-28T19:54:00Z">
        <w:r w:rsidRPr="002A5690" w:rsidDel="0080125A">
          <w:rPr>
            <w:sz w:val="20"/>
            <w:szCs w:val="20"/>
            <w:lang w:val="en-US"/>
          </w:rPr>
          <w:delText>direct, indirect</w:delText>
        </w:r>
      </w:del>
      <w:ins w:id="134" w:author="Microsoft Office User" w:date="2018-06-30T17:54:00Z">
        <w:r>
          <w:rPr>
            <w:sz w:val="20"/>
            <w:szCs w:val="20"/>
            <w:lang w:val="en-US"/>
          </w:rPr>
          <w:t>direct</w:t>
        </w:r>
      </w:ins>
      <w:r w:rsidRPr="002A5690">
        <w:rPr>
          <w:sz w:val="20"/>
          <w:szCs w:val="20"/>
          <w:lang w:val="en-US"/>
        </w:rPr>
        <w:t>, report</w:t>
      </w:r>
      <w:ins w:id="135" w:author="Microsoft Office User" w:date="2018-06-30T17:54:00Z">
        <w:r>
          <w:rPr>
            <w:sz w:val="20"/>
            <w:szCs w:val="20"/>
            <w:lang w:val="en-US"/>
          </w:rPr>
          <w:t>ed</w:t>
        </w:r>
      </w:ins>
      <w:del w:id="136" w:author="Microsoft Office User" w:date="2018-06-30T17:54:00Z">
        <w:r w:rsidRPr="002A5690" w:rsidDel="006A3B59">
          <w:rPr>
            <w:sz w:val="20"/>
            <w:szCs w:val="20"/>
            <w:lang w:val="en-US"/>
          </w:rPr>
          <w:delText>ative</w:delText>
        </w:r>
      </w:del>
      <w:ins w:id="137" w:author="Microsoft Office User" w:date="2018-06-28T19:54:00Z">
        <w:r>
          <w:rPr>
            <w:sz w:val="20"/>
            <w:szCs w:val="20"/>
            <w:lang w:val="en-US"/>
          </w:rPr>
          <w:t>, inferential</w:t>
        </w:r>
      </w:ins>
      <w:r w:rsidRPr="002A5690">
        <w:rPr>
          <w:sz w:val="20"/>
          <w:szCs w:val="20"/>
          <w:lang w:val="en-US"/>
        </w:rPr>
        <w:t>)</w:t>
      </w:r>
      <w:r>
        <w:rPr>
          <w:sz w:val="20"/>
          <w:szCs w:val="20"/>
          <w:lang w:val="en-US"/>
        </w:rPr>
        <w:t>. This procedure resulted</w:t>
      </w:r>
      <w:r w:rsidRPr="002A5690">
        <w:rPr>
          <w:sz w:val="20"/>
          <w:szCs w:val="20"/>
          <w:lang w:val="en-US"/>
        </w:rPr>
        <w:t xml:space="preserve"> in the final selection of five pieces of evidence per </w:t>
      </w:r>
      <w:r>
        <w:rPr>
          <w:sz w:val="20"/>
          <w:szCs w:val="20"/>
          <w:lang w:val="en-US"/>
        </w:rPr>
        <w:t>state of affairs</w:t>
      </w:r>
      <w:r w:rsidRPr="002A5690">
        <w:rPr>
          <w:sz w:val="20"/>
          <w:szCs w:val="20"/>
          <w:lang w:val="en-US"/>
        </w:rPr>
        <w:t xml:space="preserve">. </w:t>
      </w:r>
      <w:r>
        <w:rPr>
          <w:sz w:val="20"/>
          <w:szCs w:val="20"/>
          <w:lang w:val="en-US"/>
        </w:rPr>
        <w:t>English</w:t>
      </w:r>
      <w:r w:rsidRPr="002A5690">
        <w:rPr>
          <w:sz w:val="20"/>
          <w:szCs w:val="20"/>
          <w:lang w:val="en-US"/>
        </w:rPr>
        <w:t xml:space="preserve"> materials were translated into German by authors 1, 2, and 4, who are native speakers of German.</w:t>
      </w:r>
    </w:p>
    <w:p w14:paraId="48C3A38C" w14:textId="77777777" w:rsidR="0039685C" w:rsidRPr="00E9143E" w:rsidRDefault="0039685C">
      <w:pPr>
        <w:rPr>
          <w:sz w:val="20"/>
          <w:szCs w:val="20"/>
          <w:lang w:val="en-US"/>
        </w:rPr>
      </w:pPr>
    </w:p>
  </w:footnote>
  <w:footnote w:id="3">
    <w:p w14:paraId="1466203B" w14:textId="5E438CE7" w:rsidR="0039685C" w:rsidRPr="00A7659A" w:rsidRDefault="0039685C">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39685C" w:rsidRPr="00A7659A" w:rsidRDefault="0039685C">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71813975" w14:textId="09F71EC7" w:rsidR="0039685C" w:rsidRPr="00087419" w:rsidRDefault="0039685C">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6">
    <w:p w14:paraId="058625A8" w14:textId="342AE847" w:rsidR="0039685C" w:rsidRPr="00087419" w:rsidRDefault="0039685C">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39685C" w:rsidRPr="0065786E" w:rsidRDefault="0039685C">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C480D"/>
    <w:multiLevelType w:val="singleLevel"/>
    <w:tmpl w:val="5A6C480D"/>
    <w:lvl w:ilvl="0">
      <w:start w:val="1"/>
      <w:numFmt w:val="decimal"/>
      <w:lvlText w:val="(%1)"/>
      <w:lvlJc w:val="left"/>
    </w:lvl>
  </w:abstractNum>
  <w:abstractNum w:abstractNumId="4" w15:restartNumberingAfterBreak="0">
    <w:nsid w:val="5A6C4AB3"/>
    <w:multiLevelType w:val="singleLevel"/>
    <w:tmpl w:val="5A6C4AB3"/>
    <w:lvl w:ilvl="0">
      <w:start w:val="5"/>
      <w:numFmt w:val="decimal"/>
      <w:lvlText w:val="(%1)"/>
      <w:lvlJc w:val="left"/>
    </w:lvl>
  </w:abstractNum>
  <w:abstractNum w:abstractNumId="5" w15:restartNumberingAfterBreak="0">
    <w:nsid w:val="5A6C4B15"/>
    <w:multiLevelType w:val="singleLevel"/>
    <w:tmpl w:val="5A6C4B15"/>
    <w:lvl w:ilvl="0">
      <w:start w:val="1"/>
      <w:numFmt w:val="lowerLetter"/>
      <w:suff w:val="space"/>
      <w:lvlText w:val="%1."/>
      <w:lvlJc w:val="left"/>
    </w:lvl>
  </w:abstractNum>
  <w:abstractNum w:abstractNumId="6" w15:restartNumberingAfterBreak="0">
    <w:nsid w:val="5A6C4B70"/>
    <w:multiLevelType w:val="singleLevel"/>
    <w:tmpl w:val="5A6C4B70"/>
    <w:lvl w:ilvl="0">
      <w:start w:val="1"/>
      <w:numFmt w:val="decimal"/>
      <w:suff w:val="space"/>
      <w:lvlText w:val="%1."/>
      <w:lvlJc w:val="left"/>
    </w:lvl>
  </w:abstractNum>
  <w:abstractNum w:abstractNumId="7" w15:restartNumberingAfterBreak="0">
    <w:nsid w:val="64722F1E"/>
    <w:multiLevelType w:val="hybridMultilevel"/>
    <w:tmpl w:val="977AB638"/>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88C13E4"/>
    <w:multiLevelType w:val="hybridMultilevel"/>
    <w:tmpl w:val="76EE22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9"/>
  </w:num>
  <w:num w:numId="6">
    <w:abstractNumId w:val="0"/>
  </w:num>
  <w:num w:numId="7">
    <w:abstractNumId w:val="1"/>
  </w:num>
  <w:num w:numId="8">
    <w:abstractNumId w:val="2"/>
  </w:num>
  <w:num w:numId="9">
    <w:abstractNumId w:val="8"/>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Anwender">
    <w15:presenceInfo w15:providerId="None" w15:userId="Microsoft Office-Anwender"/>
  </w15:person>
  <w15:person w15:author="Microsoft Office User">
    <w15:presenceInfo w15:providerId="None" w15:userId="Microsoft Office User"/>
  </w15:person>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F8"/>
    <w:rsid w:val="00000F48"/>
    <w:rsid w:val="000042D3"/>
    <w:rsid w:val="00005A60"/>
    <w:rsid w:val="00010299"/>
    <w:rsid w:val="00013EC3"/>
    <w:rsid w:val="0001530A"/>
    <w:rsid w:val="00017463"/>
    <w:rsid w:val="000179F2"/>
    <w:rsid w:val="00030BA8"/>
    <w:rsid w:val="000343CC"/>
    <w:rsid w:val="00046C10"/>
    <w:rsid w:val="00055335"/>
    <w:rsid w:val="000578BD"/>
    <w:rsid w:val="000611A3"/>
    <w:rsid w:val="0006532E"/>
    <w:rsid w:val="00066A7D"/>
    <w:rsid w:val="000709BC"/>
    <w:rsid w:val="00070FB2"/>
    <w:rsid w:val="000739BF"/>
    <w:rsid w:val="00074C29"/>
    <w:rsid w:val="000822F8"/>
    <w:rsid w:val="000842DE"/>
    <w:rsid w:val="00084A5F"/>
    <w:rsid w:val="00087419"/>
    <w:rsid w:val="000A0631"/>
    <w:rsid w:val="000A4625"/>
    <w:rsid w:val="000A4C2D"/>
    <w:rsid w:val="000B2288"/>
    <w:rsid w:val="000B55AF"/>
    <w:rsid w:val="000B6317"/>
    <w:rsid w:val="000C407F"/>
    <w:rsid w:val="000D0C45"/>
    <w:rsid w:val="000D2E85"/>
    <w:rsid w:val="000E434F"/>
    <w:rsid w:val="000F0ED0"/>
    <w:rsid w:val="000F30AE"/>
    <w:rsid w:val="000F3FF3"/>
    <w:rsid w:val="00100AB3"/>
    <w:rsid w:val="00110B61"/>
    <w:rsid w:val="00110F91"/>
    <w:rsid w:val="00116749"/>
    <w:rsid w:val="00117D18"/>
    <w:rsid w:val="00120B67"/>
    <w:rsid w:val="00120FB6"/>
    <w:rsid w:val="0012173D"/>
    <w:rsid w:val="00122086"/>
    <w:rsid w:val="00131B98"/>
    <w:rsid w:val="00143324"/>
    <w:rsid w:val="00154E2B"/>
    <w:rsid w:val="001631FB"/>
    <w:rsid w:val="00183324"/>
    <w:rsid w:val="00195416"/>
    <w:rsid w:val="001A278F"/>
    <w:rsid w:val="001A414A"/>
    <w:rsid w:val="001A4F8B"/>
    <w:rsid w:val="001A756B"/>
    <w:rsid w:val="001B4577"/>
    <w:rsid w:val="001B4C43"/>
    <w:rsid w:val="001C329F"/>
    <w:rsid w:val="001D16C2"/>
    <w:rsid w:val="001D65B4"/>
    <w:rsid w:val="001E0C69"/>
    <w:rsid w:val="001E399A"/>
    <w:rsid w:val="001F406F"/>
    <w:rsid w:val="001F4407"/>
    <w:rsid w:val="001F4E78"/>
    <w:rsid w:val="002003AD"/>
    <w:rsid w:val="00202126"/>
    <w:rsid w:val="0020496E"/>
    <w:rsid w:val="00210F25"/>
    <w:rsid w:val="0021223B"/>
    <w:rsid w:val="00212DE6"/>
    <w:rsid w:val="00214CEB"/>
    <w:rsid w:val="0021520C"/>
    <w:rsid w:val="00216E55"/>
    <w:rsid w:val="002224FC"/>
    <w:rsid w:val="0022542F"/>
    <w:rsid w:val="00227E43"/>
    <w:rsid w:val="002307AB"/>
    <w:rsid w:val="00233984"/>
    <w:rsid w:val="00240B49"/>
    <w:rsid w:val="002413A6"/>
    <w:rsid w:val="00255E9F"/>
    <w:rsid w:val="00262319"/>
    <w:rsid w:val="00273B8E"/>
    <w:rsid w:val="00277F32"/>
    <w:rsid w:val="00281036"/>
    <w:rsid w:val="00283C26"/>
    <w:rsid w:val="00285144"/>
    <w:rsid w:val="002923BE"/>
    <w:rsid w:val="00294DC7"/>
    <w:rsid w:val="00296A8F"/>
    <w:rsid w:val="002A5690"/>
    <w:rsid w:val="002A7827"/>
    <w:rsid w:val="002B03C0"/>
    <w:rsid w:val="002B5521"/>
    <w:rsid w:val="002B73FC"/>
    <w:rsid w:val="002C6F2E"/>
    <w:rsid w:val="002D3A93"/>
    <w:rsid w:val="002E0A21"/>
    <w:rsid w:val="002E5C29"/>
    <w:rsid w:val="002F6D8B"/>
    <w:rsid w:val="00300293"/>
    <w:rsid w:val="00301E0B"/>
    <w:rsid w:val="0031109B"/>
    <w:rsid w:val="003128DC"/>
    <w:rsid w:val="00315B64"/>
    <w:rsid w:val="00316234"/>
    <w:rsid w:val="0032081A"/>
    <w:rsid w:val="003217B6"/>
    <w:rsid w:val="00334EFA"/>
    <w:rsid w:val="003478AC"/>
    <w:rsid w:val="0035143C"/>
    <w:rsid w:val="0035671E"/>
    <w:rsid w:val="00356E5C"/>
    <w:rsid w:val="0036084B"/>
    <w:rsid w:val="00370A0C"/>
    <w:rsid w:val="00371F67"/>
    <w:rsid w:val="00372013"/>
    <w:rsid w:val="00376BD9"/>
    <w:rsid w:val="00377500"/>
    <w:rsid w:val="00382A3C"/>
    <w:rsid w:val="00383140"/>
    <w:rsid w:val="00385084"/>
    <w:rsid w:val="0038559F"/>
    <w:rsid w:val="003902D5"/>
    <w:rsid w:val="00392409"/>
    <w:rsid w:val="00392E47"/>
    <w:rsid w:val="0039685C"/>
    <w:rsid w:val="003975F7"/>
    <w:rsid w:val="003B2DF4"/>
    <w:rsid w:val="003B3ECA"/>
    <w:rsid w:val="003B6408"/>
    <w:rsid w:val="003C644C"/>
    <w:rsid w:val="003C6E10"/>
    <w:rsid w:val="003C76E6"/>
    <w:rsid w:val="003D2135"/>
    <w:rsid w:val="003E3905"/>
    <w:rsid w:val="003F28A5"/>
    <w:rsid w:val="003F5271"/>
    <w:rsid w:val="003F7122"/>
    <w:rsid w:val="00405CB9"/>
    <w:rsid w:val="00405D36"/>
    <w:rsid w:val="00415D6F"/>
    <w:rsid w:val="004203CA"/>
    <w:rsid w:val="00422043"/>
    <w:rsid w:val="004225DE"/>
    <w:rsid w:val="00425784"/>
    <w:rsid w:val="00430CF9"/>
    <w:rsid w:val="004357B6"/>
    <w:rsid w:val="004374C4"/>
    <w:rsid w:val="00437F9B"/>
    <w:rsid w:val="00440E42"/>
    <w:rsid w:val="004428ED"/>
    <w:rsid w:val="004465F5"/>
    <w:rsid w:val="00450934"/>
    <w:rsid w:val="00451DD8"/>
    <w:rsid w:val="00452818"/>
    <w:rsid w:val="004529B9"/>
    <w:rsid w:val="00456A69"/>
    <w:rsid w:val="00466BA9"/>
    <w:rsid w:val="00467AF4"/>
    <w:rsid w:val="00472659"/>
    <w:rsid w:val="00474494"/>
    <w:rsid w:val="00477B85"/>
    <w:rsid w:val="00480136"/>
    <w:rsid w:val="00483C97"/>
    <w:rsid w:val="0049100B"/>
    <w:rsid w:val="00491991"/>
    <w:rsid w:val="00492EF9"/>
    <w:rsid w:val="004967F3"/>
    <w:rsid w:val="004A1A7C"/>
    <w:rsid w:val="004A3538"/>
    <w:rsid w:val="004A6AEC"/>
    <w:rsid w:val="004A7BEB"/>
    <w:rsid w:val="004D2EF4"/>
    <w:rsid w:val="004D7093"/>
    <w:rsid w:val="004E0667"/>
    <w:rsid w:val="004E3AEF"/>
    <w:rsid w:val="004E5D02"/>
    <w:rsid w:val="004F313E"/>
    <w:rsid w:val="004F495E"/>
    <w:rsid w:val="00500FEB"/>
    <w:rsid w:val="00511877"/>
    <w:rsid w:val="005124C8"/>
    <w:rsid w:val="00521DC0"/>
    <w:rsid w:val="00522219"/>
    <w:rsid w:val="0053279A"/>
    <w:rsid w:val="005402F1"/>
    <w:rsid w:val="00543C45"/>
    <w:rsid w:val="005454E1"/>
    <w:rsid w:val="00557DD9"/>
    <w:rsid w:val="00565648"/>
    <w:rsid w:val="00566A93"/>
    <w:rsid w:val="00570E12"/>
    <w:rsid w:val="0057690C"/>
    <w:rsid w:val="00585A77"/>
    <w:rsid w:val="00586022"/>
    <w:rsid w:val="005902E9"/>
    <w:rsid w:val="005918E4"/>
    <w:rsid w:val="00596190"/>
    <w:rsid w:val="005972A4"/>
    <w:rsid w:val="00597B3A"/>
    <w:rsid w:val="005A17BC"/>
    <w:rsid w:val="005A2198"/>
    <w:rsid w:val="005A29F4"/>
    <w:rsid w:val="005A52E5"/>
    <w:rsid w:val="005A5735"/>
    <w:rsid w:val="005A64D6"/>
    <w:rsid w:val="005C172D"/>
    <w:rsid w:val="005C42E5"/>
    <w:rsid w:val="005E128A"/>
    <w:rsid w:val="005E2ABC"/>
    <w:rsid w:val="005F4BFF"/>
    <w:rsid w:val="00601284"/>
    <w:rsid w:val="00601710"/>
    <w:rsid w:val="00602D0F"/>
    <w:rsid w:val="00603974"/>
    <w:rsid w:val="006070E5"/>
    <w:rsid w:val="00614098"/>
    <w:rsid w:val="006218D5"/>
    <w:rsid w:val="00624ADD"/>
    <w:rsid w:val="006324ED"/>
    <w:rsid w:val="00643E16"/>
    <w:rsid w:val="00644167"/>
    <w:rsid w:val="00656218"/>
    <w:rsid w:val="0065786E"/>
    <w:rsid w:val="00670954"/>
    <w:rsid w:val="00675E60"/>
    <w:rsid w:val="006779BC"/>
    <w:rsid w:val="00680276"/>
    <w:rsid w:val="006804CB"/>
    <w:rsid w:val="00687853"/>
    <w:rsid w:val="006925CD"/>
    <w:rsid w:val="0069468F"/>
    <w:rsid w:val="00696DC7"/>
    <w:rsid w:val="00697816"/>
    <w:rsid w:val="006A0F0D"/>
    <w:rsid w:val="006A231D"/>
    <w:rsid w:val="006A3B59"/>
    <w:rsid w:val="006B4B6A"/>
    <w:rsid w:val="006C1E3F"/>
    <w:rsid w:val="006D2240"/>
    <w:rsid w:val="006D4315"/>
    <w:rsid w:val="006E36BE"/>
    <w:rsid w:val="006E4883"/>
    <w:rsid w:val="006E71FA"/>
    <w:rsid w:val="006E7D1D"/>
    <w:rsid w:val="006F3185"/>
    <w:rsid w:val="006F6AE0"/>
    <w:rsid w:val="00700552"/>
    <w:rsid w:val="0070061E"/>
    <w:rsid w:val="00702348"/>
    <w:rsid w:val="00703139"/>
    <w:rsid w:val="00706FE7"/>
    <w:rsid w:val="00714BE0"/>
    <w:rsid w:val="00721BB5"/>
    <w:rsid w:val="00721F71"/>
    <w:rsid w:val="00723CB1"/>
    <w:rsid w:val="007329CC"/>
    <w:rsid w:val="00735E96"/>
    <w:rsid w:val="007402E1"/>
    <w:rsid w:val="00740B81"/>
    <w:rsid w:val="0074629D"/>
    <w:rsid w:val="007521C7"/>
    <w:rsid w:val="00771CDF"/>
    <w:rsid w:val="007733E9"/>
    <w:rsid w:val="007739A4"/>
    <w:rsid w:val="0077690E"/>
    <w:rsid w:val="00780FC2"/>
    <w:rsid w:val="00791690"/>
    <w:rsid w:val="0079219F"/>
    <w:rsid w:val="007A3A57"/>
    <w:rsid w:val="007C0287"/>
    <w:rsid w:val="007C5246"/>
    <w:rsid w:val="007C74D9"/>
    <w:rsid w:val="007D0619"/>
    <w:rsid w:val="007D7AD5"/>
    <w:rsid w:val="007E1186"/>
    <w:rsid w:val="007E216C"/>
    <w:rsid w:val="007E4D1B"/>
    <w:rsid w:val="007E5475"/>
    <w:rsid w:val="007E6983"/>
    <w:rsid w:val="007F130B"/>
    <w:rsid w:val="007F6D5F"/>
    <w:rsid w:val="007F786A"/>
    <w:rsid w:val="0080125A"/>
    <w:rsid w:val="008168A2"/>
    <w:rsid w:val="00817C66"/>
    <w:rsid w:val="00823DC9"/>
    <w:rsid w:val="00824942"/>
    <w:rsid w:val="008305A1"/>
    <w:rsid w:val="00831389"/>
    <w:rsid w:val="00850B77"/>
    <w:rsid w:val="00857969"/>
    <w:rsid w:val="0087008B"/>
    <w:rsid w:val="00870C21"/>
    <w:rsid w:val="00874830"/>
    <w:rsid w:val="00887246"/>
    <w:rsid w:val="00890740"/>
    <w:rsid w:val="0089166F"/>
    <w:rsid w:val="0089499E"/>
    <w:rsid w:val="008A0229"/>
    <w:rsid w:val="008A0BCF"/>
    <w:rsid w:val="008A3353"/>
    <w:rsid w:val="008A4112"/>
    <w:rsid w:val="008A6DA4"/>
    <w:rsid w:val="008B20DC"/>
    <w:rsid w:val="008B276B"/>
    <w:rsid w:val="008B7EAD"/>
    <w:rsid w:val="008D1B55"/>
    <w:rsid w:val="008E0481"/>
    <w:rsid w:val="008E3EBD"/>
    <w:rsid w:val="008E5A08"/>
    <w:rsid w:val="008E7DCE"/>
    <w:rsid w:val="008F6B53"/>
    <w:rsid w:val="00906138"/>
    <w:rsid w:val="00911CBC"/>
    <w:rsid w:val="00915E79"/>
    <w:rsid w:val="00915FD5"/>
    <w:rsid w:val="009177C2"/>
    <w:rsid w:val="00936605"/>
    <w:rsid w:val="00937991"/>
    <w:rsid w:val="009411F6"/>
    <w:rsid w:val="009447E9"/>
    <w:rsid w:val="00947B1E"/>
    <w:rsid w:val="009578D2"/>
    <w:rsid w:val="0096363D"/>
    <w:rsid w:val="009709C2"/>
    <w:rsid w:val="00971CB8"/>
    <w:rsid w:val="00974A6C"/>
    <w:rsid w:val="009755D2"/>
    <w:rsid w:val="009856EB"/>
    <w:rsid w:val="009904EF"/>
    <w:rsid w:val="009927DD"/>
    <w:rsid w:val="00997309"/>
    <w:rsid w:val="009A2F77"/>
    <w:rsid w:val="009A5B78"/>
    <w:rsid w:val="009A71DF"/>
    <w:rsid w:val="009B2A3B"/>
    <w:rsid w:val="009B3849"/>
    <w:rsid w:val="009B4CD2"/>
    <w:rsid w:val="009B7883"/>
    <w:rsid w:val="009B7DFD"/>
    <w:rsid w:val="009C07DE"/>
    <w:rsid w:val="009C319E"/>
    <w:rsid w:val="009C322E"/>
    <w:rsid w:val="009D1ED8"/>
    <w:rsid w:val="009D3497"/>
    <w:rsid w:val="009D699F"/>
    <w:rsid w:val="009E114C"/>
    <w:rsid w:val="009E1D35"/>
    <w:rsid w:val="009F1C16"/>
    <w:rsid w:val="009F4217"/>
    <w:rsid w:val="009F438A"/>
    <w:rsid w:val="00A02133"/>
    <w:rsid w:val="00A031D3"/>
    <w:rsid w:val="00A062E9"/>
    <w:rsid w:val="00A15670"/>
    <w:rsid w:val="00A2315C"/>
    <w:rsid w:val="00A31A0B"/>
    <w:rsid w:val="00A3220F"/>
    <w:rsid w:val="00A4516A"/>
    <w:rsid w:val="00A47435"/>
    <w:rsid w:val="00A508BF"/>
    <w:rsid w:val="00A5181D"/>
    <w:rsid w:val="00A54E0F"/>
    <w:rsid w:val="00A56239"/>
    <w:rsid w:val="00A62ED0"/>
    <w:rsid w:val="00A63AAE"/>
    <w:rsid w:val="00A67897"/>
    <w:rsid w:val="00A764E8"/>
    <w:rsid w:val="00A7659A"/>
    <w:rsid w:val="00A76D7C"/>
    <w:rsid w:val="00A7721C"/>
    <w:rsid w:val="00A77B47"/>
    <w:rsid w:val="00A805F9"/>
    <w:rsid w:val="00A80C06"/>
    <w:rsid w:val="00A855A8"/>
    <w:rsid w:val="00AA0A69"/>
    <w:rsid w:val="00AA2F54"/>
    <w:rsid w:val="00AA3A38"/>
    <w:rsid w:val="00AA5D8A"/>
    <w:rsid w:val="00AB19C7"/>
    <w:rsid w:val="00AB3173"/>
    <w:rsid w:val="00AC0277"/>
    <w:rsid w:val="00AC429C"/>
    <w:rsid w:val="00AD1339"/>
    <w:rsid w:val="00AD392D"/>
    <w:rsid w:val="00AD76D5"/>
    <w:rsid w:val="00AD77D8"/>
    <w:rsid w:val="00AE0913"/>
    <w:rsid w:val="00AE21BA"/>
    <w:rsid w:val="00AE3F2C"/>
    <w:rsid w:val="00AE7F88"/>
    <w:rsid w:val="00AF1E10"/>
    <w:rsid w:val="00AF29E8"/>
    <w:rsid w:val="00B106F3"/>
    <w:rsid w:val="00B22207"/>
    <w:rsid w:val="00B260DC"/>
    <w:rsid w:val="00B3271B"/>
    <w:rsid w:val="00B3277A"/>
    <w:rsid w:val="00B41F0B"/>
    <w:rsid w:val="00B50613"/>
    <w:rsid w:val="00B5451D"/>
    <w:rsid w:val="00B54C34"/>
    <w:rsid w:val="00B70959"/>
    <w:rsid w:val="00B714BD"/>
    <w:rsid w:val="00B71EB2"/>
    <w:rsid w:val="00B75BEE"/>
    <w:rsid w:val="00B8114F"/>
    <w:rsid w:val="00B843BA"/>
    <w:rsid w:val="00B87B4D"/>
    <w:rsid w:val="00B93F41"/>
    <w:rsid w:val="00B95CF7"/>
    <w:rsid w:val="00BA0970"/>
    <w:rsid w:val="00BA6CBC"/>
    <w:rsid w:val="00BB63E5"/>
    <w:rsid w:val="00BB75B9"/>
    <w:rsid w:val="00BC21E0"/>
    <w:rsid w:val="00BC43E5"/>
    <w:rsid w:val="00BD282C"/>
    <w:rsid w:val="00BD2DFB"/>
    <w:rsid w:val="00BE00A2"/>
    <w:rsid w:val="00BE1D0D"/>
    <w:rsid w:val="00BE1DE9"/>
    <w:rsid w:val="00BE4198"/>
    <w:rsid w:val="00BF0A3A"/>
    <w:rsid w:val="00BF2CC5"/>
    <w:rsid w:val="00BF4C01"/>
    <w:rsid w:val="00C035A2"/>
    <w:rsid w:val="00C048AD"/>
    <w:rsid w:val="00C07BAE"/>
    <w:rsid w:val="00C12B32"/>
    <w:rsid w:val="00C24D75"/>
    <w:rsid w:val="00C27487"/>
    <w:rsid w:val="00C36B2A"/>
    <w:rsid w:val="00C3771B"/>
    <w:rsid w:val="00C445C8"/>
    <w:rsid w:val="00C57A51"/>
    <w:rsid w:val="00C607C3"/>
    <w:rsid w:val="00C636AE"/>
    <w:rsid w:val="00C67985"/>
    <w:rsid w:val="00C711E0"/>
    <w:rsid w:val="00C7378D"/>
    <w:rsid w:val="00C75A03"/>
    <w:rsid w:val="00C8025E"/>
    <w:rsid w:val="00C80A8D"/>
    <w:rsid w:val="00C83DED"/>
    <w:rsid w:val="00C84508"/>
    <w:rsid w:val="00C84A04"/>
    <w:rsid w:val="00C91859"/>
    <w:rsid w:val="00C92220"/>
    <w:rsid w:val="00CA3801"/>
    <w:rsid w:val="00CB43AC"/>
    <w:rsid w:val="00CB43D0"/>
    <w:rsid w:val="00CB77A7"/>
    <w:rsid w:val="00CD5709"/>
    <w:rsid w:val="00CD66CE"/>
    <w:rsid w:val="00CE38EC"/>
    <w:rsid w:val="00CE3C1C"/>
    <w:rsid w:val="00CF01F4"/>
    <w:rsid w:val="00CF1170"/>
    <w:rsid w:val="00CF17AF"/>
    <w:rsid w:val="00CF3389"/>
    <w:rsid w:val="00CF3B84"/>
    <w:rsid w:val="00CF6405"/>
    <w:rsid w:val="00D024FA"/>
    <w:rsid w:val="00D06D1B"/>
    <w:rsid w:val="00D124CC"/>
    <w:rsid w:val="00D14725"/>
    <w:rsid w:val="00D159E5"/>
    <w:rsid w:val="00D16F04"/>
    <w:rsid w:val="00D171FE"/>
    <w:rsid w:val="00D2081F"/>
    <w:rsid w:val="00D23D9C"/>
    <w:rsid w:val="00D33979"/>
    <w:rsid w:val="00D344FE"/>
    <w:rsid w:val="00D45C46"/>
    <w:rsid w:val="00D56FDB"/>
    <w:rsid w:val="00D63ABA"/>
    <w:rsid w:val="00D64526"/>
    <w:rsid w:val="00D645F1"/>
    <w:rsid w:val="00D7041C"/>
    <w:rsid w:val="00D7179A"/>
    <w:rsid w:val="00D7304D"/>
    <w:rsid w:val="00D75299"/>
    <w:rsid w:val="00D864A0"/>
    <w:rsid w:val="00D877C3"/>
    <w:rsid w:val="00D90B73"/>
    <w:rsid w:val="00D91EF3"/>
    <w:rsid w:val="00D93112"/>
    <w:rsid w:val="00DA0FF4"/>
    <w:rsid w:val="00DA3616"/>
    <w:rsid w:val="00DA484F"/>
    <w:rsid w:val="00DA66C5"/>
    <w:rsid w:val="00DB023A"/>
    <w:rsid w:val="00DB638A"/>
    <w:rsid w:val="00DB783B"/>
    <w:rsid w:val="00DC330F"/>
    <w:rsid w:val="00DD0313"/>
    <w:rsid w:val="00DD1F48"/>
    <w:rsid w:val="00DD21B6"/>
    <w:rsid w:val="00DE0F88"/>
    <w:rsid w:val="00DE1C90"/>
    <w:rsid w:val="00DE3A24"/>
    <w:rsid w:val="00DE6350"/>
    <w:rsid w:val="00E13E13"/>
    <w:rsid w:val="00E14C83"/>
    <w:rsid w:val="00E16651"/>
    <w:rsid w:val="00E23CF6"/>
    <w:rsid w:val="00E46D6C"/>
    <w:rsid w:val="00E47DB1"/>
    <w:rsid w:val="00E628BB"/>
    <w:rsid w:val="00E66CCC"/>
    <w:rsid w:val="00E72254"/>
    <w:rsid w:val="00E7288D"/>
    <w:rsid w:val="00E7457E"/>
    <w:rsid w:val="00E772B8"/>
    <w:rsid w:val="00E8429D"/>
    <w:rsid w:val="00E853B7"/>
    <w:rsid w:val="00E87702"/>
    <w:rsid w:val="00E9143E"/>
    <w:rsid w:val="00E94D7A"/>
    <w:rsid w:val="00E9663D"/>
    <w:rsid w:val="00EA7A03"/>
    <w:rsid w:val="00EB2769"/>
    <w:rsid w:val="00EB3BA8"/>
    <w:rsid w:val="00EB4105"/>
    <w:rsid w:val="00EC2DE9"/>
    <w:rsid w:val="00EC32D5"/>
    <w:rsid w:val="00EC5471"/>
    <w:rsid w:val="00EC5C6B"/>
    <w:rsid w:val="00ED31E3"/>
    <w:rsid w:val="00ED4F29"/>
    <w:rsid w:val="00ED6ED2"/>
    <w:rsid w:val="00EE03B0"/>
    <w:rsid w:val="00EF47D2"/>
    <w:rsid w:val="00EF5D8A"/>
    <w:rsid w:val="00EF64F5"/>
    <w:rsid w:val="00F04E78"/>
    <w:rsid w:val="00F12985"/>
    <w:rsid w:val="00F13C5D"/>
    <w:rsid w:val="00F179DA"/>
    <w:rsid w:val="00F21C18"/>
    <w:rsid w:val="00F32512"/>
    <w:rsid w:val="00F447E9"/>
    <w:rsid w:val="00F45653"/>
    <w:rsid w:val="00F4585D"/>
    <w:rsid w:val="00F46BD7"/>
    <w:rsid w:val="00F46F9D"/>
    <w:rsid w:val="00F50B86"/>
    <w:rsid w:val="00F56DA3"/>
    <w:rsid w:val="00F624C2"/>
    <w:rsid w:val="00F63A2E"/>
    <w:rsid w:val="00F6544C"/>
    <w:rsid w:val="00F67554"/>
    <w:rsid w:val="00F702F2"/>
    <w:rsid w:val="00F71983"/>
    <w:rsid w:val="00F740B9"/>
    <w:rsid w:val="00F8369D"/>
    <w:rsid w:val="00F91D55"/>
    <w:rsid w:val="00F94BE3"/>
    <w:rsid w:val="00F9610B"/>
    <w:rsid w:val="00F96F84"/>
    <w:rsid w:val="00FA0BDE"/>
    <w:rsid w:val="00FA2881"/>
    <w:rsid w:val="00FA3FE6"/>
    <w:rsid w:val="00FB1B0F"/>
    <w:rsid w:val="00FB2726"/>
    <w:rsid w:val="00FC5ED3"/>
    <w:rsid w:val="00FD086D"/>
    <w:rsid w:val="00FD5178"/>
    <w:rsid w:val="00FD76FC"/>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 w:type="table" w:styleId="TableGrid">
    <w:name w:val="Table Grid"/>
    <w:basedOn w:val="TableNormal"/>
    <w:uiPriority w:val="39"/>
    <w:rsid w:val="0094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947B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47B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7B1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947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947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947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99"/>
    <w:rsid w:val="00947B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601284"/>
    <w:rPr>
      <w:sz w:val="20"/>
      <w:szCs w:val="20"/>
    </w:rPr>
  </w:style>
  <w:style w:type="character" w:customStyle="1" w:styleId="FootnoteTextChar">
    <w:name w:val="Footnote Text Char"/>
    <w:basedOn w:val="DefaultParagraphFont"/>
    <w:link w:val="FootnoteText"/>
    <w:uiPriority w:val="99"/>
    <w:semiHidden/>
    <w:rsid w:val="00601284"/>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601284"/>
    <w:rPr>
      <w:vertAlign w:val="superscript"/>
    </w:rPr>
  </w:style>
  <w:style w:type="paragraph" w:styleId="Caption">
    <w:name w:val="caption"/>
    <w:basedOn w:val="Normal"/>
    <w:next w:val="Normal"/>
    <w:uiPriority w:val="35"/>
    <w:unhideWhenUsed/>
    <w:qFormat/>
    <w:rsid w:val="00FD51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anford.edu/~jdegen/80_modals_comprehension_speakerbelief/modals.html" TargetMode="External"/><Relationship Id="rId3" Type="http://schemas.openxmlformats.org/officeDocument/2006/relationships/hyperlink" Target="http://stanford.edu/~jdegen/68_modals_freeproduction/modals.html" TargetMode="External"/><Relationship Id="rId7" Type="http://schemas.openxmlformats.org/officeDocument/2006/relationships/hyperlink" Target="http://web.stanford.edu/~jdegen/cgi-bin/2_dp_comprehension_listenerbelief/modals.html" TargetMode="External"/><Relationship Id="rId2" Type="http://schemas.openxmlformats.org/officeDocument/2006/relationships/hyperlink" Target="http://web.stanford.edu/~jdegen/cgi-bin/4_dp_priors_evidencestrength/evidence.html" TargetMode="External"/><Relationship Id="rId1" Type="http://schemas.openxmlformats.org/officeDocument/2006/relationships/hyperlink" Target="http://stanford.edu/~jdegen/1_evidence_directness/evidence.html" TargetMode="External"/><Relationship Id="rId6" Type="http://schemas.openxmlformats.org/officeDocument/2006/relationships/hyperlink" Target="http://stanford.edu/~jdegen/72_modals_comprehension_evidence_room/modals.html" TargetMode="External"/><Relationship Id="rId5" Type="http://schemas.openxmlformats.org/officeDocument/2006/relationships/hyperlink" Target="http://web.stanford.edu/~jdegen/cgi-bin/3_dp_production/modals.html" TargetMode="External"/><Relationship Id="rId4" Type="http://schemas.openxmlformats.org/officeDocument/2006/relationships/hyperlink" Target="http://stanford.edu/~jdegen/71_modals_forced_production/modals.html" TargetMode="External"/><Relationship Id="rId9" Type="http://schemas.openxmlformats.org/officeDocument/2006/relationships/hyperlink" Target="http://web.stanford.edu/~jdegen/cgi-bin/1_dp_comprehension_speakerbelief/discourse_p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180CE-5242-3E42-96F0-63684FDA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23</Pages>
  <Words>9085</Words>
  <Characters>51787</Characters>
  <Application>Microsoft Office Word</Application>
  <DocSecurity>0</DocSecurity>
  <Lines>431</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60751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47</cp:revision>
  <cp:lastPrinted>2018-02-05T17:14:00Z</cp:lastPrinted>
  <dcterms:created xsi:type="dcterms:W3CDTF">2018-07-04T11:30:00Z</dcterms:created>
  <dcterms:modified xsi:type="dcterms:W3CDTF">2018-07-09T15:49:00Z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