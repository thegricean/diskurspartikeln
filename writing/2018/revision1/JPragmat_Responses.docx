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D622CF" w14:textId="36D2EF43" w:rsidR="00F94560" w:rsidRPr="0025522F" w:rsidRDefault="00F94560" w:rsidP="001A3891">
      <w:pPr>
        <w:jc w:val="both"/>
        <w:rPr>
          <w:rFonts w:cs="Times New Roman"/>
          <w:lang w:val="en-US"/>
        </w:rPr>
      </w:pPr>
      <w:r w:rsidRPr="0025522F">
        <w:rPr>
          <w:rFonts w:cs="Times New Roman"/>
          <w:b/>
          <w:lang w:val="en-US"/>
        </w:rPr>
        <w:t xml:space="preserve">Responses to </w:t>
      </w:r>
      <w:r w:rsidR="00324606">
        <w:rPr>
          <w:rFonts w:cs="Times New Roman"/>
          <w:b/>
          <w:lang w:val="en-US"/>
        </w:rPr>
        <w:t>r</w:t>
      </w:r>
      <w:r w:rsidRPr="0025522F">
        <w:rPr>
          <w:rFonts w:cs="Times New Roman"/>
          <w:b/>
          <w:lang w:val="en-US"/>
        </w:rPr>
        <w:t>eview</w:t>
      </w:r>
      <w:r w:rsidR="004A0664" w:rsidRPr="0025522F">
        <w:rPr>
          <w:rFonts w:cs="Times New Roman"/>
          <w:b/>
          <w:lang w:val="en-US"/>
        </w:rPr>
        <w:t>er</w:t>
      </w:r>
      <w:r w:rsidRPr="0025522F">
        <w:rPr>
          <w:rFonts w:cs="Times New Roman"/>
          <w:b/>
          <w:lang w:val="en-US"/>
        </w:rPr>
        <w:t>s</w:t>
      </w:r>
      <w:r w:rsidR="00324606">
        <w:rPr>
          <w:rFonts w:cs="Times New Roman"/>
          <w:b/>
          <w:lang w:val="en-US"/>
        </w:rPr>
        <w:t>’</w:t>
      </w:r>
      <w:r w:rsidRPr="0025522F">
        <w:rPr>
          <w:rFonts w:cs="Times New Roman"/>
          <w:b/>
          <w:lang w:val="en-US"/>
        </w:rPr>
        <w:t xml:space="preserve"> </w:t>
      </w:r>
      <w:r w:rsidR="00324606">
        <w:rPr>
          <w:rFonts w:cs="Times New Roman"/>
          <w:b/>
          <w:lang w:val="en-US"/>
        </w:rPr>
        <w:t>c</w:t>
      </w:r>
      <w:r w:rsidRPr="0025522F">
        <w:rPr>
          <w:rFonts w:cs="Times New Roman"/>
          <w:b/>
          <w:lang w:val="en-US"/>
        </w:rPr>
        <w:t>omments</w:t>
      </w:r>
      <w:r w:rsidRPr="0025522F">
        <w:rPr>
          <w:rFonts w:cs="Times New Roman"/>
          <w:lang w:val="en-US"/>
        </w:rPr>
        <w:t>:</w:t>
      </w:r>
    </w:p>
    <w:p w14:paraId="266837F7" w14:textId="66E814DA" w:rsidR="00F02622" w:rsidRDefault="00F02622" w:rsidP="001A3891">
      <w:pPr>
        <w:jc w:val="both"/>
        <w:rPr>
          <w:rFonts w:cs="Times New Roman"/>
          <w:lang w:val="en-US"/>
        </w:rPr>
      </w:pPr>
    </w:p>
    <w:p w14:paraId="0D79EF99" w14:textId="47B4B6DE" w:rsidR="00324606" w:rsidRPr="00324606" w:rsidRDefault="00324606" w:rsidP="00324606">
      <w:pPr>
        <w:jc w:val="both"/>
        <w:rPr>
          <w:rFonts w:cs="Times New Roman"/>
          <w:b/>
          <w:lang w:val="en-US"/>
        </w:rPr>
      </w:pPr>
      <w:r w:rsidRPr="00324606">
        <w:rPr>
          <w:rFonts w:cs="Times New Roman"/>
          <w:b/>
          <w:lang w:val="en-US"/>
        </w:rPr>
        <w:t>Reviewer 1</w:t>
      </w:r>
    </w:p>
    <w:p w14:paraId="52A9CF32" w14:textId="77777777" w:rsidR="00324606" w:rsidRDefault="00324606" w:rsidP="00324606">
      <w:pPr>
        <w:jc w:val="both"/>
        <w:rPr>
          <w:rFonts w:cs="Times New Roman"/>
          <w:lang w:val="en-US"/>
        </w:rPr>
      </w:pPr>
    </w:p>
    <w:p w14:paraId="5141002E" w14:textId="04EF34C9" w:rsidR="00324606" w:rsidRPr="00324606" w:rsidRDefault="00576BC2" w:rsidP="00324606">
      <w:pPr>
        <w:jc w:val="both"/>
        <w:rPr>
          <w:rFonts w:cs="Times New Roman"/>
          <w:lang w:val="en-US"/>
        </w:rPr>
      </w:pPr>
      <w:r>
        <w:rPr>
          <w:rFonts w:cs="Times New Roman"/>
          <w:lang w:val="en-US"/>
        </w:rPr>
        <w:t xml:space="preserve">[1] </w:t>
      </w:r>
      <w:proofErr w:type="spellStart"/>
      <w:r w:rsidR="00324606" w:rsidRPr="00324606">
        <w:rPr>
          <w:rFonts w:cs="Times New Roman"/>
          <w:lang w:val="en-US"/>
        </w:rPr>
        <w:t>i</w:t>
      </w:r>
      <w:proofErr w:type="spellEnd"/>
      <w:r w:rsidR="00324606" w:rsidRPr="00324606">
        <w:rPr>
          <w:rFonts w:cs="Times New Roman"/>
          <w:lang w:val="en-US"/>
        </w:rPr>
        <w:t>. l.801ff.: On the marginal possibility of 'must/</w:t>
      </w:r>
      <w:proofErr w:type="spellStart"/>
      <w:r w:rsidR="00324606" w:rsidRPr="00324606">
        <w:rPr>
          <w:rFonts w:cs="Times New Roman"/>
          <w:lang w:val="en-US"/>
        </w:rPr>
        <w:t>müssen</w:t>
      </w:r>
      <w:proofErr w:type="spellEnd"/>
      <w:r w:rsidR="00324606" w:rsidRPr="00324606">
        <w:rPr>
          <w:rFonts w:cs="Times New Roman"/>
          <w:lang w:val="en-US"/>
        </w:rPr>
        <w:t>' in direct evidence contexts:</w:t>
      </w:r>
    </w:p>
    <w:p w14:paraId="29684EF0" w14:textId="4AAAE6E2" w:rsidR="00324606" w:rsidRDefault="00324606" w:rsidP="00324606">
      <w:pPr>
        <w:jc w:val="both"/>
        <w:rPr>
          <w:rFonts w:cs="Times New Roman"/>
          <w:lang w:val="en-US"/>
        </w:rPr>
      </w:pPr>
      <w:r w:rsidRPr="00324606">
        <w:rPr>
          <w:rFonts w:cs="Times New Roman"/>
          <w:lang w:val="en-US"/>
        </w:rPr>
        <w:t>Looking at the bars in Fig3, it seems that the pro</w:t>
      </w:r>
      <w:r w:rsidR="00142F2F">
        <w:rPr>
          <w:rFonts w:cs="Times New Roman"/>
          <w:lang w:val="en-US"/>
        </w:rPr>
        <w:t>position especially of English </w:t>
      </w:r>
      <w:r w:rsidRPr="00324606">
        <w:rPr>
          <w:rFonts w:cs="Times New Roman"/>
          <w:lang w:val="en-US"/>
        </w:rPr>
        <w:t xml:space="preserve">'must' is really </w:t>
      </w:r>
      <w:proofErr w:type="spellStart"/>
      <w:r w:rsidRPr="00324606">
        <w:rPr>
          <w:rFonts w:cs="Times New Roman"/>
          <w:lang w:val="en-US"/>
        </w:rPr>
        <w:t>really</w:t>
      </w:r>
      <w:proofErr w:type="spellEnd"/>
      <w:r w:rsidRPr="00324606">
        <w:rPr>
          <w:rFonts w:cs="Times New Roman"/>
          <w:lang w:val="en-US"/>
        </w:rPr>
        <w:t xml:space="preserve"> small with direct perception, so couldn't this be explained away as mere performance errors (tiredness, lack of attention, confusion). Perhaps you would want to stress again (in a footnote) that each individual participant did not see so many items to induce tiredness?</w:t>
      </w:r>
    </w:p>
    <w:p w14:paraId="26131A1D" w14:textId="77777777" w:rsidR="00324606" w:rsidRPr="00324606" w:rsidRDefault="00324606" w:rsidP="00324606">
      <w:pPr>
        <w:jc w:val="both"/>
        <w:rPr>
          <w:rFonts w:cs="Times New Roman"/>
          <w:i/>
          <w:color w:val="FF0000"/>
          <w:lang w:val="en-US"/>
        </w:rPr>
      </w:pPr>
    </w:p>
    <w:p w14:paraId="21A91C2A" w14:textId="1BE23FF8" w:rsidR="00324606" w:rsidRDefault="00324606" w:rsidP="00324606">
      <w:pPr>
        <w:jc w:val="both"/>
        <w:rPr>
          <w:rFonts w:cs="Times New Roman"/>
          <w:lang w:val="en-US"/>
        </w:rPr>
      </w:pPr>
      <w:r w:rsidRPr="00324606">
        <w:rPr>
          <w:rFonts w:cs="Times New Roman"/>
          <w:lang w:val="en-US"/>
        </w:rPr>
        <w:t>Also,</w:t>
      </w:r>
      <w:r w:rsidR="00142F2F">
        <w:rPr>
          <w:rFonts w:cs="Times New Roman"/>
          <w:lang w:val="en-US"/>
        </w:rPr>
        <w:t xml:space="preserve"> intuitively, </w:t>
      </w:r>
      <w:r w:rsidRPr="00324606">
        <w:rPr>
          <w:rFonts w:cs="Times New Roman"/>
          <w:lang w:val="en-US"/>
        </w:rPr>
        <w:t>the chance of performance errors seems smaller in forced production than in more passive comprehension. Again, it would be instructive to hear a sentence or two on why the authors find the marginal occurrence of 'must' with direct evidence worth mentioning.</w:t>
      </w:r>
    </w:p>
    <w:p w14:paraId="1DD42C65" w14:textId="77777777" w:rsidR="00F37A8E" w:rsidRPr="00BA4D0A" w:rsidRDefault="00F37A8E" w:rsidP="00F37A8E">
      <w:pPr>
        <w:jc w:val="both"/>
        <w:rPr>
          <w:rFonts w:cs="Times New Roman"/>
          <w:b/>
          <w:i/>
          <w:color w:val="000000" w:themeColor="text1"/>
          <w:lang w:val="en-US"/>
        </w:rPr>
      </w:pPr>
      <w:r w:rsidRPr="00BA4D0A">
        <w:rPr>
          <w:rFonts w:cs="Times New Roman"/>
          <w:b/>
          <w:i/>
          <w:color w:val="000000" w:themeColor="text1"/>
          <w:lang w:val="en-US"/>
        </w:rPr>
        <w:t>Response: We thank the reviewer for this suggestion. We have now included such a footnote (</w:t>
      </w:r>
      <w:proofErr w:type="spellStart"/>
      <w:r w:rsidRPr="00BA4D0A">
        <w:rPr>
          <w:rFonts w:cs="Times New Roman"/>
          <w:b/>
          <w:i/>
          <w:color w:val="000000" w:themeColor="text1"/>
          <w:lang w:val="en-US"/>
        </w:rPr>
        <w:t>Footnote</w:t>
      </w:r>
      <w:proofErr w:type="spellEnd"/>
      <w:r w:rsidRPr="00BA4D0A">
        <w:rPr>
          <w:rFonts w:cs="Times New Roman"/>
          <w:b/>
          <w:i/>
          <w:color w:val="000000" w:themeColor="text1"/>
          <w:lang w:val="en-US"/>
        </w:rPr>
        <w:t xml:space="preserve"> 5 on p. 13).</w:t>
      </w:r>
    </w:p>
    <w:p w14:paraId="6FAA3BF7" w14:textId="77777777" w:rsidR="00324606" w:rsidRPr="00324606" w:rsidRDefault="00324606" w:rsidP="00324606">
      <w:pPr>
        <w:jc w:val="both"/>
        <w:rPr>
          <w:rFonts w:cs="Times New Roman"/>
          <w:lang w:val="en-US"/>
        </w:rPr>
      </w:pPr>
    </w:p>
    <w:p w14:paraId="70CB6239" w14:textId="194D607A" w:rsidR="00324606" w:rsidRPr="00324606" w:rsidRDefault="00324606" w:rsidP="00324606">
      <w:pPr>
        <w:jc w:val="both"/>
        <w:rPr>
          <w:rFonts w:cs="Times New Roman"/>
          <w:lang w:val="en-US"/>
        </w:rPr>
      </w:pPr>
      <w:r>
        <w:rPr>
          <w:rFonts w:cs="Times New Roman"/>
          <w:lang w:val="en-US"/>
        </w:rPr>
        <w:t>[</w:t>
      </w:r>
      <w:r w:rsidR="00576BC2">
        <w:rPr>
          <w:rFonts w:cs="Times New Roman"/>
          <w:lang w:val="en-US"/>
        </w:rPr>
        <w:t>2</w:t>
      </w:r>
      <w:r>
        <w:rPr>
          <w:rFonts w:cs="Times New Roman"/>
          <w:lang w:val="en-US"/>
        </w:rPr>
        <w:t xml:space="preserve">] </w:t>
      </w:r>
      <w:r w:rsidRPr="00324606">
        <w:rPr>
          <w:rFonts w:cs="Times New Roman"/>
          <w:lang w:val="en-US"/>
        </w:rPr>
        <w:t xml:space="preserve">It would also be helpful to see a comment on why 'presupposition accommodation' does not seem to help in accounting for the occurrence of 'must' with direct evidence contexts. Looking at the stories, I couldn't really think of a PLAUSIBLE story to license presupposition accommodation, such that the relevant statement is based on indirect evidence after all. The only thing that comes to mind is a Cartesian distrust in the accuracy of one's own senses, and in particular one's vision. </w:t>
      </w:r>
    </w:p>
    <w:p w14:paraId="45840956" w14:textId="07850BFB" w:rsidR="00324606" w:rsidRDefault="00324606" w:rsidP="00324606">
      <w:pPr>
        <w:jc w:val="both"/>
        <w:rPr>
          <w:rFonts w:cs="Times New Roman"/>
          <w:lang w:val="en-US"/>
        </w:rPr>
      </w:pPr>
      <w:r w:rsidRPr="00324606">
        <w:rPr>
          <w:rFonts w:cs="Times New Roman"/>
          <w:lang w:val="en-US"/>
        </w:rPr>
        <w:t>But I am not sure that this is what people actually did. The authors could point out (in a footnote) that presupposition accommodation is not as easy a way out as in other cases of apparent presupposition violations.</w:t>
      </w:r>
    </w:p>
    <w:p w14:paraId="4A82D0D3" w14:textId="6808A367" w:rsidR="00324606" w:rsidRPr="00467583" w:rsidRDefault="00324606" w:rsidP="00324606">
      <w:pPr>
        <w:jc w:val="both"/>
        <w:rPr>
          <w:rFonts w:cs="Times New Roman"/>
          <w:b/>
          <w:i/>
          <w:color w:val="000000" w:themeColor="text1"/>
          <w:lang w:val="en-US"/>
        </w:rPr>
      </w:pPr>
      <w:r w:rsidRPr="00467583">
        <w:rPr>
          <w:rFonts w:cs="Times New Roman"/>
          <w:b/>
          <w:i/>
          <w:color w:val="000000" w:themeColor="text1"/>
          <w:lang w:val="en-US"/>
        </w:rPr>
        <w:t xml:space="preserve">Response: </w:t>
      </w:r>
      <w:r w:rsidR="00467583" w:rsidRPr="00467583">
        <w:rPr>
          <w:rFonts w:cs="Times New Roman"/>
          <w:b/>
          <w:i/>
          <w:color w:val="000000" w:themeColor="text1"/>
          <w:lang w:val="en-US"/>
        </w:rPr>
        <w:t xml:space="preserve">We have addressed this in the same </w:t>
      </w:r>
      <w:bookmarkStart w:id="0" w:name="_GoBack"/>
      <w:bookmarkEnd w:id="0"/>
      <w:r w:rsidR="00467583" w:rsidRPr="00467583">
        <w:rPr>
          <w:rFonts w:cs="Times New Roman"/>
          <w:b/>
          <w:i/>
          <w:color w:val="000000" w:themeColor="text1"/>
          <w:lang w:val="en-US"/>
        </w:rPr>
        <w:t>footnote.</w:t>
      </w:r>
    </w:p>
    <w:p w14:paraId="162953DC" w14:textId="77777777" w:rsidR="00324606" w:rsidRPr="00324606" w:rsidRDefault="00324606" w:rsidP="00324606">
      <w:pPr>
        <w:jc w:val="both"/>
        <w:rPr>
          <w:rFonts w:cs="Times New Roman"/>
          <w:lang w:val="en-US"/>
        </w:rPr>
      </w:pPr>
    </w:p>
    <w:p w14:paraId="7566FFFB" w14:textId="77777777" w:rsidR="00324606" w:rsidRPr="00324606" w:rsidRDefault="00324606" w:rsidP="00324606">
      <w:pPr>
        <w:jc w:val="both"/>
        <w:rPr>
          <w:rFonts w:cs="Times New Roman"/>
          <w:lang w:val="en-US"/>
        </w:rPr>
      </w:pPr>
    </w:p>
    <w:p w14:paraId="0B7734ED" w14:textId="1C57733A" w:rsidR="00324606" w:rsidRPr="00324606" w:rsidRDefault="00324606" w:rsidP="00324606">
      <w:pPr>
        <w:jc w:val="both"/>
        <w:rPr>
          <w:rFonts w:cs="Times New Roman"/>
          <w:lang w:val="en-US"/>
        </w:rPr>
      </w:pPr>
      <w:r>
        <w:rPr>
          <w:rFonts w:cs="Times New Roman"/>
          <w:lang w:val="en-US"/>
        </w:rPr>
        <w:t xml:space="preserve">[5] </w:t>
      </w:r>
      <w:r w:rsidRPr="00324606">
        <w:rPr>
          <w:rFonts w:cs="Times New Roman"/>
          <w:lang w:val="en-US"/>
        </w:rPr>
        <w:t>ii. this point regards the labelling of on context in the appendix:</w:t>
      </w:r>
    </w:p>
    <w:p w14:paraId="77361B92" w14:textId="77777777" w:rsidR="00324606" w:rsidRPr="00324606" w:rsidRDefault="00324606" w:rsidP="00324606">
      <w:pPr>
        <w:jc w:val="both"/>
        <w:rPr>
          <w:rFonts w:cs="Times New Roman"/>
          <w:lang w:val="en-US"/>
        </w:rPr>
      </w:pPr>
      <w:r w:rsidRPr="00324606">
        <w:rPr>
          <w:rFonts w:cs="Times New Roman"/>
          <w:lang w:val="en-US"/>
        </w:rPr>
        <w:t>Ai.2 (rain - sound on the roof): I am not sure that this is accurately labelled as indirect evidence, as it is directly related to an auditory sense stimulus. It is only indirect in the sense that one cannot see the rain, but that should not matter for auditory perception (see the system of evidence types in (6), in which 'auditory perception' is labelled as 'direct'. The same might be said for haptic evidence in Aii.2. I guess at this point, the authors cannot see this experiment any longer, but I would find it reassuring to know that the statistics do not change if Ai.2 and Aii.2 are labelled as 'direct evidence' instead of indirect evidence.</w:t>
      </w:r>
    </w:p>
    <w:p w14:paraId="71CCA812" w14:textId="61EC288C" w:rsidR="00324606" w:rsidRDefault="00324606" w:rsidP="00324606">
      <w:pPr>
        <w:jc w:val="both"/>
        <w:rPr>
          <w:rFonts w:cs="Times New Roman"/>
          <w:lang w:val="en-US"/>
        </w:rPr>
      </w:pPr>
      <w:r w:rsidRPr="00324606">
        <w:rPr>
          <w:rFonts w:cs="Times New Roman"/>
          <w:lang w:val="en-US"/>
        </w:rPr>
        <w:t>At the very least, the choice of the label 'indirect' should be motivated for these two cases.</w:t>
      </w:r>
    </w:p>
    <w:p w14:paraId="12DC8E2C" w14:textId="02963233" w:rsidR="00324606" w:rsidRDefault="00324606" w:rsidP="00324606">
      <w:pPr>
        <w:jc w:val="both"/>
        <w:rPr>
          <w:rFonts w:cs="Times New Roman"/>
          <w:i/>
          <w:color w:val="FF0000"/>
          <w:lang w:val="en-US"/>
        </w:rPr>
      </w:pPr>
      <w:r w:rsidRPr="00324606">
        <w:rPr>
          <w:rFonts w:cs="Times New Roman"/>
          <w:i/>
          <w:color w:val="FF0000"/>
          <w:lang w:val="en-US"/>
        </w:rPr>
        <w:t xml:space="preserve">Response: </w:t>
      </w:r>
      <w:r w:rsidR="001D6D0F">
        <w:rPr>
          <w:rFonts w:cs="Times New Roman"/>
          <w:i/>
          <w:color w:val="FF0000"/>
          <w:lang w:val="en-US"/>
        </w:rPr>
        <w:t xml:space="preserve">We </w:t>
      </w:r>
      <w:r w:rsidR="002E7078">
        <w:rPr>
          <w:rFonts w:cs="Times New Roman"/>
          <w:i/>
          <w:color w:val="FF0000"/>
          <w:lang w:val="en-US"/>
        </w:rPr>
        <w:t>spent some</w:t>
      </w:r>
      <w:r w:rsidR="00702A15">
        <w:rPr>
          <w:rFonts w:cs="Times New Roman"/>
          <w:i/>
          <w:color w:val="FF0000"/>
          <w:lang w:val="en-US"/>
        </w:rPr>
        <w:t xml:space="preserve"> </w:t>
      </w:r>
      <w:r w:rsidR="002E7078">
        <w:rPr>
          <w:rFonts w:cs="Times New Roman"/>
          <w:i/>
          <w:color w:val="FF0000"/>
          <w:lang w:val="en-US"/>
        </w:rPr>
        <w:t>discussing</w:t>
      </w:r>
      <w:r w:rsidR="001D6D0F">
        <w:rPr>
          <w:rFonts w:cs="Times New Roman"/>
          <w:i/>
          <w:color w:val="FF0000"/>
          <w:lang w:val="en-US"/>
        </w:rPr>
        <w:t xml:space="preserve"> those particular items </w:t>
      </w:r>
      <w:r w:rsidR="00702A15">
        <w:rPr>
          <w:rFonts w:cs="Times New Roman"/>
          <w:i/>
          <w:color w:val="FF0000"/>
          <w:lang w:val="en-US"/>
        </w:rPr>
        <w:t xml:space="preserve">amongst ourselves </w:t>
      </w:r>
      <w:r w:rsidR="001D6D0F">
        <w:rPr>
          <w:rFonts w:cs="Times New Roman"/>
          <w:i/>
          <w:color w:val="FF0000"/>
          <w:lang w:val="en-US"/>
        </w:rPr>
        <w:t xml:space="preserve">and ended up categorizing them as indirect </w:t>
      </w:r>
      <w:r w:rsidR="00702A15">
        <w:rPr>
          <w:rFonts w:cs="Times New Roman"/>
          <w:i/>
          <w:color w:val="FF0000"/>
          <w:lang w:val="en-US"/>
        </w:rPr>
        <w:t>for the following reason:</w:t>
      </w:r>
      <w:r w:rsidR="001D6D0F">
        <w:rPr>
          <w:rFonts w:cs="Times New Roman"/>
          <w:i/>
          <w:color w:val="FF0000"/>
          <w:lang w:val="en-US"/>
        </w:rPr>
        <w:t xml:space="preserve"> what should be relevant </w:t>
      </w:r>
      <w:r w:rsidR="00702A15">
        <w:rPr>
          <w:rFonts w:cs="Times New Roman"/>
          <w:i/>
          <w:color w:val="FF0000"/>
          <w:lang w:val="en-US"/>
        </w:rPr>
        <w:t xml:space="preserve">for the evidence to be categorized as direct </w:t>
      </w:r>
      <w:r w:rsidR="001D6D0F">
        <w:rPr>
          <w:rFonts w:cs="Times New Roman"/>
          <w:i/>
          <w:color w:val="FF0000"/>
          <w:lang w:val="en-US"/>
        </w:rPr>
        <w:t xml:space="preserve">is whether or not the evidence is direct evidence </w:t>
      </w:r>
      <w:r w:rsidR="001D6D0F" w:rsidRPr="00702A15">
        <w:rPr>
          <w:rFonts w:cs="Times New Roman"/>
          <w:color w:val="FF0000"/>
          <w:lang w:val="en-US"/>
        </w:rPr>
        <w:t>for p</w:t>
      </w:r>
      <w:r w:rsidR="001D6D0F">
        <w:rPr>
          <w:rFonts w:cs="Times New Roman"/>
          <w:i/>
          <w:color w:val="FF0000"/>
          <w:lang w:val="en-US"/>
        </w:rPr>
        <w:t xml:space="preserve"> (that it is raining), and not simply whether the evidence is perceptual. If the only bar</w:t>
      </w:r>
      <w:r w:rsidR="002D297F">
        <w:rPr>
          <w:rFonts w:cs="Times New Roman"/>
          <w:i/>
          <w:color w:val="FF0000"/>
          <w:lang w:val="en-US"/>
        </w:rPr>
        <w:t xml:space="preserve"> for directness</w:t>
      </w:r>
      <w:r w:rsidR="001D6D0F">
        <w:rPr>
          <w:rFonts w:cs="Times New Roman"/>
          <w:i/>
          <w:color w:val="FF0000"/>
          <w:lang w:val="en-US"/>
        </w:rPr>
        <w:t xml:space="preserve"> is whether evidence is perceptual, then hallucinating the sound of rain should be ‘direct’ evidence for it raining. </w:t>
      </w:r>
      <w:r w:rsidR="002D297F">
        <w:rPr>
          <w:rFonts w:cs="Times New Roman"/>
          <w:i/>
          <w:color w:val="FF0000"/>
          <w:lang w:val="en-US"/>
        </w:rPr>
        <w:t>Similarly, the haptic evidence in A.2.2 might be misleading – maybe without my knowing it</w:t>
      </w:r>
      <w:r w:rsidR="00702A15">
        <w:rPr>
          <w:rFonts w:cs="Times New Roman"/>
          <w:i/>
          <w:color w:val="FF0000"/>
          <w:lang w:val="en-US"/>
        </w:rPr>
        <w:t>, the cold cup i</w:t>
      </w:r>
      <w:r w:rsidR="002D297F">
        <w:rPr>
          <w:rFonts w:cs="Times New Roman"/>
          <w:i/>
          <w:color w:val="FF0000"/>
          <w:lang w:val="en-US"/>
        </w:rPr>
        <w:t xml:space="preserve">s </w:t>
      </w:r>
      <w:r w:rsidR="00702A15">
        <w:rPr>
          <w:rFonts w:cs="Times New Roman"/>
          <w:i/>
          <w:color w:val="FF0000"/>
          <w:lang w:val="en-US"/>
        </w:rPr>
        <w:t xml:space="preserve">only </w:t>
      </w:r>
      <w:r w:rsidR="002D297F">
        <w:rPr>
          <w:rFonts w:cs="Times New Roman"/>
          <w:i/>
          <w:color w:val="FF0000"/>
          <w:lang w:val="en-US"/>
        </w:rPr>
        <w:t>a</w:t>
      </w:r>
      <w:r w:rsidR="00702A15">
        <w:rPr>
          <w:rFonts w:cs="Times New Roman"/>
          <w:i/>
          <w:color w:val="FF0000"/>
          <w:lang w:val="en-US"/>
        </w:rPr>
        <w:t>n externally cold</w:t>
      </w:r>
      <w:r w:rsidR="002D297F">
        <w:rPr>
          <w:rFonts w:cs="Times New Roman"/>
          <w:i/>
          <w:color w:val="FF0000"/>
          <w:lang w:val="en-US"/>
        </w:rPr>
        <w:t xml:space="preserve"> thermos cup containing hot coffee.</w:t>
      </w:r>
    </w:p>
    <w:p w14:paraId="5358BA71" w14:textId="43ABD887" w:rsidR="00324606" w:rsidRPr="00C325D1" w:rsidRDefault="00D641BD" w:rsidP="00324606">
      <w:pPr>
        <w:jc w:val="both"/>
        <w:rPr>
          <w:rFonts w:cs="Times New Roman"/>
          <w:i/>
          <w:color w:val="FF0000"/>
          <w:lang w:val="en-US"/>
        </w:rPr>
      </w:pPr>
      <w:r>
        <w:rPr>
          <w:rFonts w:cs="Times New Roman"/>
          <w:i/>
          <w:color w:val="FF0000"/>
          <w:lang w:val="en-US"/>
        </w:rPr>
        <w:t xml:space="preserve">This is all to say that we explicitly stacked the deck against ourselves – if we </w:t>
      </w:r>
      <w:r w:rsidR="00C325D1">
        <w:rPr>
          <w:rFonts w:cs="Times New Roman"/>
          <w:i/>
          <w:color w:val="FF0000"/>
          <w:lang w:val="en-US"/>
        </w:rPr>
        <w:t xml:space="preserve">instead </w:t>
      </w:r>
      <w:r>
        <w:rPr>
          <w:rFonts w:cs="Times New Roman"/>
          <w:i/>
          <w:color w:val="FF0000"/>
          <w:lang w:val="en-US"/>
        </w:rPr>
        <w:t>label these two pieces of evidence ‘direct’, then we also see more ‘must’ uses with direct evidence</w:t>
      </w:r>
      <w:r w:rsidR="00C325D1">
        <w:rPr>
          <w:rFonts w:cs="Times New Roman"/>
          <w:i/>
          <w:color w:val="FF0000"/>
          <w:lang w:val="en-US"/>
        </w:rPr>
        <w:t xml:space="preserve"> in production</w:t>
      </w:r>
      <w:r>
        <w:rPr>
          <w:rFonts w:cs="Times New Roman"/>
          <w:i/>
          <w:color w:val="FF0000"/>
          <w:lang w:val="en-US"/>
        </w:rPr>
        <w:t>.</w:t>
      </w:r>
      <w:r w:rsidR="00702A15">
        <w:rPr>
          <w:rFonts w:cs="Times New Roman"/>
          <w:i/>
          <w:color w:val="FF0000"/>
          <w:lang w:val="en-US"/>
        </w:rPr>
        <w:t xml:space="preserve"> We have included the graph that demonstrates this below.</w:t>
      </w:r>
      <w:r w:rsidR="00297667">
        <w:rPr>
          <w:rFonts w:cs="Times New Roman"/>
          <w:i/>
          <w:color w:val="FF0000"/>
          <w:lang w:val="en-US"/>
        </w:rPr>
        <w:t xml:space="preserve"> In the </w:t>
      </w:r>
      <w:r w:rsidR="00C325D1">
        <w:rPr>
          <w:rFonts w:cs="Times New Roman"/>
          <w:i/>
          <w:color w:val="FF0000"/>
          <w:lang w:val="en-US"/>
        </w:rPr>
        <w:t xml:space="preserve">production </w:t>
      </w:r>
      <w:r w:rsidR="00297667">
        <w:rPr>
          <w:rFonts w:cs="Times New Roman"/>
          <w:i/>
          <w:color w:val="FF0000"/>
          <w:lang w:val="en-US"/>
        </w:rPr>
        <w:t xml:space="preserve">analysis, all the results remain qualitatively the same with the following exceptions: the effect of evidence strength on English ‘must’ changes from significant to marginal </w:t>
      </w:r>
      <w:r w:rsidR="00984182">
        <w:rPr>
          <w:rFonts w:cs="Times New Roman"/>
          <w:i/>
          <w:color w:val="FF0000"/>
          <w:lang w:val="en-US"/>
        </w:rPr>
        <w:t xml:space="preserve">(without changing sign) </w:t>
      </w:r>
      <w:r w:rsidR="00297667">
        <w:rPr>
          <w:rFonts w:cs="Times New Roman"/>
          <w:i/>
          <w:color w:val="FF0000"/>
          <w:lang w:val="en-US"/>
        </w:rPr>
        <w:t xml:space="preserve">and the effect of </w:t>
      </w:r>
      <w:r w:rsidR="00297667">
        <w:rPr>
          <w:rFonts w:cs="Times New Roman"/>
          <w:i/>
          <w:color w:val="FF0000"/>
          <w:lang w:val="en-US"/>
        </w:rPr>
        <w:lastRenderedPageBreak/>
        <w:t>evidence directness for German ‘</w:t>
      </w:r>
      <w:proofErr w:type="spellStart"/>
      <w:r w:rsidR="00297667">
        <w:rPr>
          <w:rFonts w:cs="Times New Roman"/>
          <w:i/>
          <w:color w:val="FF0000"/>
          <w:lang w:val="en-US"/>
        </w:rPr>
        <w:t>vermutlich</w:t>
      </w:r>
      <w:proofErr w:type="spellEnd"/>
      <w:r w:rsidR="00297667">
        <w:rPr>
          <w:rFonts w:cs="Times New Roman"/>
          <w:i/>
          <w:color w:val="FF0000"/>
          <w:lang w:val="en-US"/>
        </w:rPr>
        <w:t>’ changes from non-significant to significant</w:t>
      </w:r>
      <w:r w:rsidR="00984182">
        <w:rPr>
          <w:rFonts w:cs="Times New Roman"/>
          <w:i/>
          <w:color w:val="FF0000"/>
          <w:lang w:val="en-US"/>
        </w:rPr>
        <w:t xml:space="preserve"> (without changing sign)</w:t>
      </w:r>
      <w:r w:rsidR="00297667">
        <w:rPr>
          <w:rFonts w:cs="Times New Roman"/>
          <w:i/>
          <w:color w:val="FF0000"/>
          <w:lang w:val="en-US"/>
        </w:rPr>
        <w:t>.</w:t>
      </w:r>
      <w:r w:rsidR="00984182">
        <w:rPr>
          <w:rFonts w:cs="Times New Roman"/>
          <w:i/>
          <w:color w:val="FF0000"/>
          <w:lang w:val="en-US"/>
        </w:rPr>
        <w:t xml:space="preserve"> </w:t>
      </w:r>
    </w:p>
    <w:p w14:paraId="0A1E874C" w14:textId="50393604" w:rsidR="006B2167" w:rsidRDefault="006B2167" w:rsidP="00324606">
      <w:pPr>
        <w:jc w:val="both"/>
        <w:rPr>
          <w:rFonts w:cs="Times New Roman"/>
          <w:lang w:val="en-US"/>
        </w:rPr>
      </w:pPr>
    </w:p>
    <w:p w14:paraId="3DDA1544" w14:textId="726E9510" w:rsidR="006B2167" w:rsidRDefault="006B2167" w:rsidP="00324606">
      <w:pPr>
        <w:jc w:val="both"/>
        <w:rPr>
          <w:rFonts w:cs="Times New Roman"/>
          <w:lang w:val="en-US"/>
        </w:rPr>
      </w:pPr>
    </w:p>
    <w:p w14:paraId="17596BF8" w14:textId="1283F03B" w:rsidR="006B2167" w:rsidRDefault="006B2167" w:rsidP="00324606">
      <w:pPr>
        <w:jc w:val="both"/>
        <w:rPr>
          <w:rFonts w:cs="Times New Roman"/>
          <w:lang w:val="en-US"/>
        </w:rPr>
      </w:pPr>
      <w:r>
        <w:rPr>
          <w:rFonts w:cs="Times New Roman"/>
          <w:noProof/>
          <w:lang w:val="en-US"/>
        </w:rPr>
        <w:drawing>
          <wp:inline distT="0" distB="0" distL="0" distR="0" wp14:anchorId="6AA3B942" wp14:editId="280123F4">
            <wp:extent cx="5972810" cy="2067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ion-by-type-extradirect.pdf"/>
                    <pic:cNvPicPr/>
                  </pic:nvPicPr>
                  <pic:blipFill>
                    <a:blip r:embed="rId8"/>
                    <a:stretch>
                      <a:fillRect/>
                    </a:stretch>
                  </pic:blipFill>
                  <pic:spPr>
                    <a:xfrm>
                      <a:off x="0" y="0"/>
                      <a:ext cx="5972810" cy="2067560"/>
                    </a:xfrm>
                    <a:prstGeom prst="rect">
                      <a:avLst/>
                    </a:prstGeom>
                  </pic:spPr>
                </pic:pic>
              </a:graphicData>
            </a:graphic>
          </wp:inline>
        </w:drawing>
      </w:r>
    </w:p>
    <w:p w14:paraId="04B84C7F" w14:textId="77777777" w:rsidR="00C325D1" w:rsidRDefault="00C325D1" w:rsidP="00324606">
      <w:pPr>
        <w:jc w:val="both"/>
        <w:rPr>
          <w:rFonts w:cs="Times New Roman"/>
          <w:b/>
          <w:lang w:val="en-US"/>
        </w:rPr>
      </w:pPr>
    </w:p>
    <w:p w14:paraId="253148B7" w14:textId="57107E08" w:rsidR="00C325D1" w:rsidRDefault="00C325D1" w:rsidP="00324606">
      <w:pPr>
        <w:jc w:val="both"/>
        <w:rPr>
          <w:rFonts w:cs="Times New Roman"/>
          <w:i/>
          <w:color w:val="FF0000"/>
          <w:lang w:val="en-US"/>
        </w:rPr>
      </w:pPr>
      <w:r>
        <w:rPr>
          <w:rFonts w:cs="Times New Roman"/>
          <w:i/>
          <w:color w:val="FF0000"/>
          <w:lang w:val="en-US"/>
        </w:rPr>
        <w:t>Similarly, in comprehensio</w:t>
      </w:r>
      <w:r w:rsidR="002E7078">
        <w:rPr>
          <w:rFonts w:cs="Times New Roman"/>
          <w:i/>
          <w:color w:val="FF0000"/>
          <w:lang w:val="en-US"/>
        </w:rPr>
        <w:t>n</w:t>
      </w:r>
      <w:r w:rsidR="004F0D32">
        <w:rPr>
          <w:rFonts w:cs="Times New Roman"/>
          <w:i/>
          <w:color w:val="FF0000"/>
          <w:lang w:val="en-US"/>
        </w:rPr>
        <w:t xml:space="preserve">, if we label the two pieces of evidence in question as direct, we observe more directness inferences in listeners who observe ‘must/muss p’. </w:t>
      </w:r>
      <w:proofErr w:type="gramStart"/>
      <w:r w:rsidR="004F0D32">
        <w:rPr>
          <w:rFonts w:cs="Times New Roman"/>
          <w:i/>
          <w:color w:val="FF0000"/>
          <w:lang w:val="en-US"/>
        </w:rPr>
        <w:t>Again</w:t>
      </w:r>
      <w:proofErr w:type="gramEnd"/>
      <w:r w:rsidR="004F0D32">
        <w:rPr>
          <w:rFonts w:cs="Times New Roman"/>
          <w:i/>
          <w:color w:val="FF0000"/>
          <w:lang w:val="en-US"/>
        </w:rPr>
        <w:t xml:space="preserve"> we have included the graph that demonstrates this below. The qualitative results from the statistical analysis remain the same.</w:t>
      </w:r>
    </w:p>
    <w:p w14:paraId="7466B726" w14:textId="238D1628" w:rsidR="004F0D32" w:rsidRDefault="004F0D32" w:rsidP="00324606">
      <w:pPr>
        <w:jc w:val="both"/>
        <w:rPr>
          <w:rFonts w:cs="Times New Roman"/>
          <w:i/>
          <w:color w:val="FF0000"/>
          <w:lang w:val="en-US"/>
        </w:rPr>
      </w:pPr>
    </w:p>
    <w:p w14:paraId="7697BEFD" w14:textId="725FF2B9" w:rsidR="004F0D32" w:rsidRDefault="004F0D32" w:rsidP="00324606">
      <w:pPr>
        <w:jc w:val="both"/>
        <w:rPr>
          <w:rFonts w:cs="Times New Roman"/>
          <w:i/>
          <w:color w:val="FF0000"/>
          <w:lang w:val="en-US"/>
        </w:rPr>
      </w:pPr>
      <w:r>
        <w:rPr>
          <w:rFonts w:cs="Times New Roman"/>
          <w:i/>
          <w:noProof/>
          <w:color w:val="FF0000"/>
          <w:lang w:val="en-US"/>
        </w:rPr>
        <w:drawing>
          <wp:inline distT="0" distB="0" distL="0" distR="0" wp14:anchorId="65EFA3EF" wp14:editId="27ED6A71">
            <wp:extent cx="5174822" cy="3234401"/>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red-evidencetype-direct.pdf"/>
                    <pic:cNvPicPr/>
                  </pic:nvPicPr>
                  <pic:blipFill>
                    <a:blip r:embed="rId9"/>
                    <a:stretch>
                      <a:fillRect/>
                    </a:stretch>
                  </pic:blipFill>
                  <pic:spPr>
                    <a:xfrm>
                      <a:off x="0" y="0"/>
                      <a:ext cx="5195412" cy="3247270"/>
                    </a:xfrm>
                    <a:prstGeom prst="rect">
                      <a:avLst/>
                    </a:prstGeom>
                  </pic:spPr>
                </pic:pic>
              </a:graphicData>
            </a:graphic>
          </wp:inline>
        </w:drawing>
      </w:r>
    </w:p>
    <w:p w14:paraId="62F07445" w14:textId="7D839C43" w:rsidR="00C325D1" w:rsidRDefault="00C325D1" w:rsidP="00324606">
      <w:pPr>
        <w:jc w:val="both"/>
        <w:rPr>
          <w:rFonts w:cs="Times New Roman"/>
          <w:b/>
          <w:lang w:val="en-US"/>
        </w:rPr>
      </w:pPr>
    </w:p>
    <w:p w14:paraId="3D0EC3CE" w14:textId="3841FE08" w:rsidR="00AE51DB" w:rsidRDefault="00AE51DB" w:rsidP="00324606">
      <w:pPr>
        <w:jc w:val="both"/>
        <w:rPr>
          <w:rFonts w:cs="Times New Roman"/>
          <w:i/>
          <w:color w:val="FF0000"/>
          <w:lang w:val="en-US"/>
        </w:rPr>
      </w:pPr>
      <w:r>
        <w:rPr>
          <w:rFonts w:cs="Times New Roman"/>
          <w:i/>
          <w:color w:val="FF0000"/>
          <w:lang w:val="en-US"/>
        </w:rPr>
        <w:t xml:space="preserve">We have </w:t>
      </w:r>
      <w:r w:rsidR="00C42D74">
        <w:rPr>
          <w:rFonts w:cs="Times New Roman"/>
          <w:i/>
          <w:color w:val="FF0000"/>
          <w:lang w:val="en-US"/>
        </w:rPr>
        <w:t>addressed this issue in Footnote 9.</w:t>
      </w:r>
    </w:p>
    <w:p w14:paraId="4667D85B" w14:textId="77777777" w:rsidR="00AE51DB" w:rsidRDefault="00AE51DB" w:rsidP="00324606">
      <w:pPr>
        <w:jc w:val="both"/>
        <w:rPr>
          <w:rFonts w:cs="Times New Roman"/>
          <w:b/>
          <w:lang w:val="en-US"/>
        </w:rPr>
      </w:pPr>
    </w:p>
    <w:p w14:paraId="5ABADFA2" w14:textId="2D5B5DFC" w:rsidR="00324606" w:rsidRPr="00324606" w:rsidRDefault="00324606" w:rsidP="00324606">
      <w:pPr>
        <w:jc w:val="both"/>
        <w:rPr>
          <w:rFonts w:cs="Times New Roman"/>
          <w:b/>
          <w:lang w:val="en-US"/>
        </w:rPr>
      </w:pPr>
      <w:r w:rsidRPr="00324606">
        <w:rPr>
          <w:rFonts w:cs="Times New Roman"/>
          <w:b/>
          <w:lang w:val="en-US"/>
        </w:rPr>
        <w:t>Reviewer 2</w:t>
      </w:r>
    </w:p>
    <w:p w14:paraId="4E70288B" w14:textId="00D3371E" w:rsidR="00324606" w:rsidRPr="00324606" w:rsidRDefault="00324606" w:rsidP="00324606">
      <w:pPr>
        <w:jc w:val="both"/>
        <w:rPr>
          <w:rFonts w:cs="Times New Roman"/>
          <w:lang w:val="en-US"/>
        </w:rPr>
      </w:pPr>
    </w:p>
    <w:p w14:paraId="7AEA0758" w14:textId="78113A9E" w:rsidR="00324606" w:rsidRDefault="00324606" w:rsidP="00324606">
      <w:pPr>
        <w:jc w:val="both"/>
        <w:rPr>
          <w:rFonts w:cs="Times New Roman"/>
          <w:lang w:val="en-US"/>
        </w:rPr>
      </w:pPr>
      <w:r>
        <w:rPr>
          <w:rFonts w:cs="Times New Roman"/>
          <w:lang w:val="en-US"/>
        </w:rPr>
        <w:t xml:space="preserve">[6] </w:t>
      </w:r>
      <w:r w:rsidRPr="00324606">
        <w:rPr>
          <w:rFonts w:cs="Times New Roman"/>
          <w:lang w:val="en-US"/>
        </w:rPr>
        <w:t xml:space="preserve">The paper makes an experimental contribution to the debate over epistemic modals. I found the experimental paradigm novel, well executed, and useful for future research. Though, I do agree </w:t>
      </w:r>
      <w:r w:rsidRPr="00324606">
        <w:rPr>
          <w:rFonts w:cs="Times New Roman"/>
          <w:lang w:val="en-US"/>
        </w:rPr>
        <w:lastRenderedPageBreak/>
        <w:t>with an earlier referee's assessment that the results really show only "differences or similarities in the use conditions and some interpretive effects associated with [lexical expressions that convey different strengths of speaker commitment], which may or may not be correlated with underlying semantic differences." In fact, the greatest shortcoming of the paper is the lack of a sustained consideration of pragmatic factors that might figure into the interpretation of these results. For example, consider the claim at the end of the paper, that "the results also suggested that speaker commitment is lower for </w:t>
      </w:r>
      <w:r w:rsidRPr="00324606">
        <w:rPr>
          <w:rFonts w:cs="Times New Roman"/>
          <w:i/>
          <w:iCs/>
          <w:lang w:val="en-US"/>
        </w:rPr>
        <w:t>must</w:t>
      </w:r>
      <w:r w:rsidRPr="00324606">
        <w:rPr>
          <w:rFonts w:cs="Times New Roman"/>
          <w:lang w:val="en-US"/>
        </w:rPr>
        <w:t xml:space="preserve"> than for the bare form. This is at odds with von </w:t>
      </w:r>
      <w:proofErr w:type="spellStart"/>
      <w:r w:rsidRPr="00324606">
        <w:rPr>
          <w:rFonts w:cs="Times New Roman"/>
          <w:lang w:val="en-US"/>
        </w:rPr>
        <w:t>Fintel</w:t>
      </w:r>
      <w:proofErr w:type="spellEnd"/>
      <w:r w:rsidRPr="00324606">
        <w:rPr>
          <w:rFonts w:cs="Times New Roman"/>
          <w:lang w:val="en-US"/>
        </w:rPr>
        <w:t xml:space="preserve"> &amp; </w:t>
      </w:r>
      <w:proofErr w:type="spellStart"/>
      <w:r w:rsidRPr="00324606">
        <w:rPr>
          <w:rFonts w:cs="Times New Roman"/>
          <w:lang w:val="en-US"/>
        </w:rPr>
        <w:t>Gillies</w:t>
      </w:r>
      <w:proofErr w:type="spellEnd"/>
      <w:r w:rsidRPr="00324606">
        <w:rPr>
          <w:rFonts w:cs="Times New Roman"/>
          <w:lang w:val="en-US"/>
        </w:rPr>
        <w:t>’ claim that '[s]</w:t>
      </w:r>
      <w:proofErr w:type="spellStart"/>
      <w:r w:rsidRPr="00324606">
        <w:rPr>
          <w:rFonts w:cs="Times New Roman"/>
          <w:lang w:val="en-US"/>
        </w:rPr>
        <w:t>peakers</w:t>
      </w:r>
      <w:proofErr w:type="spellEnd"/>
      <w:r w:rsidRPr="00324606">
        <w:rPr>
          <w:rFonts w:cs="Times New Roman"/>
          <w:lang w:val="en-US"/>
        </w:rPr>
        <w:t> who say </w:t>
      </w:r>
      <w:r w:rsidRPr="00324606">
        <w:rPr>
          <w:rFonts w:cs="Times New Roman"/>
          <w:i/>
          <w:iCs/>
          <w:lang w:val="en-US"/>
        </w:rPr>
        <w:t>must</w:t>
      </w:r>
      <w:r w:rsidRPr="00324606">
        <w:rPr>
          <w:rFonts w:cs="Times New Roman"/>
          <w:lang w:val="en-US"/>
        </w:rPr>
        <w:t> </w:t>
      </w:r>
      <w:r w:rsidRPr="00324606">
        <w:rPr>
          <w:rFonts w:cs="Times New Roman"/>
          <w:i/>
          <w:iCs/>
          <w:lang w:val="en-US"/>
        </w:rPr>
        <w:t>F</w:t>
      </w:r>
      <w:r w:rsidRPr="00324606">
        <w:rPr>
          <w:rFonts w:cs="Times New Roman"/>
          <w:lang w:val="en-US"/>
        </w:rPr>
        <w:t> are just as strongly committed to the </w:t>
      </w:r>
      <w:proofErr w:type="spellStart"/>
      <w:r w:rsidRPr="00324606">
        <w:rPr>
          <w:rFonts w:cs="Times New Roman"/>
          <w:lang w:val="en-US"/>
        </w:rPr>
        <w:t>prejacent</w:t>
      </w:r>
      <w:proofErr w:type="spellEnd"/>
      <w:r w:rsidRPr="00324606">
        <w:rPr>
          <w:rFonts w:cs="Times New Roman"/>
          <w:lang w:val="en-US"/>
        </w:rPr>
        <w:t> as those who assert </w:t>
      </w:r>
      <w:r w:rsidRPr="00324606">
        <w:rPr>
          <w:rFonts w:cs="Times New Roman"/>
          <w:i/>
          <w:iCs/>
          <w:lang w:val="en-US"/>
        </w:rPr>
        <w:t>F</w:t>
      </w:r>
      <w:r w:rsidRPr="00324606">
        <w:rPr>
          <w:rFonts w:cs="Times New Roman"/>
          <w:lang w:val="en-US"/>
        </w:rPr>
        <w:t xml:space="preserve"> by itself' (von </w:t>
      </w:r>
      <w:proofErr w:type="spellStart"/>
      <w:r w:rsidRPr="00324606">
        <w:rPr>
          <w:rFonts w:cs="Times New Roman"/>
          <w:lang w:val="en-US"/>
        </w:rPr>
        <w:t>Fintel</w:t>
      </w:r>
      <w:proofErr w:type="spellEnd"/>
      <w:r w:rsidRPr="00324606">
        <w:rPr>
          <w:rFonts w:cs="Times New Roman"/>
          <w:lang w:val="en-US"/>
        </w:rPr>
        <w:t xml:space="preserve"> &amp; </w:t>
      </w:r>
      <w:proofErr w:type="spellStart"/>
      <w:r w:rsidRPr="00324606">
        <w:rPr>
          <w:rFonts w:cs="Times New Roman"/>
          <w:lang w:val="en-US"/>
        </w:rPr>
        <w:t>Gillies</w:t>
      </w:r>
      <w:proofErr w:type="spellEnd"/>
      <w:r w:rsidRPr="00324606">
        <w:rPr>
          <w:rFonts w:cs="Times New Roman"/>
          <w:lang w:val="en-US"/>
        </w:rPr>
        <w:t xml:space="preserve"> 2010: 30)." A serious discussion of pragmatic factors would weaken the claim that the finding concerning </w:t>
      </w:r>
      <w:r w:rsidRPr="00324606">
        <w:rPr>
          <w:rFonts w:cs="Times New Roman"/>
          <w:i/>
          <w:iCs/>
          <w:lang w:val="en-US"/>
        </w:rPr>
        <w:t>must</w:t>
      </w:r>
      <w:r w:rsidRPr="00324606">
        <w:rPr>
          <w:rFonts w:cs="Times New Roman"/>
          <w:lang w:val="en-US"/>
        </w:rPr>
        <w:t xml:space="preserve"> is at odds with </w:t>
      </w:r>
      <w:proofErr w:type="spellStart"/>
      <w:r w:rsidRPr="00324606">
        <w:rPr>
          <w:rFonts w:cs="Times New Roman"/>
          <w:lang w:val="en-US"/>
        </w:rPr>
        <w:t>vF</w:t>
      </w:r>
      <w:proofErr w:type="spellEnd"/>
      <w:r w:rsidRPr="00324606">
        <w:rPr>
          <w:rFonts w:cs="Times New Roman"/>
          <w:lang w:val="en-US"/>
        </w:rPr>
        <w:t xml:space="preserve"> &amp; G’s claim, for on most pragmatic frameworks (e.g., (neo-)</w:t>
      </w:r>
      <w:proofErr w:type="spellStart"/>
      <w:r w:rsidRPr="00324606">
        <w:rPr>
          <w:rFonts w:cs="Times New Roman"/>
          <w:lang w:val="en-US"/>
        </w:rPr>
        <w:t>Gricean</w:t>
      </w:r>
      <w:proofErr w:type="spellEnd"/>
      <w:r w:rsidRPr="00324606">
        <w:rPr>
          <w:rFonts w:cs="Times New Roman"/>
          <w:lang w:val="en-US"/>
        </w:rPr>
        <w:t xml:space="preserve">, Relevance Theoretic, etc.) there is consideration given to the processing costs associated with an expression. So, for example, on the relevance theoretic picture, the interpretation procedure aims for an interpretation of an utterance that is optimally relevant, where an interpretation is more relevant the more positive cognitive effects it engenders, and less relevant the more processing costs required to arrive at it. Therefore, even if </w:t>
      </w:r>
      <w:r w:rsidRPr="00324606">
        <w:rPr>
          <w:rFonts w:cs="Times New Roman"/>
          <w:i/>
          <w:iCs/>
          <w:lang w:val="en-US"/>
        </w:rPr>
        <w:t xml:space="preserve">must F </w:t>
      </w:r>
      <w:r w:rsidRPr="00324606">
        <w:rPr>
          <w:rFonts w:cs="Times New Roman"/>
          <w:lang w:val="en-US"/>
        </w:rPr>
        <w:t xml:space="preserve">conveys as strong a commitment as the bare form of </w:t>
      </w:r>
      <w:r w:rsidRPr="00324606">
        <w:rPr>
          <w:rFonts w:cs="Times New Roman"/>
          <w:i/>
          <w:iCs/>
          <w:lang w:val="en-US"/>
        </w:rPr>
        <w:t>F</w:t>
      </w:r>
      <w:r w:rsidRPr="00324606">
        <w:rPr>
          <w:rFonts w:cs="Times New Roman"/>
          <w:lang w:val="en-US"/>
        </w:rPr>
        <w:t xml:space="preserve">, the addition of </w:t>
      </w:r>
      <w:r w:rsidRPr="00324606">
        <w:rPr>
          <w:rFonts w:cs="Times New Roman"/>
          <w:i/>
          <w:iCs/>
          <w:lang w:val="en-US"/>
        </w:rPr>
        <w:t>must</w:t>
      </w:r>
      <w:r w:rsidRPr="00324606">
        <w:rPr>
          <w:rFonts w:cs="Times New Roman"/>
          <w:lang w:val="en-US"/>
        </w:rPr>
        <w:t xml:space="preserve"> increases processing cost, thereby causing interpreters to look for some additional information conveyed by the utterance to offset these costs and arrive at an optimally relevant interpretation. That additional information could be a hedge on the basic commitment that would have been conveyed by the bare form. Similarly, a </w:t>
      </w:r>
      <w:proofErr w:type="spellStart"/>
      <w:r w:rsidRPr="00324606">
        <w:rPr>
          <w:rFonts w:cs="Times New Roman"/>
          <w:lang w:val="en-US"/>
        </w:rPr>
        <w:t>Gricean</w:t>
      </w:r>
      <w:proofErr w:type="spellEnd"/>
      <w:r w:rsidRPr="00324606">
        <w:rPr>
          <w:rFonts w:cs="Times New Roman"/>
          <w:lang w:val="en-US"/>
        </w:rPr>
        <w:t xml:space="preserve"> picture would emphasize that a speaker could have said something more perspicuous by using the bare form, and therefore must imply something more through the addition of the superfluous </w:t>
      </w:r>
      <w:r w:rsidRPr="00324606">
        <w:rPr>
          <w:rFonts w:cs="Times New Roman"/>
          <w:i/>
          <w:iCs/>
          <w:lang w:val="en-US"/>
        </w:rPr>
        <w:t>must</w:t>
      </w:r>
      <w:r w:rsidRPr="00324606">
        <w:rPr>
          <w:rFonts w:cs="Times New Roman"/>
          <w:lang w:val="en-US"/>
        </w:rPr>
        <w:t xml:space="preserve">. Neither of these accounts entails that the addition of </w:t>
      </w:r>
      <w:r w:rsidRPr="00324606">
        <w:rPr>
          <w:rFonts w:cs="Times New Roman"/>
          <w:i/>
          <w:iCs/>
          <w:lang w:val="en-US"/>
        </w:rPr>
        <w:t xml:space="preserve">must </w:t>
      </w:r>
      <w:r w:rsidRPr="00324606">
        <w:rPr>
          <w:rFonts w:cs="Times New Roman"/>
          <w:lang w:val="en-US"/>
        </w:rPr>
        <w:t>serves to</w:t>
      </w:r>
      <w:r w:rsidRPr="00324606">
        <w:rPr>
          <w:rFonts w:cs="Times New Roman"/>
          <w:i/>
          <w:iCs/>
          <w:lang w:val="en-US"/>
        </w:rPr>
        <w:t xml:space="preserve"> </w:t>
      </w:r>
      <w:r w:rsidRPr="00324606">
        <w:rPr>
          <w:rFonts w:cs="Times New Roman"/>
          <w:lang w:val="en-US"/>
        </w:rPr>
        <w:t xml:space="preserve">convey anything weaker than the bare form without the addition of </w:t>
      </w:r>
      <w:r w:rsidRPr="00324606">
        <w:rPr>
          <w:rFonts w:cs="Times New Roman"/>
          <w:i/>
          <w:iCs/>
          <w:lang w:val="en-US"/>
        </w:rPr>
        <w:t>must</w:t>
      </w:r>
      <w:r w:rsidRPr="00324606">
        <w:rPr>
          <w:rFonts w:cs="Times New Roman"/>
          <w:lang w:val="en-US"/>
        </w:rPr>
        <w:t xml:space="preserve"> would have at the level of expression meaning. (I have focused on the interpretation/hearer’s side, but, of course, these and other pragmatic theories see a tight connection between how speakers interpret utterances and how speakers use utterances to communicate, so these accounts would also be useful in thinking about the results regarding speaker commitments.) We see the same basic pragmatic phenomena at work in the case of so-called transparent belief reports, such as “I believe the keys are in the car”—or, more to the point, perhaps, “I just know the keys are in the car”—where the commitment seems weaker than the bare claim that “the keys are in the car”. (See, for example, </w:t>
      </w:r>
      <w:proofErr w:type="spellStart"/>
      <w:r w:rsidRPr="00324606">
        <w:rPr>
          <w:rFonts w:cs="Times New Roman"/>
          <w:lang w:val="en-US"/>
        </w:rPr>
        <w:t>Kauppinen</w:t>
      </w:r>
      <w:proofErr w:type="spellEnd"/>
      <w:r w:rsidRPr="00324606">
        <w:rPr>
          <w:rFonts w:cs="Times New Roman"/>
          <w:lang w:val="en-US"/>
        </w:rPr>
        <w:t xml:space="preserve">, 2010, “The pragmatics of transparent belief reports,” or </w:t>
      </w:r>
      <w:proofErr w:type="spellStart"/>
      <w:r w:rsidRPr="00324606">
        <w:rPr>
          <w:rFonts w:cs="Times New Roman"/>
          <w:lang w:val="en-US"/>
        </w:rPr>
        <w:t>Ifantidou</w:t>
      </w:r>
      <w:proofErr w:type="spellEnd"/>
      <w:r w:rsidRPr="00324606">
        <w:rPr>
          <w:rFonts w:cs="Times New Roman"/>
          <w:lang w:val="en-US"/>
        </w:rPr>
        <w:t xml:space="preserve">, 1994, </w:t>
      </w:r>
      <w:proofErr w:type="spellStart"/>
      <w:r w:rsidRPr="00324606">
        <w:rPr>
          <w:rFonts w:cs="Times New Roman"/>
          <w:i/>
          <w:iCs/>
          <w:lang w:val="en-US"/>
        </w:rPr>
        <w:t>Evidentials</w:t>
      </w:r>
      <w:proofErr w:type="spellEnd"/>
      <w:r w:rsidRPr="00324606">
        <w:rPr>
          <w:rFonts w:cs="Times New Roman"/>
          <w:i/>
          <w:iCs/>
          <w:lang w:val="en-US"/>
        </w:rPr>
        <w:t xml:space="preserve"> and Relevance</w:t>
      </w:r>
      <w:r w:rsidRPr="00324606">
        <w:rPr>
          <w:rFonts w:cs="Times New Roman"/>
          <w:lang w:val="en-US"/>
        </w:rPr>
        <w:t>.)</w:t>
      </w:r>
    </w:p>
    <w:p w14:paraId="2A5B2144" w14:textId="77777777" w:rsidR="00324606" w:rsidRDefault="00324606" w:rsidP="00324606">
      <w:pPr>
        <w:jc w:val="both"/>
        <w:rPr>
          <w:rFonts w:cs="Times New Roman"/>
          <w:i/>
          <w:color w:val="FF0000"/>
          <w:lang w:val="en-US"/>
        </w:rPr>
      </w:pPr>
      <w:r w:rsidRPr="00324606">
        <w:rPr>
          <w:rFonts w:cs="Times New Roman"/>
          <w:i/>
          <w:color w:val="FF0000"/>
          <w:lang w:val="en-US"/>
        </w:rPr>
        <w:t>Response: XXX</w:t>
      </w:r>
    </w:p>
    <w:p w14:paraId="4802B15D" w14:textId="77777777" w:rsidR="00324606" w:rsidRPr="00324606" w:rsidRDefault="00324606" w:rsidP="00324606">
      <w:pPr>
        <w:jc w:val="both"/>
        <w:rPr>
          <w:rFonts w:cs="Times New Roman"/>
          <w:lang w:val="en-US"/>
        </w:rPr>
      </w:pPr>
    </w:p>
    <w:p w14:paraId="7074E49B" w14:textId="77777777" w:rsidR="00324606" w:rsidRPr="0025522F" w:rsidRDefault="00324606" w:rsidP="001A3891">
      <w:pPr>
        <w:jc w:val="both"/>
        <w:rPr>
          <w:rFonts w:cs="Times New Roman"/>
          <w:lang w:val="en-US"/>
        </w:rPr>
      </w:pPr>
    </w:p>
    <w:p w14:paraId="4CF02E80" w14:textId="70361C49" w:rsidR="00096F4E" w:rsidRPr="0025522F" w:rsidRDefault="00096F4E" w:rsidP="0025522F">
      <w:pPr>
        <w:jc w:val="both"/>
        <w:rPr>
          <w:rFonts w:cs="Times New Roman"/>
          <w:b/>
          <w:i/>
          <w:lang w:val="en-US"/>
        </w:rPr>
      </w:pPr>
    </w:p>
    <w:sectPr w:rsidR="00096F4E" w:rsidRPr="0025522F" w:rsidSect="007B2DE8">
      <w:footerReference w:type="even" r:id="rId10"/>
      <w:footerReference w:type="default" r:id="rId11"/>
      <w:pgSz w:w="12240" w:h="15840"/>
      <w:pgMar w:top="1417" w:right="1417" w:bottom="1134"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15E5B8" w14:textId="77777777" w:rsidR="00BC6F79" w:rsidRDefault="00BC6F79">
      <w:r>
        <w:separator/>
      </w:r>
    </w:p>
  </w:endnote>
  <w:endnote w:type="continuationSeparator" w:id="0">
    <w:p w14:paraId="4C44F009" w14:textId="77777777" w:rsidR="00BC6F79" w:rsidRDefault="00BC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nux Libertine">
    <w:altName w:val="Courier New"/>
    <w:charset w:val="00"/>
    <w:family w:val="auto"/>
    <w:pitch w:val="variable"/>
    <w:sig w:usb0="E0001AFF" w:usb1="5000E5FB" w:usb2="0000002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55802"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3E0551" w14:textId="77777777" w:rsidR="00201E03" w:rsidRDefault="00201E0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93491" w14:textId="77777777" w:rsidR="00201E03" w:rsidRDefault="00201E03" w:rsidP="00AB4B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7078">
      <w:rPr>
        <w:rStyle w:val="PageNumber"/>
        <w:noProof/>
      </w:rPr>
      <w:t>3</w:t>
    </w:r>
    <w:r>
      <w:rPr>
        <w:rStyle w:val="PageNumber"/>
      </w:rPr>
      <w:fldChar w:fldCharType="end"/>
    </w:r>
  </w:p>
  <w:p w14:paraId="2752881A" w14:textId="77777777" w:rsidR="00201E03" w:rsidRDefault="00201E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10032" w14:textId="77777777" w:rsidR="00BC6F79" w:rsidRDefault="00BC6F79">
      <w:r>
        <w:separator/>
      </w:r>
    </w:p>
  </w:footnote>
  <w:footnote w:type="continuationSeparator" w:id="0">
    <w:p w14:paraId="2FE37E01" w14:textId="77777777" w:rsidR="00BC6F79" w:rsidRDefault="00BC6F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D7FA3"/>
    <w:multiLevelType w:val="hybridMultilevel"/>
    <w:tmpl w:val="86F4A4C2"/>
    <w:lvl w:ilvl="0" w:tplc="7E54DC92">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1550E4D"/>
    <w:multiLevelType w:val="multilevel"/>
    <w:tmpl w:val="9976D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777A6"/>
    <w:multiLevelType w:val="hybridMultilevel"/>
    <w:tmpl w:val="7388B066"/>
    <w:lvl w:ilvl="0" w:tplc="FBE89534">
      <w:start w:val="3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FC6F69"/>
    <w:multiLevelType w:val="hybridMultilevel"/>
    <w:tmpl w:val="EF00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5D7547"/>
    <w:multiLevelType w:val="multilevel"/>
    <w:tmpl w:val="0E2617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0267C6"/>
    <w:multiLevelType w:val="hybridMultilevel"/>
    <w:tmpl w:val="98E64840"/>
    <w:lvl w:ilvl="0" w:tplc="4D7C10A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0C52EA7"/>
    <w:multiLevelType w:val="hybridMultilevel"/>
    <w:tmpl w:val="E2009BD4"/>
    <w:lvl w:ilvl="0" w:tplc="C680D60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embedSystemFonts/>
  <w:proofState w:spelling="clean" w:grammar="clean"/>
  <w:defaultTabStop w:val="284"/>
  <w:autoHyphenation/>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Linguistics_Mout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2r0ws9phpfsv7ef5dtvwswar2tat0et22ex&quot;&gt;SpecialQuestions&lt;record-ids&gt;&lt;item&gt;43&lt;/item&gt;&lt;item&gt;44&lt;/item&gt;&lt;/record-ids&gt;&lt;/item&gt;&lt;/Libraries&gt;"/>
  </w:docVars>
  <w:rsids>
    <w:rsidRoot w:val="00F1482F"/>
    <w:rsid w:val="0000016F"/>
    <w:rsid w:val="000019BA"/>
    <w:rsid w:val="00001F82"/>
    <w:rsid w:val="00002E7F"/>
    <w:rsid w:val="00004FA7"/>
    <w:rsid w:val="000061DD"/>
    <w:rsid w:val="00007BDE"/>
    <w:rsid w:val="0001129E"/>
    <w:rsid w:val="00011DBA"/>
    <w:rsid w:val="00012DE2"/>
    <w:rsid w:val="00012F37"/>
    <w:rsid w:val="000130F9"/>
    <w:rsid w:val="00013710"/>
    <w:rsid w:val="00014D3B"/>
    <w:rsid w:val="00015053"/>
    <w:rsid w:val="0001632A"/>
    <w:rsid w:val="0001740F"/>
    <w:rsid w:val="00020A10"/>
    <w:rsid w:val="00023505"/>
    <w:rsid w:val="0002501D"/>
    <w:rsid w:val="0002703D"/>
    <w:rsid w:val="0002727D"/>
    <w:rsid w:val="000273A8"/>
    <w:rsid w:val="00027D31"/>
    <w:rsid w:val="00031232"/>
    <w:rsid w:val="000316AB"/>
    <w:rsid w:val="00033526"/>
    <w:rsid w:val="0003439D"/>
    <w:rsid w:val="000344E3"/>
    <w:rsid w:val="00034798"/>
    <w:rsid w:val="00035178"/>
    <w:rsid w:val="00036CE5"/>
    <w:rsid w:val="0003716B"/>
    <w:rsid w:val="000377C2"/>
    <w:rsid w:val="00041E8A"/>
    <w:rsid w:val="000426C6"/>
    <w:rsid w:val="00042B7D"/>
    <w:rsid w:val="0004336F"/>
    <w:rsid w:val="000439F2"/>
    <w:rsid w:val="00043AE3"/>
    <w:rsid w:val="00046D70"/>
    <w:rsid w:val="00051711"/>
    <w:rsid w:val="0005260F"/>
    <w:rsid w:val="00052F0F"/>
    <w:rsid w:val="00054C27"/>
    <w:rsid w:val="000558C5"/>
    <w:rsid w:val="00056D49"/>
    <w:rsid w:val="00056E3C"/>
    <w:rsid w:val="000609BB"/>
    <w:rsid w:val="0006176A"/>
    <w:rsid w:val="000618DE"/>
    <w:rsid w:val="00061A68"/>
    <w:rsid w:val="00062061"/>
    <w:rsid w:val="0006223D"/>
    <w:rsid w:val="00063636"/>
    <w:rsid w:val="000657BC"/>
    <w:rsid w:val="00065AB1"/>
    <w:rsid w:val="0006687A"/>
    <w:rsid w:val="00066890"/>
    <w:rsid w:val="00070017"/>
    <w:rsid w:val="000700A3"/>
    <w:rsid w:val="00070E92"/>
    <w:rsid w:val="000742DE"/>
    <w:rsid w:val="000746E2"/>
    <w:rsid w:val="000841EE"/>
    <w:rsid w:val="00085B82"/>
    <w:rsid w:val="000873D4"/>
    <w:rsid w:val="00087CF7"/>
    <w:rsid w:val="00093F5A"/>
    <w:rsid w:val="0009420A"/>
    <w:rsid w:val="00095772"/>
    <w:rsid w:val="00096F4E"/>
    <w:rsid w:val="00097E81"/>
    <w:rsid w:val="000A057F"/>
    <w:rsid w:val="000A21A0"/>
    <w:rsid w:val="000A31A2"/>
    <w:rsid w:val="000A3C90"/>
    <w:rsid w:val="000A6B78"/>
    <w:rsid w:val="000A7945"/>
    <w:rsid w:val="000B1626"/>
    <w:rsid w:val="000B2DF9"/>
    <w:rsid w:val="000B4BBD"/>
    <w:rsid w:val="000B59A9"/>
    <w:rsid w:val="000B6122"/>
    <w:rsid w:val="000C23A8"/>
    <w:rsid w:val="000D05CE"/>
    <w:rsid w:val="000D26E1"/>
    <w:rsid w:val="000D349C"/>
    <w:rsid w:val="000D64E9"/>
    <w:rsid w:val="000E5FC8"/>
    <w:rsid w:val="000E71B2"/>
    <w:rsid w:val="000E78DC"/>
    <w:rsid w:val="000F0A41"/>
    <w:rsid w:val="000F1650"/>
    <w:rsid w:val="000F2029"/>
    <w:rsid w:val="000F3A7B"/>
    <w:rsid w:val="000F4282"/>
    <w:rsid w:val="000F4838"/>
    <w:rsid w:val="000F587A"/>
    <w:rsid w:val="000F58AB"/>
    <w:rsid w:val="000F6BDE"/>
    <w:rsid w:val="000F7493"/>
    <w:rsid w:val="00101A9D"/>
    <w:rsid w:val="00101EA4"/>
    <w:rsid w:val="001030C4"/>
    <w:rsid w:val="0010335D"/>
    <w:rsid w:val="00104650"/>
    <w:rsid w:val="00105F8D"/>
    <w:rsid w:val="001061B3"/>
    <w:rsid w:val="0010628E"/>
    <w:rsid w:val="00106321"/>
    <w:rsid w:val="00106FF3"/>
    <w:rsid w:val="001102FC"/>
    <w:rsid w:val="001106A8"/>
    <w:rsid w:val="00111128"/>
    <w:rsid w:val="00111E0D"/>
    <w:rsid w:val="001120B0"/>
    <w:rsid w:val="00112174"/>
    <w:rsid w:val="00112800"/>
    <w:rsid w:val="001133DE"/>
    <w:rsid w:val="00113E75"/>
    <w:rsid w:val="00113F69"/>
    <w:rsid w:val="001159DF"/>
    <w:rsid w:val="0011744B"/>
    <w:rsid w:val="001178E5"/>
    <w:rsid w:val="00120F29"/>
    <w:rsid w:val="0012649B"/>
    <w:rsid w:val="00127A03"/>
    <w:rsid w:val="0013075E"/>
    <w:rsid w:val="00131160"/>
    <w:rsid w:val="00132E2C"/>
    <w:rsid w:val="0013352B"/>
    <w:rsid w:val="0013373B"/>
    <w:rsid w:val="00134370"/>
    <w:rsid w:val="00134F1A"/>
    <w:rsid w:val="00135939"/>
    <w:rsid w:val="00135E2D"/>
    <w:rsid w:val="00136F20"/>
    <w:rsid w:val="001409AB"/>
    <w:rsid w:val="00140CA1"/>
    <w:rsid w:val="00142495"/>
    <w:rsid w:val="00142BD9"/>
    <w:rsid w:val="00142CB7"/>
    <w:rsid w:val="00142F2F"/>
    <w:rsid w:val="00143444"/>
    <w:rsid w:val="00144487"/>
    <w:rsid w:val="001446B9"/>
    <w:rsid w:val="00147D16"/>
    <w:rsid w:val="0015073B"/>
    <w:rsid w:val="00150D49"/>
    <w:rsid w:val="00152818"/>
    <w:rsid w:val="0015499A"/>
    <w:rsid w:val="001558C6"/>
    <w:rsid w:val="001559F9"/>
    <w:rsid w:val="00157EB0"/>
    <w:rsid w:val="00160600"/>
    <w:rsid w:val="00160745"/>
    <w:rsid w:val="00161FB6"/>
    <w:rsid w:val="00162A56"/>
    <w:rsid w:val="00163550"/>
    <w:rsid w:val="00165DA5"/>
    <w:rsid w:val="0016672F"/>
    <w:rsid w:val="00167391"/>
    <w:rsid w:val="0016755D"/>
    <w:rsid w:val="001675EA"/>
    <w:rsid w:val="00173093"/>
    <w:rsid w:val="001749C1"/>
    <w:rsid w:val="00176779"/>
    <w:rsid w:val="0018086C"/>
    <w:rsid w:val="001808F7"/>
    <w:rsid w:val="001818E3"/>
    <w:rsid w:val="001846A5"/>
    <w:rsid w:val="001858DD"/>
    <w:rsid w:val="00185A83"/>
    <w:rsid w:val="001911BC"/>
    <w:rsid w:val="00191D6A"/>
    <w:rsid w:val="00195540"/>
    <w:rsid w:val="00197780"/>
    <w:rsid w:val="001A1E5C"/>
    <w:rsid w:val="001A3891"/>
    <w:rsid w:val="001A421B"/>
    <w:rsid w:val="001A55EC"/>
    <w:rsid w:val="001B0862"/>
    <w:rsid w:val="001B2EB7"/>
    <w:rsid w:val="001B405D"/>
    <w:rsid w:val="001B42B7"/>
    <w:rsid w:val="001B4AC8"/>
    <w:rsid w:val="001B4C06"/>
    <w:rsid w:val="001B65A7"/>
    <w:rsid w:val="001B6E32"/>
    <w:rsid w:val="001B7BA9"/>
    <w:rsid w:val="001C0077"/>
    <w:rsid w:val="001C26A1"/>
    <w:rsid w:val="001C5325"/>
    <w:rsid w:val="001C57C7"/>
    <w:rsid w:val="001C5C94"/>
    <w:rsid w:val="001D083D"/>
    <w:rsid w:val="001D0C71"/>
    <w:rsid w:val="001D50ED"/>
    <w:rsid w:val="001D55B7"/>
    <w:rsid w:val="001D6D0F"/>
    <w:rsid w:val="001D6F84"/>
    <w:rsid w:val="001D7C26"/>
    <w:rsid w:val="001D7F86"/>
    <w:rsid w:val="001E06EE"/>
    <w:rsid w:val="001E5C4B"/>
    <w:rsid w:val="001E7FBA"/>
    <w:rsid w:val="001F0400"/>
    <w:rsid w:val="001F111E"/>
    <w:rsid w:val="001F115E"/>
    <w:rsid w:val="001F2271"/>
    <w:rsid w:val="001F5193"/>
    <w:rsid w:val="001F7DD0"/>
    <w:rsid w:val="001F7EED"/>
    <w:rsid w:val="0020043E"/>
    <w:rsid w:val="002005EE"/>
    <w:rsid w:val="002007EE"/>
    <w:rsid w:val="00200AE1"/>
    <w:rsid w:val="00201E03"/>
    <w:rsid w:val="0020222E"/>
    <w:rsid w:val="00202667"/>
    <w:rsid w:val="00203847"/>
    <w:rsid w:val="002041D9"/>
    <w:rsid w:val="0020450A"/>
    <w:rsid w:val="00204746"/>
    <w:rsid w:val="00205B8E"/>
    <w:rsid w:val="00211136"/>
    <w:rsid w:val="00211829"/>
    <w:rsid w:val="002119DA"/>
    <w:rsid w:val="00211E93"/>
    <w:rsid w:val="002124E8"/>
    <w:rsid w:val="00214517"/>
    <w:rsid w:val="002153F7"/>
    <w:rsid w:val="002157E1"/>
    <w:rsid w:val="00215A45"/>
    <w:rsid w:val="002223D4"/>
    <w:rsid w:val="00222DAB"/>
    <w:rsid w:val="002232CE"/>
    <w:rsid w:val="002251BA"/>
    <w:rsid w:val="0022524E"/>
    <w:rsid w:val="00227EDA"/>
    <w:rsid w:val="00232319"/>
    <w:rsid w:val="00232388"/>
    <w:rsid w:val="00234C2C"/>
    <w:rsid w:val="00234D93"/>
    <w:rsid w:val="0023551E"/>
    <w:rsid w:val="00241B42"/>
    <w:rsid w:val="00242884"/>
    <w:rsid w:val="002437C0"/>
    <w:rsid w:val="00244C09"/>
    <w:rsid w:val="00245196"/>
    <w:rsid w:val="00245763"/>
    <w:rsid w:val="00250882"/>
    <w:rsid w:val="00251B92"/>
    <w:rsid w:val="0025237F"/>
    <w:rsid w:val="00254838"/>
    <w:rsid w:val="0025522F"/>
    <w:rsid w:val="00255272"/>
    <w:rsid w:val="00257A34"/>
    <w:rsid w:val="00260A9E"/>
    <w:rsid w:val="0026179D"/>
    <w:rsid w:val="002619FC"/>
    <w:rsid w:val="002627A3"/>
    <w:rsid w:val="0026368F"/>
    <w:rsid w:val="002645B9"/>
    <w:rsid w:val="00265B91"/>
    <w:rsid w:val="00270241"/>
    <w:rsid w:val="00270E89"/>
    <w:rsid w:val="00273381"/>
    <w:rsid w:val="00273385"/>
    <w:rsid w:val="0027755B"/>
    <w:rsid w:val="00280D3F"/>
    <w:rsid w:val="00281034"/>
    <w:rsid w:val="00282259"/>
    <w:rsid w:val="00282AB2"/>
    <w:rsid w:val="00285AE4"/>
    <w:rsid w:val="002901CA"/>
    <w:rsid w:val="00291219"/>
    <w:rsid w:val="00296F8E"/>
    <w:rsid w:val="00297667"/>
    <w:rsid w:val="002A0560"/>
    <w:rsid w:val="002A0734"/>
    <w:rsid w:val="002A1F62"/>
    <w:rsid w:val="002A3817"/>
    <w:rsid w:val="002A3D3C"/>
    <w:rsid w:val="002A6BF1"/>
    <w:rsid w:val="002A733B"/>
    <w:rsid w:val="002B1298"/>
    <w:rsid w:val="002B3275"/>
    <w:rsid w:val="002B5087"/>
    <w:rsid w:val="002B67A0"/>
    <w:rsid w:val="002B7102"/>
    <w:rsid w:val="002C1EA9"/>
    <w:rsid w:val="002C3209"/>
    <w:rsid w:val="002C378A"/>
    <w:rsid w:val="002C3C67"/>
    <w:rsid w:val="002C4067"/>
    <w:rsid w:val="002C43C0"/>
    <w:rsid w:val="002C4DBE"/>
    <w:rsid w:val="002C6CDA"/>
    <w:rsid w:val="002D01F9"/>
    <w:rsid w:val="002D1FE5"/>
    <w:rsid w:val="002D229A"/>
    <w:rsid w:val="002D2624"/>
    <w:rsid w:val="002D297F"/>
    <w:rsid w:val="002D3091"/>
    <w:rsid w:val="002D4E0B"/>
    <w:rsid w:val="002D5007"/>
    <w:rsid w:val="002D54AD"/>
    <w:rsid w:val="002E0247"/>
    <w:rsid w:val="002E10F6"/>
    <w:rsid w:val="002E4023"/>
    <w:rsid w:val="002E44F7"/>
    <w:rsid w:val="002E4C8F"/>
    <w:rsid w:val="002E5C65"/>
    <w:rsid w:val="002E6D4C"/>
    <w:rsid w:val="002E7078"/>
    <w:rsid w:val="002E7187"/>
    <w:rsid w:val="002E7883"/>
    <w:rsid w:val="002E7E1F"/>
    <w:rsid w:val="002F1E52"/>
    <w:rsid w:val="002F29C6"/>
    <w:rsid w:val="002F4D98"/>
    <w:rsid w:val="002F56B0"/>
    <w:rsid w:val="00300B19"/>
    <w:rsid w:val="00301494"/>
    <w:rsid w:val="00301CE4"/>
    <w:rsid w:val="003020A0"/>
    <w:rsid w:val="00302248"/>
    <w:rsid w:val="00302642"/>
    <w:rsid w:val="003038FB"/>
    <w:rsid w:val="00303BEE"/>
    <w:rsid w:val="00306CF8"/>
    <w:rsid w:val="00307075"/>
    <w:rsid w:val="00307C1E"/>
    <w:rsid w:val="00307E0D"/>
    <w:rsid w:val="003107FD"/>
    <w:rsid w:val="00311D41"/>
    <w:rsid w:val="00312C6E"/>
    <w:rsid w:val="003140A8"/>
    <w:rsid w:val="003146DC"/>
    <w:rsid w:val="00315A71"/>
    <w:rsid w:val="00315F28"/>
    <w:rsid w:val="00316006"/>
    <w:rsid w:val="0031710A"/>
    <w:rsid w:val="00320894"/>
    <w:rsid w:val="00320DA6"/>
    <w:rsid w:val="003243D8"/>
    <w:rsid w:val="00324606"/>
    <w:rsid w:val="00331D88"/>
    <w:rsid w:val="00332D7B"/>
    <w:rsid w:val="00333DA3"/>
    <w:rsid w:val="00334219"/>
    <w:rsid w:val="00334C7E"/>
    <w:rsid w:val="00337737"/>
    <w:rsid w:val="0034051B"/>
    <w:rsid w:val="0034190F"/>
    <w:rsid w:val="003444A6"/>
    <w:rsid w:val="00344C75"/>
    <w:rsid w:val="003474C3"/>
    <w:rsid w:val="003476D5"/>
    <w:rsid w:val="00355870"/>
    <w:rsid w:val="00355DB1"/>
    <w:rsid w:val="00355E08"/>
    <w:rsid w:val="003561DD"/>
    <w:rsid w:val="00366ADD"/>
    <w:rsid w:val="00366B46"/>
    <w:rsid w:val="00372C7A"/>
    <w:rsid w:val="00373D46"/>
    <w:rsid w:val="00374BD2"/>
    <w:rsid w:val="003760D2"/>
    <w:rsid w:val="00377F37"/>
    <w:rsid w:val="00380095"/>
    <w:rsid w:val="00384A7B"/>
    <w:rsid w:val="00385E17"/>
    <w:rsid w:val="00386FBD"/>
    <w:rsid w:val="003875F3"/>
    <w:rsid w:val="00390480"/>
    <w:rsid w:val="00390F21"/>
    <w:rsid w:val="00392860"/>
    <w:rsid w:val="00393A2E"/>
    <w:rsid w:val="00394505"/>
    <w:rsid w:val="00394BE2"/>
    <w:rsid w:val="00396142"/>
    <w:rsid w:val="00396C15"/>
    <w:rsid w:val="003A1AF7"/>
    <w:rsid w:val="003A36DE"/>
    <w:rsid w:val="003A3AFB"/>
    <w:rsid w:val="003A41EB"/>
    <w:rsid w:val="003A5228"/>
    <w:rsid w:val="003A7306"/>
    <w:rsid w:val="003A76FC"/>
    <w:rsid w:val="003B341E"/>
    <w:rsid w:val="003B5F70"/>
    <w:rsid w:val="003B6EEB"/>
    <w:rsid w:val="003C342C"/>
    <w:rsid w:val="003C3B53"/>
    <w:rsid w:val="003C5075"/>
    <w:rsid w:val="003C6EC4"/>
    <w:rsid w:val="003C7155"/>
    <w:rsid w:val="003D18F2"/>
    <w:rsid w:val="003D339F"/>
    <w:rsid w:val="003D49E2"/>
    <w:rsid w:val="003D4BEA"/>
    <w:rsid w:val="003D61C4"/>
    <w:rsid w:val="003D7E36"/>
    <w:rsid w:val="003E0D66"/>
    <w:rsid w:val="003E14FD"/>
    <w:rsid w:val="003E19C6"/>
    <w:rsid w:val="003E227B"/>
    <w:rsid w:val="003E22DA"/>
    <w:rsid w:val="003E2DA0"/>
    <w:rsid w:val="003E5241"/>
    <w:rsid w:val="003E6FB6"/>
    <w:rsid w:val="003E767A"/>
    <w:rsid w:val="003E7BE9"/>
    <w:rsid w:val="003F47D5"/>
    <w:rsid w:val="003F5F6B"/>
    <w:rsid w:val="003F5FF5"/>
    <w:rsid w:val="003F6F37"/>
    <w:rsid w:val="003F74E4"/>
    <w:rsid w:val="00400C7E"/>
    <w:rsid w:val="0040259B"/>
    <w:rsid w:val="00402739"/>
    <w:rsid w:val="004044EE"/>
    <w:rsid w:val="00405C2C"/>
    <w:rsid w:val="00413323"/>
    <w:rsid w:val="0041420C"/>
    <w:rsid w:val="0041432D"/>
    <w:rsid w:val="00415178"/>
    <w:rsid w:val="0041574E"/>
    <w:rsid w:val="004166B0"/>
    <w:rsid w:val="004166EE"/>
    <w:rsid w:val="00417434"/>
    <w:rsid w:val="00417E62"/>
    <w:rsid w:val="00420741"/>
    <w:rsid w:val="00420F8F"/>
    <w:rsid w:val="0042335C"/>
    <w:rsid w:val="004242D2"/>
    <w:rsid w:val="00425A29"/>
    <w:rsid w:val="00431FD4"/>
    <w:rsid w:val="00434A77"/>
    <w:rsid w:val="004368C2"/>
    <w:rsid w:val="0043744E"/>
    <w:rsid w:val="004412FE"/>
    <w:rsid w:val="004414E0"/>
    <w:rsid w:val="00441A90"/>
    <w:rsid w:val="00442292"/>
    <w:rsid w:val="0044431C"/>
    <w:rsid w:val="00444D5A"/>
    <w:rsid w:val="00446475"/>
    <w:rsid w:val="0045095B"/>
    <w:rsid w:val="00450B33"/>
    <w:rsid w:val="00451653"/>
    <w:rsid w:val="00452E55"/>
    <w:rsid w:val="00452EF2"/>
    <w:rsid w:val="00455824"/>
    <w:rsid w:val="00456B0A"/>
    <w:rsid w:val="00456B89"/>
    <w:rsid w:val="004577A0"/>
    <w:rsid w:val="0046349C"/>
    <w:rsid w:val="004646FB"/>
    <w:rsid w:val="00464C09"/>
    <w:rsid w:val="00465B4B"/>
    <w:rsid w:val="0046714B"/>
    <w:rsid w:val="00467583"/>
    <w:rsid w:val="00467B25"/>
    <w:rsid w:val="0047098F"/>
    <w:rsid w:val="004716A4"/>
    <w:rsid w:val="00472DA1"/>
    <w:rsid w:val="00473119"/>
    <w:rsid w:val="004741D9"/>
    <w:rsid w:val="004742EC"/>
    <w:rsid w:val="004750DB"/>
    <w:rsid w:val="004751D6"/>
    <w:rsid w:val="00481CEB"/>
    <w:rsid w:val="00486E93"/>
    <w:rsid w:val="00486EB2"/>
    <w:rsid w:val="00486EDC"/>
    <w:rsid w:val="00487573"/>
    <w:rsid w:val="0048773E"/>
    <w:rsid w:val="00487AF5"/>
    <w:rsid w:val="0049195A"/>
    <w:rsid w:val="00492B9D"/>
    <w:rsid w:val="00492F67"/>
    <w:rsid w:val="0049325F"/>
    <w:rsid w:val="00497279"/>
    <w:rsid w:val="004A0664"/>
    <w:rsid w:val="004A0A69"/>
    <w:rsid w:val="004A0EEA"/>
    <w:rsid w:val="004A256B"/>
    <w:rsid w:val="004A59D9"/>
    <w:rsid w:val="004B5B45"/>
    <w:rsid w:val="004B62D3"/>
    <w:rsid w:val="004B74B1"/>
    <w:rsid w:val="004C027D"/>
    <w:rsid w:val="004C115B"/>
    <w:rsid w:val="004C2506"/>
    <w:rsid w:val="004C36E5"/>
    <w:rsid w:val="004C37FA"/>
    <w:rsid w:val="004C3A8B"/>
    <w:rsid w:val="004C5095"/>
    <w:rsid w:val="004D0030"/>
    <w:rsid w:val="004D2077"/>
    <w:rsid w:val="004D2A3A"/>
    <w:rsid w:val="004D35F7"/>
    <w:rsid w:val="004D4124"/>
    <w:rsid w:val="004D58F3"/>
    <w:rsid w:val="004D634C"/>
    <w:rsid w:val="004D6AEB"/>
    <w:rsid w:val="004D726B"/>
    <w:rsid w:val="004D743A"/>
    <w:rsid w:val="004D7829"/>
    <w:rsid w:val="004E057B"/>
    <w:rsid w:val="004E0B97"/>
    <w:rsid w:val="004E12B0"/>
    <w:rsid w:val="004E29B7"/>
    <w:rsid w:val="004E2D06"/>
    <w:rsid w:val="004E3980"/>
    <w:rsid w:val="004E3EDC"/>
    <w:rsid w:val="004E5D7F"/>
    <w:rsid w:val="004E6764"/>
    <w:rsid w:val="004E756A"/>
    <w:rsid w:val="004E7E29"/>
    <w:rsid w:val="004F0D32"/>
    <w:rsid w:val="004F2188"/>
    <w:rsid w:val="004F489F"/>
    <w:rsid w:val="004F50D4"/>
    <w:rsid w:val="004F5F45"/>
    <w:rsid w:val="004F6C37"/>
    <w:rsid w:val="004F74D5"/>
    <w:rsid w:val="005018CC"/>
    <w:rsid w:val="0050197C"/>
    <w:rsid w:val="005021DF"/>
    <w:rsid w:val="0050257E"/>
    <w:rsid w:val="00503AAE"/>
    <w:rsid w:val="00503F79"/>
    <w:rsid w:val="00505097"/>
    <w:rsid w:val="00505B2D"/>
    <w:rsid w:val="00511D07"/>
    <w:rsid w:val="0051448F"/>
    <w:rsid w:val="0051496A"/>
    <w:rsid w:val="0051562B"/>
    <w:rsid w:val="00515E73"/>
    <w:rsid w:val="00516CE3"/>
    <w:rsid w:val="0052362B"/>
    <w:rsid w:val="0052433C"/>
    <w:rsid w:val="00526059"/>
    <w:rsid w:val="00527311"/>
    <w:rsid w:val="005275A6"/>
    <w:rsid w:val="00530D1A"/>
    <w:rsid w:val="00531E40"/>
    <w:rsid w:val="0053263E"/>
    <w:rsid w:val="005336BC"/>
    <w:rsid w:val="00533FA1"/>
    <w:rsid w:val="005367DA"/>
    <w:rsid w:val="00537E95"/>
    <w:rsid w:val="005400D0"/>
    <w:rsid w:val="00540C37"/>
    <w:rsid w:val="005411B0"/>
    <w:rsid w:val="0054169B"/>
    <w:rsid w:val="00542A16"/>
    <w:rsid w:val="005431AD"/>
    <w:rsid w:val="00546641"/>
    <w:rsid w:val="0055069E"/>
    <w:rsid w:val="005522C9"/>
    <w:rsid w:val="00553AE4"/>
    <w:rsid w:val="005554FA"/>
    <w:rsid w:val="00557512"/>
    <w:rsid w:val="005607E5"/>
    <w:rsid w:val="00561BB9"/>
    <w:rsid w:val="00561D2F"/>
    <w:rsid w:val="00561ED8"/>
    <w:rsid w:val="005629EB"/>
    <w:rsid w:val="00562B4D"/>
    <w:rsid w:val="005633BE"/>
    <w:rsid w:val="00563FA3"/>
    <w:rsid w:val="005654F6"/>
    <w:rsid w:val="00566CA2"/>
    <w:rsid w:val="005674D6"/>
    <w:rsid w:val="00571B49"/>
    <w:rsid w:val="0057393A"/>
    <w:rsid w:val="00574FB5"/>
    <w:rsid w:val="005753BA"/>
    <w:rsid w:val="00575D75"/>
    <w:rsid w:val="005763C9"/>
    <w:rsid w:val="00576BC2"/>
    <w:rsid w:val="005801CD"/>
    <w:rsid w:val="0058258A"/>
    <w:rsid w:val="00584E3C"/>
    <w:rsid w:val="00586262"/>
    <w:rsid w:val="00587692"/>
    <w:rsid w:val="00591AC7"/>
    <w:rsid w:val="00591F4D"/>
    <w:rsid w:val="0059587F"/>
    <w:rsid w:val="00596D0F"/>
    <w:rsid w:val="00596D37"/>
    <w:rsid w:val="005A05E2"/>
    <w:rsid w:val="005A0719"/>
    <w:rsid w:val="005A193D"/>
    <w:rsid w:val="005A2736"/>
    <w:rsid w:val="005A2BF0"/>
    <w:rsid w:val="005A3403"/>
    <w:rsid w:val="005A4655"/>
    <w:rsid w:val="005A6A89"/>
    <w:rsid w:val="005B3983"/>
    <w:rsid w:val="005B4857"/>
    <w:rsid w:val="005B4AC2"/>
    <w:rsid w:val="005B4F11"/>
    <w:rsid w:val="005B5957"/>
    <w:rsid w:val="005C3923"/>
    <w:rsid w:val="005C5ED3"/>
    <w:rsid w:val="005D0282"/>
    <w:rsid w:val="005D1455"/>
    <w:rsid w:val="005D5711"/>
    <w:rsid w:val="005D6AEE"/>
    <w:rsid w:val="005E0D9D"/>
    <w:rsid w:val="005E0F2A"/>
    <w:rsid w:val="005E3CB6"/>
    <w:rsid w:val="005E45A9"/>
    <w:rsid w:val="005E4A54"/>
    <w:rsid w:val="005F4DF8"/>
    <w:rsid w:val="005F6B58"/>
    <w:rsid w:val="005F6E72"/>
    <w:rsid w:val="006001F5"/>
    <w:rsid w:val="0060024E"/>
    <w:rsid w:val="00600879"/>
    <w:rsid w:val="00601F48"/>
    <w:rsid w:val="00602582"/>
    <w:rsid w:val="00603DBF"/>
    <w:rsid w:val="00604F16"/>
    <w:rsid w:val="00604FC1"/>
    <w:rsid w:val="0060548D"/>
    <w:rsid w:val="00606029"/>
    <w:rsid w:val="006078CF"/>
    <w:rsid w:val="00607DB9"/>
    <w:rsid w:val="006103DD"/>
    <w:rsid w:val="0061173F"/>
    <w:rsid w:val="00612191"/>
    <w:rsid w:val="00613E52"/>
    <w:rsid w:val="00616086"/>
    <w:rsid w:val="00616E98"/>
    <w:rsid w:val="00622475"/>
    <w:rsid w:val="00622884"/>
    <w:rsid w:val="0062506E"/>
    <w:rsid w:val="00626A9E"/>
    <w:rsid w:val="00631F5B"/>
    <w:rsid w:val="0063214C"/>
    <w:rsid w:val="00632D6C"/>
    <w:rsid w:val="00634201"/>
    <w:rsid w:val="00634C4C"/>
    <w:rsid w:val="00635278"/>
    <w:rsid w:val="006368B1"/>
    <w:rsid w:val="0063776C"/>
    <w:rsid w:val="00640114"/>
    <w:rsid w:val="00642065"/>
    <w:rsid w:val="006423CA"/>
    <w:rsid w:val="00644004"/>
    <w:rsid w:val="00645895"/>
    <w:rsid w:val="006466D7"/>
    <w:rsid w:val="00646A23"/>
    <w:rsid w:val="00650191"/>
    <w:rsid w:val="0065031A"/>
    <w:rsid w:val="006514BF"/>
    <w:rsid w:val="0065445B"/>
    <w:rsid w:val="0065465E"/>
    <w:rsid w:val="006547C8"/>
    <w:rsid w:val="00655027"/>
    <w:rsid w:val="0065703B"/>
    <w:rsid w:val="00657367"/>
    <w:rsid w:val="00657A9A"/>
    <w:rsid w:val="00663B50"/>
    <w:rsid w:val="00672262"/>
    <w:rsid w:val="00672B19"/>
    <w:rsid w:val="00674003"/>
    <w:rsid w:val="006743A0"/>
    <w:rsid w:val="006745C9"/>
    <w:rsid w:val="0067491F"/>
    <w:rsid w:val="0067525F"/>
    <w:rsid w:val="006753E1"/>
    <w:rsid w:val="00683A81"/>
    <w:rsid w:val="00686555"/>
    <w:rsid w:val="00687B11"/>
    <w:rsid w:val="00687F54"/>
    <w:rsid w:val="00693A34"/>
    <w:rsid w:val="00693AE6"/>
    <w:rsid w:val="006942CD"/>
    <w:rsid w:val="00696577"/>
    <w:rsid w:val="00696FD5"/>
    <w:rsid w:val="006A41E4"/>
    <w:rsid w:val="006A54C6"/>
    <w:rsid w:val="006A54E8"/>
    <w:rsid w:val="006A7E8E"/>
    <w:rsid w:val="006A7ECC"/>
    <w:rsid w:val="006B199A"/>
    <w:rsid w:val="006B1A03"/>
    <w:rsid w:val="006B2167"/>
    <w:rsid w:val="006B252F"/>
    <w:rsid w:val="006B292F"/>
    <w:rsid w:val="006B3BDA"/>
    <w:rsid w:val="006B5F78"/>
    <w:rsid w:val="006B764A"/>
    <w:rsid w:val="006C04D4"/>
    <w:rsid w:val="006C170E"/>
    <w:rsid w:val="006C322A"/>
    <w:rsid w:val="006C3599"/>
    <w:rsid w:val="006C4135"/>
    <w:rsid w:val="006C4FF8"/>
    <w:rsid w:val="006C5D4E"/>
    <w:rsid w:val="006C74BA"/>
    <w:rsid w:val="006D05E2"/>
    <w:rsid w:val="006D0E25"/>
    <w:rsid w:val="006D15BA"/>
    <w:rsid w:val="006D1E7D"/>
    <w:rsid w:val="006D2694"/>
    <w:rsid w:val="006D475E"/>
    <w:rsid w:val="006D6A45"/>
    <w:rsid w:val="006D6DA0"/>
    <w:rsid w:val="006E09B9"/>
    <w:rsid w:val="006E123B"/>
    <w:rsid w:val="006E18CD"/>
    <w:rsid w:val="006E3FB3"/>
    <w:rsid w:val="006E741C"/>
    <w:rsid w:val="006E7C67"/>
    <w:rsid w:val="006F3719"/>
    <w:rsid w:val="006F5586"/>
    <w:rsid w:val="00702A15"/>
    <w:rsid w:val="00703CCE"/>
    <w:rsid w:val="00704C12"/>
    <w:rsid w:val="00705185"/>
    <w:rsid w:val="00705589"/>
    <w:rsid w:val="00705838"/>
    <w:rsid w:val="00705D2C"/>
    <w:rsid w:val="007061A3"/>
    <w:rsid w:val="007061E7"/>
    <w:rsid w:val="007065FE"/>
    <w:rsid w:val="007069E0"/>
    <w:rsid w:val="0070781C"/>
    <w:rsid w:val="007117FD"/>
    <w:rsid w:val="007153FA"/>
    <w:rsid w:val="00716705"/>
    <w:rsid w:val="00717896"/>
    <w:rsid w:val="007207DF"/>
    <w:rsid w:val="00722B61"/>
    <w:rsid w:val="00725337"/>
    <w:rsid w:val="00726B9A"/>
    <w:rsid w:val="00727A42"/>
    <w:rsid w:val="00727AC7"/>
    <w:rsid w:val="007350DB"/>
    <w:rsid w:val="00741E3E"/>
    <w:rsid w:val="00746C8C"/>
    <w:rsid w:val="007501E7"/>
    <w:rsid w:val="007526B0"/>
    <w:rsid w:val="007527D0"/>
    <w:rsid w:val="00753758"/>
    <w:rsid w:val="0075432A"/>
    <w:rsid w:val="0075514A"/>
    <w:rsid w:val="007559C2"/>
    <w:rsid w:val="00756993"/>
    <w:rsid w:val="007578A2"/>
    <w:rsid w:val="00764865"/>
    <w:rsid w:val="00764FDE"/>
    <w:rsid w:val="00765BF9"/>
    <w:rsid w:val="007716A5"/>
    <w:rsid w:val="00773F0D"/>
    <w:rsid w:val="00781529"/>
    <w:rsid w:val="00782ABA"/>
    <w:rsid w:val="00782E94"/>
    <w:rsid w:val="0078446A"/>
    <w:rsid w:val="007874D9"/>
    <w:rsid w:val="0078781C"/>
    <w:rsid w:val="00787FBE"/>
    <w:rsid w:val="007905C6"/>
    <w:rsid w:val="00792220"/>
    <w:rsid w:val="007934F3"/>
    <w:rsid w:val="007A0ECF"/>
    <w:rsid w:val="007A12AC"/>
    <w:rsid w:val="007A2153"/>
    <w:rsid w:val="007A715B"/>
    <w:rsid w:val="007B0DDC"/>
    <w:rsid w:val="007B2C66"/>
    <w:rsid w:val="007B2DE8"/>
    <w:rsid w:val="007B5552"/>
    <w:rsid w:val="007B6EFF"/>
    <w:rsid w:val="007C010D"/>
    <w:rsid w:val="007C3CA4"/>
    <w:rsid w:val="007C4556"/>
    <w:rsid w:val="007D0D52"/>
    <w:rsid w:val="007D1752"/>
    <w:rsid w:val="007D1E09"/>
    <w:rsid w:val="007D459D"/>
    <w:rsid w:val="007D5E98"/>
    <w:rsid w:val="007D7F4D"/>
    <w:rsid w:val="007E1A1F"/>
    <w:rsid w:val="007E1ECC"/>
    <w:rsid w:val="007E2259"/>
    <w:rsid w:val="007E2569"/>
    <w:rsid w:val="007E2637"/>
    <w:rsid w:val="007E2B30"/>
    <w:rsid w:val="007E556B"/>
    <w:rsid w:val="007E6040"/>
    <w:rsid w:val="007E74AF"/>
    <w:rsid w:val="007F0715"/>
    <w:rsid w:val="007F266E"/>
    <w:rsid w:val="007F27C3"/>
    <w:rsid w:val="007F339A"/>
    <w:rsid w:val="007F45A8"/>
    <w:rsid w:val="007F6576"/>
    <w:rsid w:val="007F7193"/>
    <w:rsid w:val="007F7293"/>
    <w:rsid w:val="007F7B02"/>
    <w:rsid w:val="00801662"/>
    <w:rsid w:val="00802273"/>
    <w:rsid w:val="00802AFB"/>
    <w:rsid w:val="008056DC"/>
    <w:rsid w:val="00806404"/>
    <w:rsid w:val="00807BAD"/>
    <w:rsid w:val="00810EF8"/>
    <w:rsid w:val="0081221C"/>
    <w:rsid w:val="00813832"/>
    <w:rsid w:val="00813BBD"/>
    <w:rsid w:val="00813CC1"/>
    <w:rsid w:val="00814AFD"/>
    <w:rsid w:val="00815423"/>
    <w:rsid w:val="00815755"/>
    <w:rsid w:val="008167E2"/>
    <w:rsid w:val="00816988"/>
    <w:rsid w:val="008169C4"/>
    <w:rsid w:val="0081776D"/>
    <w:rsid w:val="00821CA3"/>
    <w:rsid w:val="00823FCE"/>
    <w:rsid w:val="0082402E"/>
    <w:rsid w:val="00826261"/>
    <w:rsid w:val="008273A1"/>
    <w:rsid w:val="0082789C"/>
    <w:rsid w:val="0083071F"/>
    <w:rsid w:val="0083139F"/>
    <w:rsid w:val="00833F7B"/>
    <w:rsid w:val="00834488"/>
    <w:rsid w:val="00836900"/>
    <w:rsid w:val="00836A86"/>
    <w:rsid w:val="00836ECB"/>
    <w:rsid w:val="008374A7"/>
    <w:rsid w:val="00837C68"/>
    <w:rsid w:val="008417FA"/>
    <w:rsid w:val="008429BD"/>
    <w:rsid w:val="00844CA0"/>
    <w:rsid w:val="0084592E"/>
    <w:rsid w:val="0084719B"/>
    <w:rsid w:val="008479EE"/>
    <w:rsid w:val="00850C26"/>
    <w:rsid w:val="00853492"/>
    <w:rsid w:val="00854529"/>
    <w:rsid w:val="0085462F"/>
    <w:rsid w:val="008560A5"/>
    <w:rsid w:val="00860342"/>
    <w:rsid w:val="00861FD5"/>
    <w:rsid w:val="0086252D"/>
    <w:rsid w:val="0086530B"/>
    <w:rsid w:val="008655B9"/>
    <w:rsid w:val="0086584C"/>
    <w:rsid w:val="00867B88"/>
    <w:rsid w:val="00870403"/>
    <w:rsid w:val="00870AF5"/>
    <w:rsid w:val="00870EE6"/>
    <w:rsid w:val="008714FB"/>
    <w:rsid w:val="008727B0"/>
    <w:rsid w:val="00872F22"/>
    <w:rsid w:val="008737FC"/>
    <w:rsid w:val="008739AF"/>
    <w:rsid w:val="0087668A"/>
    <w:rsid w:val="0087670C"/>
    <w:rsid w:val="0088082B"/>
    <w:rsid w:val="008831DA"/>
    <w:rsid w:val="00883DDE"/>
    <w:rsid w:val="00886711"/>
    <w:rsid w:val="00894B6E"/>
    <w:rsid w:val="0089754D"/>
    <w:rsid w:val="008A00FB"/>
    <w:rsid w:val="008A12B2"/>
    <w:rsid w:val="008A2BF4"/>
    <w:rsid w:val="008A4443"/>
    <w:rsid w:val="008A6441"/>
    <w:rsid w:val="008A6747"/>
    <w:rsid w:val="008A698B"/>
    <w:rsid w:val="008A69FB"/>
    <w:rsid w:val="008B0502"/>
    <w:rsid w:val="008B1423"/>
    <w:rsid w:val="008B3829"/>
    <w:rsid w:val="008B3A7C"/>
    <w:rsid w:val="008B566A"/>
    <w:rsid w:val="008B6CCC"/>
    <w:rsid w:val="008C0395"/>
    <w:rsid w:val="008C0742"/>
    <w:rsid w:val="008C1665"/>
    <w:rsid w:val="008C2800"/>
    <w:rsid w:val="008C3087"/>
    <w:rsid w:val="008C3780"/>
    <w:rsid w:val="008C4412"/>
    <w:rsid w:val="008C45CC"/>
    <w:rsid w:val="008C52E9"/>
    <w:rsid w:val="008C59C8"/>
    <w:rsid w:val="008C6CA5"/>
    <w:rsid w:val="008C72DB"/>
    <w:rsid w:val="008D1FD7"/>
    <w:rsid w:val="008D3FB2"/>
    <w:rsid w:val="008D640D"/>
    <w:rsid w:val="008D6D44"/>
    <w:rsid w:val="008D7012"/>
    <w:rsid w:val="008D736B"/>
    <w:rsid w:val="008D7F66"/>
    <w:rsid w:val="008E0C5D"/>
    <w:rsid w:val="008E2753"/>
    <w:rsid w:val="008E3266"/>
    <w:rsid w:val="008E32B7"/>
    <w:rsid w:val="008E3DD2"/>
    <w:rsid w:val="008F364B"/>
    <w:rsid w:val="008F7E6B"/>
    <w:rsid w:val="009017F5"/>
    <w:rsid w:val="00901C8B"/>
    <w:rsid w:val="009026FB"/>
    <w:rsid w:val="00902B4C"/>
    <w:rsid w:val="009048CA"/>
    <w:rsid w:val="0090619F"/>
    <w:rsid w:val="00906307"/>
    <w:rsid w:val="00915485"/>
    <w:rsid w:val="009154F5"/>
    <w:rsid w:val="009168E6"/>
    <w:rsid w:val="00916B7B"/>
    <w:rsid w:val="00917B94"/>
    <w:rsid w:val="00922E79"/>
    <w:rsid w:val="00922F66"/>
    <w:rsid w:val="00924499"/>
    <w:rsid w:val="00925E4E"/>
    <w:rsid w:val="00931063"/>
    <w:rsid w:val="0093196B"/>
    <w:rsid w:val="00933422"/>
    <w:rsid w:val="00934688"/>
    <w:rsid w:val="00937000"/>
    <w:rsid w:val="00937E88"/>
    <w:rsid w:val="0094069D"/>
    <w:rsid w:val="009418DC"/>
    <w:rsid w:val="00941C70"/>
    <w:rsid w:val="00944A7F"/>
    <w:rsid w:val="009452A8"/>
    <w:rsid w:val="0094605D"/>
    <w:rsid w:val="00947503"/>
    <w:rsid w:val="00953E93"/>
    <w:rsid w:val="009549F6"/>
    <w:rsid w:val="0095534F"/>
    <w:rsid w:val="00956E42"/>
    <w:rsid w:val="00960665"/>
    <w:rsid w:val="00960BD0"/>
    <w:rsid w:val="00963E4D"/>
    <w:rsid w:val="0096425E"/>
    <w:rsid w:val="009706B4"/>
    <w:rsid w:val="00972544"/>
    <w:rsid w:val="009725C8"/>
    <w:rsid w:val="00973266"/>
    <w:rsid w:val="0097348B"/>
    <w:rsid w:val="00973D3A"/>
    <w:rsid w:val="0097405E"/>
    <w:rsid w:val="0097423F"/>
    <w:rsid w:val="00974BD4"/>
    <w:rsid w:val="00975063"/>
    <w:rsid w:val="00975372"/>
    <w:rsid w:val="00975CF1"/>
    <w:rsid w:val="009767B9"/>
    <w:rsid w:val="00977294"/>
    <w:rsid w:val="0098135C"/>
    <w:rsid w:val="00982268"/>
    <w:rsid w:val="00984182"/>
    <w:rsid w:val="009845BE"/>
    <w:rsid w:val="00987639"/>
    <w:rsid w:val="00995F53"/>
    <w:rsid w:val="009A143B"/>
    <w:rsid w:val="009A3E71"/>
    <w:rsid w:val="009A467F"/>
    <w:rsid w:val="009A4E6A"/>
    <w:rsid w:val="009A5AAB"/>
    <w:rsid w:val="009B104F"/>
    <w:rsid w:val="009B1937"/>
    <w:rsid w:val="009B1CE8"/>
    <w:rsid w:val="009B30B2"/>
    <w:rsid w:val="009B3937"/>
    <w:rsid w:val="009B3B4E"/>
    <w:rsid w:val="009B73CA"/>
    <w:rsid w:val="009C04CB"/>
    <w:rsid w:val="009C0A70"/>
    <w:rsid w:val="009C5B77"/>
    <w:rsid w:val="009D2FEE"/>
    <w:rsid w:val="009D43B3"/>
    <w:rsid w:val="009D64C2"/>
    <w:rsid w:val="009D7479"/>
    <w:rsid w:val="009E4240"/>
    <w:rsid w:val="009E4B2B"/>
    <w:rsid w:val="009E54DE"/>
    <w:rsid w:val="009E5906"/>
    <w:rsid w:val="009F19F9"/>
    <w:rsid w:val="009F2470"/>
    <w:rsid w:val="00A00EF9"/>
    <w:rsid w:val="00A03725"/>
    <w:rsid w:val="00A03F40"/>
    <w:rsid w:val="00A04799"/>
    <w:rsid w:val="00A069B3"/>
    <w:rsid w:val="00A0785E"/>
    <w:rsid w:val="00A15D8C"/>
    <w:rsid w:val="00A16B8F"/>
    <w:rsid w:val="00A16DA7"/>
    <w:rsid w:val="00A20544"/>
    <w:rsid w:val="00A20E81"/>
    <w:rsid w:val="00A21189"/>
    <w:rsid w:val="00A24285"/>
    <w:rsid w:val="00A2528C"/>
    <w:rsid w:val="00A254DB"/>
    <w:rsid w:val="00A2721C"/>
    <w:rsid w:val="00A308CE"/>
    <w:rsid w:val="00A30D4D"/>
    <w:rsid w:val="00A33710"/>
    <w:rsid w:val="00A337A4"/>
    <w:rsid w:val="00A3407F"/>
    <w:rsid w:val="00A35D29"/>
    <w:rsid w:val="00A4030B"/>
    <w:rsid w:val="00A415B4"/>
    <w:rsid w:val="00A41CB6"/>
    <w:rsid w:val="00A423A5"/>
    <w:rsid w:val="00A42EF3"/>
    <w:rsid w:val="00A4300A"/>
    <w:rsid w:val="00A43C07"/>
    <w:rsid w:val="00A44701"/>
    <w:rsid w:val="00A44EB0"/>
    <w:rsid w:val="00A460FF"/>
    <w:rsid w:val="00A464F8"/>
    <w:rsid w:val="00A46BDA"/>
    <w:rsid w:val="00A46CB8"/>
    <w:rsid w:val="00A47A60"/>
    <w:rsid w:val="00A507B0"/>
    <w:rsid w:val="00A524A7"/>
    <w:rsid w:val="00A5405F"/>
    <w:rsid w:val="00A548E2"/>
    <w:rsid w:val="00A54E27"/>
    <w:rsid w:val="00A559A4"/>
    <w:rsid w:val="00A564E9"/>
    <w:rsid w:val="00A570AF"/>
    <w:rsid w:val="00A6106B"/>
    <w:rsid w:val="00A63617"/>
    <w:rsid w:val="00A64882"/>
    <w:rsid w:val="00A6635E"/>
    <w:rsid w:val="00A668BD"/>
    <w:rsid w:val="00A67DBE"/>
    <w:rsid w:val="00A7016A"/>
    <w:rsid w:val="00A707B2"/>
    <w:rsid w:val="00A73951"/>
    <w:rsid w:val="00A759F3"/>
    <w:rsid w:val="00A76A0D"/>
    <w:rsid w:val="00A8259A"/>
    <w:rsid w:val="00A830B4"/>
    <w:rsid w:val="00A8637C"/>
    <w:rsid w:val="00A86ABF"/>
    <w:rsid w:val="00A876EF"/>
    <w:rsid w:val="00A90FD5"/>
    <w:rsid w:val="00A92996"/>
    <w:rsid w:val="00A95383"/>
    <w:rsid w:val="00A95B88"/>
    <w:rsid w:val="00AA000D"/>
    <w:rsid w:val="00AA0469"/>
    <w:rsid w:val="00AA05C6"/>
    <w:rsid w:val="00AA1A2E"/>
    <w:rsid w:val="00AA2050"/>
    <w:rsid w:val="00AA2267"/>
    <w:rsid w:val="00AA2D64"/>
    <w:rsid w:val="00AA37C9"/>
    <w:rsid w:val="00AA41BC"/>
    <w:rsid w:val="00AA42E6"/>
    <w:rsid w:val="00AA4877"/>
    <w:rsid w:val="00AA4D37"/>
    <w:rsid w:val="00AA54E9"/>
    <w:rsid w:val="00AA61B7"/>
    <w:rsid w:val="00AA6E51"/>
    <w:rsid w:val="00AB015F"/>
    <w:rsid w:val="00AB0E0C"/>
    <w:rsid w:val="00AB1D06"/>
    <w:rsid w:val="00AB248D"/>
    <w:rsid w:val="00AB4A2C"/>
    <w:rsid w:val="00AB4B76"/>
    <w:rsid w:val="00AB6001"/>
    <w:rsid w:val="00AB61ED"/>
    <w:rsid w:val="00AB6424"/>
    <w:rsid w:val="00AC4E5A"/>
    <w:rsid w:val="00AC609E"/>
    <w:rsid w:val="00AD0188"/>
    <w:rsid w:val="00AD1D59"/>
    <w:rsid w:val="00AD2E3A"/>
    <w:rsid w:val="00AD3278"/>
    <w:rsid w:val="00AD327D"/>
    <w:rsid w:val="00AD3EF7"/>
    <w:rsid w:val="00AD4070"/>
    <w:rsid w:val="00AD46FC"/>
    <w:rsid w:val="00AD4924"/>
    <w:rsid w:val="00AD50A5"/>
    <w:rsid w:val="00AD5DCF"/>
    <w:rsid w:val="00AD6082"/>
    <w:rsid w:val="00AD71D9"/>
    <w:rsid w:val="00AE10CA"/>
    <w:rsid w:val="00AE17E2"/>
    <w:rsid w:val="00AE1D18"/>
    <w:rsid w:val="00AE259B"/>
    <w:rsid w:val="00AE51DB"/>
    <w:rsid w:val="00AE53CF"/>
    <w:rsid w:val="00AE5A25"/>
    <w:rsid w:val="00AE5C18"/>
    <w:rsid w:val="00AE617E"/>
    <w:rsid w:val="00AF1173"/>
    <w:rsid w:val="00AF1280"/>
    <w:rsid w:val="00AF2DD3"/>
    <w:rsid w:val="00AF30A6"/>
    <w:rsid w:val="00AF3AE9"/>
    <w:rsid w:val="00AF67A0"/>
    <w:rsid w:val="00B0012B"/>
    <w:rsid w:val="00B03EBD"/>
    <w:rsid w:val="00B04823"/>
    <w:rsid w:val="00B0688B"/>
    <w:rsid w:val="00B06B3F"/>
    <w:rsid w:val="00B07363"/>
    <w:rsid w:val="00B13BC9"/>
    <w:rsid w:val="00B1417C"/>
    <w:rsid w:val="00B15733"/>
    <w:rsid w:val="00B23278"/>
    <w:rsid w:val="00B238E9"/>
    <w:rsid w:val="00B25926"/>
    <w:rsid w:val="00B27293"/>
    <w:rsid w:val="00B308BF"/>
    <w:rsid w:val="00B31F38"/>
    <w:rsid w:val="00B341E8"/>
    <w:rsid w:val="00B436E3"/>
    <w:rsid w:val="00B4542D"/>
    <w:rsid w:val="00B454EA"/>
    <w:rsid w:val="00B4584F"/>
    <w:rsid w:val="00B471C9"/>
    <w:rsid w:val="00B50AA5"/>
    <w:rsid w:val="00B52434"/>
    <w:rsid w:val="00B53DF8"/>
    <w:rsid w:val="00B547C3"/>
    <w:rsid w:val="00B575B1"/>
    <w:rsid w:val="00B65AA7"/>
    <w:rsid w:val="00B663B8"/>
    <w:rsid w:val="00B66CD1"/>
    <w:rsid w:val="00B67287"/>
    <w:rsid w:val="00B677CB"/>
    <w:rsid w:val="00B70D9A"/>
    <w:rsid w:val="00B71921"/>
    <w:rsid w:val="00B71982"/>
    <w:rsid w:val="00B74E17"/>
    <w:rsid w:val="00B7506C"/>
    <w:rsid w:val="00B763FC"/>
    <w:rsid w:val="00B76464"/>
    <w:rsid w:val="00B80081"/>
    <w:rsid w:val="00B82FB8"/>
    <w:rsid w:val="00B8345B"/>
    <w:rsid w:val="00B83B39"/>
    <w:rsid w:val="00B83E07"/>
    <w:rsid w:val="00B8508D"/>
    <w:rsid w:val="00B851B7"/>
    <w:rsid w:val="00B8691D"/>
    <w:rsid w:val="00B86973"/>
    <w:rsid w:val="00B86B25"/>
    <w:rsid w:val="00B87CB5"/>
    <w:rsid w:val="00B91ADB"/>
    <w:rsid w:val="00B92417"/>
    <w:rsid w:val="00B938D4"/>
    <w:rsid w:val="00B9421A"/>
    <w:rsid w:val="00B94516"/>
    <w:rsid w:val="00B962D9"/>
    <w:rsid w:val="00B967FB"/>
    <w:rsid w:val="00B968C9"/>
    <w:rsid w:val="00B976D1"/>
    <w:rsid w:val="00B97FC5"/>
    <w:rsid w:val="00BA2469"/>
    <w:rsid w:val="00BA25A9"/>
    <w:rsid w:val="00BA4D0A"/>
    <w:rsid w:val="00BA4F4E"/>
    <w:rsid w:val="00BA59F4"/>
    <w:rsid w:val="00BA730E"/>
    <w:rsid w:val="00BA7972"/>
    <w:rsid w:val="00BB0A44"/>
    <w:rsid w:val="00BB1304"/>
    <w:rsid w:val="00BB132D"/>
    <w:rsid w:val="00BB1C14"/>
    <w:rsid w:val="00BB25C6"/>
    <w:rsid w:val="00BB3590"/>
    <w:rsid w:val="00BB3648"/>
    <w:rsid w:val="00BB44D7"/>
    <w:rsid w:val="00BB7969"/>
    <w:rsid w:val="00BC000B"/>
    <w:rsid w:val="00BC007E"/>
    <w:rsid w:val="00BC05DA"/>
    <w:rsid w:val="00BC1100"/>
    <w:rsid w:val="00BC1704"/>
    <w:rsid w:val="00BC3EFF"/>
    <w:rsid w:val="00BC599C"/>
    <w:rsid w:val="00BC6F79"/>
    <w:rsid w:val="00BC77B2"/>
    <w:rsid w:val="00BD0A72"/>
    <w:rsid w:val="00BD2A4C"/>
    <w:rsid w:val="00BD3887"/>
    <w:rsid w:val="00BD3D6B"/>
    <w:rsid w:val="00BD719C"/>
    <w:rsid w:val="00BE1D87"/>
    <w:rsid w:val="00BE2D26"/>
    <w:rsid w:val="00BE541E"/>
    <w:rsid w:val="00BE5CAB"/>
    <w:rsid w:val="00BE67FD"/>
    <w:rsid w:val="00BE7A07"/>
    <w:rsid w:val="00BF0BC0"/>
    <w:rsid w:val="00BF2394"/>
    <w:rsid w:val="00BF36D0"/>
    <w:rsid w:val="00BF4E9D"/>
    <w:rsid w:val="00BF71F0"/>
    <w:rsid w:val="00BF7C95"/>
    <w:rsid w:val="00C022C7"/>
    <w:rsid w:val="00C0234D"/>
    <w:rsid w:val="00C06B68"/>
    <w:rsid w:val="00C113E3"/>
    <w:rsid w:val="00C172F1"/>
    <w:rsid w:val="00C218E5"/>
    <w:rsid w:val="00C220B4"/>
    <w:rsid w:val="00C23FDD"/>
    <w:rsid w:val="00C251C3"/>
    <w:rsid w:val="00C2584C"/>
    <w:rsid w:val="00C25E69"/>
    <w:rsid w:val="00C25EC8"/>
    <w:rsid w:val="00C269BD"/>
    <w:rsid w:val="00C2725B"/>
    <w:rsid w:val="00C27376"/>
    <w:rsid w:val="00C31874"/>
    <w:rsid w:val="00C31BFC"/>
    <w:rsid w:val="00C3206E"/>
    <w:rsid w:val="00C325D1"/>
    <w:rsid w:val="00C32952"/>
    <w:rsid w:val="00C33286"/>
    <w:rsid w:val="00C3389E"/>
    <w:rsid w:val="00C3558D"/>
    <w:rsid w:val="00C355DF"/>
    <w:rsid w:val="00C36C97"/>
    <w:rsid w:val="00C40E0B"/>
    <w:rsid w:val="00C42D74"/>
    <w:rsid w:val="00C449A6"/>
    <w:rsid w:val="00C46B68"/>
    <w:rsid w:val="00C474F5"/>
    <w:rsid w:val="00C47AC5"/>
    <w:rsid w:val="00C47B5C"/>
    <w:rsid w:val="00C50044"/>
    <w:rsid w:val="00C54570"/>
    <w:rsid w:val="00C54B83"/>
    <w:rsid w:val="00C54C3B"/>
    <w:rsid w:val="00C558AA"/>
    <w:rsid w:val="00C55958"/>
    <w:rsid w:val="00C55D69"/>
    <w:rsid w:val="00C55FF3"/>
    <w:rsid w:val="00C61434"/>
    <w:rsid w:val="00C63024"/>
    <w:rsid w:val="00C64EFD"/>
    <w:rsid w:val="00C70087"/>
    <w:rsid w:val="00C70DAD"/>
    <w:rsid w:val="00C732C9"/>
    <w:rsid w:val="00C73EE2"/>
    <w:rsid w:val="00C74405"/>
    <w:rsid w:val="00C7582B"/>
    <w:rsid w:val="00C7757D"/>
    <w:rsid w:val="00C77DC3"/>
    <w:rsid w:val="00C84894"/>
    <w:rsid w:val="00C90542"/>
    <w:rsid w:val="00C94545"/>
    <w:rsid w:val="00C94A45"/>
    <w:rsid w:val="00C9796E"/>
    <w:rsid w:val="00C97E48"/>
    <w:rsid w:val="00C97EA5"/>
    <w:rsid w:val="00CA03E4"/>
    <w:rsid w:val="00CA0B95"/>
    <w:rsid w:val="00CA17FD"/>
    <w:rsid w:val="00CA3800"/>
    <w:rsid w:val="00CA78EB"/>
    <w:rsid w:val="00CA7CB5"/>
    <w:rsid w:val="00CB05A4"/>
    <w:rsid w:val="00CB1589"/>
    <w:rsid w:val="00CB2860"/>
    <w:rsid w:val="00CB2E3B"/>
    <w:rsid w:val="00CB3B7C"/>
    <w:rsid w:val="00CB40E8"/>
    <w:rsid w:val="00CC0432"/>
    <w:rsid w:val="00CC4732"/>
    <w:rsid w:val="00CC4ACB"/>
    <w:rsid w:val="00CC53EC"/>
    <w:rsid w:val="00CC5C9F"/>
    <w:rsid w:val="00CC7F85"/>
    <w:rsid w:val="00CD388A"/>
    <w:rsid w:val="00CD54DA"/>
    <w:rsid w:val="00CD57B8"/>
    <w:rsid w:val="00CD6030"/>
    <w:rsid w:val="00CD617F"/>
    <w:rsid w:val="00CE0062"/>
    <w:rsid w:val="00CE152F"/>
    <w:rsid w:val="00CE482A"/>
    <w:rsid w:val="00CE6A6D"/>
    <w:rsid w:val="00CE6C95"/>
    <w:rsid w:val="00CF01EE"/>
    <w:rsid w:val="00CF11A9"/>
    <w:rsid w:val="00CF232A"/>
    <w:rsid w:val="00CF474E"/>
    <w:rsid w:val="00CF4952"/>
    <w:rsid w:val="00CF4F31"/>
    <w:rsid w:val="00CF79C8"/>
    <w:rsid w:val="00CF7B74"/>
    <w:rsid w:val="00D0037E"/>
    <w:rsid w:val="00D00D06"/>
    <w:rsid w:val="00D023C4"/>
    <w:rsid w:val="00D02ACD"/>
    <w:rsid w:val="00D02BAE"/>
    <w:rsid w:val="00D031B0"/>
    <w:rsid w:val="00D05564"/>
    <w:rsid w:val="00D07C64"/>
    <w:rsid w:val="00D130CC"/>
    <w:rsid w:val="00D13257"/>
    <w:rsid w:val="00D16820"/>
    <w:rsid w:val="00D202A2"/>
    <w:rsid w:val="00D24588"/>
    <w:rsid w:val="00D24756"/>
    <w:rsid w:val="00D32598"/>
    <w:rsid w:val="00D3401B"/>
    <w:rsid w:val="00D36E16"/>
    <w:rsid w:val="00D4134B"/>
    <w:rsid w:val="00D43AFE"/>
    <w:rsid w:val="00D43CF4"/>
    <w:rsid w:val="00D43FAA"/>
    <w:rsid w:val="00D44116"/>
    <w:rsid w:val="00D443BD"/>
    <w:rsid w:val="00D44AE0"/>
    <w:rsid w:val="00D46ED9"/>
    <w:rsid w:val="00D47CBF"/>
    <w:rsid w:val="00D5199C"/>
    <w:rsid w:val="00D54433"/>
    <w:rsid w:val="00D54565"/>
    <w:rsid w:val="00D568DD"/>
    <w:rsid w:val="00D569CF"/>
    <w:rsid w:val="00D60B6F"/>
    <w:rsid w:val="00D634F0"/>
    <w:rsid w:val="00D641BD"/>
    <w:rsid w:val="00D64606"/>
    <w:rsid w:val="00D67F97"/>
    <w:rsid w:val="00D71035"/>
    <w:rsid w:val="00D73A20"/>
    <w:rsid w:val="00D74279"/>
    <w:rsid w:val="00D75CB1"/>
    <w:rsid w:val="00D76517"/>
    <w:rsid w:val="00D815D9"/>
    <w:rsid w:val="00D822A1"/>
    <w:rsid w:val="00D82428"/>
    <w:rsid w:val="00D861A7"/>
    <w:rsid w:val="00D867CB"/>
    <w:rsid w:val="00D868B6"/>
    <w:rsid w:val="00D86B31"/>
    <w:rsid w:val="00D91646"/>
    <w:rsid w:val="00D94113"/>
    <w:rsid w:val="00D964E8"/>
    <w:rsid w:val="00D97403"/>
    <w:rsid w:val="00D97E09"/>
    <w:rsid w:val="00DA3551"/>
    <w:rsid w:val="00DA58E2"/>
    <w:rsid w:val="00DA6EC6"/>
    <w:rsid w:val="00DB0C87"/>
    <w:rsid w:val="00DB406B"/>
    <w:rsid w:val="00DB4166"/>
    <w:rsid w:val="00DB527B"/>
    <w:rsid w:val="00DC0055"/>
    <w:rsid w:val="00DC02A4"/>
    <w:rsid w:val="00DC12B5"/>
    <w:rsid w:val="00DC2C30"/>
    <w:rsid w:val="00DC338B"/>
    <w:rsid w:val="00DC3B73"/>
    <w:rsid w:val="00DC3EDB"/>
    <w:rsid w:val="00DC4D2C"/>
    <w:rsid w:val="00DC52EC"/>
    <w:rsid w:val="00DD00AD"/>
    <w:rsid w:val="00DD12EE"/>
    <w:rsid w:val="00DD161B"/>
    <w:rsid w:val="00DD1701"/>
    <w:rsid w:val="00DD36F8"/>
    <w:rsid w:val="00DD4384"/>
    <w:rsid w:val="00DD49DA"/>
    <w:rsid w:val="00DD4AB8"/>
    <w:rsid w:val="00DD6D19"/>
    <w:rsid w:val="00DD7E45"/>
    <w:rsid w:val="00DE204F"/>
    <w:rsid w:val="00DE466E"/>
    <w:rsid w:val="00DE4C65"/>
    <w:rsid w:val="00DE5456"/>
    <w:rsid w:val="00DF20B6"/>
    <w:rsid w:val="00DF2156"/>
    <w:rsid w:val="00DF23A3"/>
    <w:rsid w:val="00DF3BCF"/>
    <w:rsid w:val="00DF7A06"/>
    <w:rsid w:val="00E0421F"/>
    <w:rsid w:val="00E04BD5"/>
    <w:rsid w:val="00E05BF0"/>
    <w:rsid w:val="00E05E44"/>
    <w:rsid w:val="00E06791"/>
    <w:rsid w:val="00E07012"/>
    <w:rsid w:val="00E1222A"/>
    <w:rsid w:val="00E12855"/>
    <w:rsid w:val="00E160E6"/>
    <w:rsid w:val="00E16716"/>
    <w:rsid w:val="00E2077A"/>
    <w:rsid w:val="00E210AC"/>
    <w:rsid w:val="00E21886"/>
    <w:rsid w:val="00E218C1"/>
    <w:rsid w:val="00E23037"/>
    <w:rsid w:val="00E259AB"/>
    <w:rsid w:val="00E27485"/>
    <w:rsid w:val="00E27A08"/>
    <w:rsid w:val="00E30002"/>
    <w:rsid w:val="00E30918"/>
    <w:rsid w:val="00E30F2C"/>
    <w:rsid w:val="00E367A0"/>
    <w:rsid w:val="00E37C83"/>
    <w:rsid w:val="00E42E2B"/>
    <w:rsid w:val="00E436B7"/>
    <w:rsid w:val="00E4397B"/>
    <w:rsid w:val="00E43DA0"/>
    <w:rsid w:val="00E45821"/>
    <w:rsid w:val="00E5323E"/>
    <w:rsid w:val="00E569EC"/>
    <w:rsid w:val="00E57C67"/>
    <w:rsid w:val="00E62E2C"/>
    <w:rsid w:val="00E67485"/>
    <w:rsid w:val="00E7150D"/>
    <w:rsid w:val="00E73617"/>
    <w:rsid w:val="00E738C4"/>
    <w:rsid w:val="00E73C48"/>
    <w:rsid w:val="00E74340"/>
    <w:rsid w:val="00E752CA"/>
    <w:rsid w:val="00E777C5"/>
    <w:rsid w:val="00E81668"/>
    <w:rsid w:val="00E819A5"/>
    <w:rsid w:val="00E82EDF"/>
    <w:rsid w:val="00E830D1"/>
    <w:rsid w:val="00E83E3A"/>
    <w:rsid w:val="00E845C0"/>
    <w:rsid w:val="00E8584B"/>
    <w:rsid w:val="00E90B6E"/>
    <w:rsid w:val="00E91FC4"/>
    <w:rsid w:val="00E92D3C"/>
    <w:rsid w:val="00E93687"/>
    <w:rsid w:val="00E93E70"/>
    <w:rsid w:val="00E94074"/>
    <w:rsid w:val="00E95289"/>
    <w:rsid w:val="00E96F2A"/>
    <w:rsid w:val="00E97424"/>
    <w:rsid w:val="00EA25FC"/>
    <w:rsid w:val="00EA299B"/>
    <w:rsid w:val="00EA5ACD"/>
    <w:rsid w:val="00EB0AB8"/>
    <w:rsid w:val="00EB1A26"/>
    <w:rsid w:val="00EB27CE"/>
    <w:rsid w:val="00EB2ADB"/>
    <w:rsid w:val="00EB4DAE"/>
    <w:rsid w:val="00EB716C"/>
    <w:rsid w:val="00EB73C0"/>
    <w:rsid w:val="00EC3D12"/>
    <w:rsid w:val="00EC6154"/>
    <w:rsid w:val="00EC6AD7"/>
    <w:rsid w:val="00ED035F"/>
    <w:rsid w:val="00ED1ADF"/>
    <w:rsid w:val="00ED2439"/>
    <w:rsid w:val="00ED24E5"/>
    <w:rsid w:val="00ED2ED0"/>
    <w:rsid w:val="00ED4B01"/>
    <w:rsid w:val="00ED565F"/>
    <w:rsid w:val="00ED6BF5"/>
    <w:rsid w:val="00ED77BC"/>
    <w:rsid w:val="00EE2578"/>
    <w:rsid w:val="00EE3664"/>
    <w:rsid w:val="00EE379B"/>
    <w:rsid w:val="00EE417C"/>
    <w:rsid w:val="00EF0494"/>
    <w:rsid w:val="00EF53B1"/>
    <w:rsid w:val="00EF5773"/>
    <w:rsid w:val="00EF5CA0"/>
    <w:rsid w:val="00EF75A0"/>
    <w:rsid w:val="00EF797C"/>
    <w:rsid w:val="00EF79F2"/>
    <w:rsid w:val="00F02622"/>
    <w:rsid w:val="00F0504F"/>
    <w:rsid w:val="00F07FF0"/>
    <w:rsid w:val="00F10876"/>
    <w:rsid w:val="00F10F9D"/>
    <w:rsid w:val="00F1213C"/>
    <w:rsid w:val="00F13C3E"/>
    <w:rsid w:val="00F13E02"/>
    <w:rsid w:val="00F1482F"/>
    <w:rsid w:val="00F14D94"/>
    <w:rsid w:val="00F160D3"/>
    <w:rsid w:val="00F17A3B"/>
    <w:rsid w:val="00F17AB6"/>
    <w:rsid w:val="00F20024"/>
    <w:rsid w:val="00F20CBF"/>
    <w:rsid w:val="00F219AA"/>
    <w:rsid w:val="00F22840"/>
    <w:rsid w:val="00F3026E"/>
    <w:rsid w:val="00F32260"/>
    <w:rsid w:val="00F34924"/>
    <w:rsid w:val="00F3775C"/>
    <w:rsid w:val="00F37A8E"/>
    <w:rsid w:val="00F417CA"/>
    <w:rsid w:val="00F43082"/>
    <w:rsid w:val="00F4337E"/>
    <w:rsid w:val="00F440B7"/>
    <w:rsid w:val="00F45BCB"/>
    <w:rsid w:val="00F47618"/>
    <w:rsid w:val="00F51BE7"/>
    <w:rsid w:val="00F523D3"/>
    <w:rsid w:val="00F524E3"/>
    <w:rsid w:val="00F55465"/>
    <w:rsid w:val="00F57D92"/>
    <w:rsid w:val="00F60A2B"/>
    <w:rsid w:val="00F60A5C"/>
    <w:rsid w:val="00F62AB2"/>
    <w:rsid w:val="00F63A09"/>
    <w:rsid w:val="00F64C04"/>
    <w:rsid w:val="00F65602"/>
    <w:rsid w:val="00F662B5"/>
    <w:rsid w:val="00F705BC"/>
    <w:rsid w:val="00F708DE"/>
    <w:rsid w:val="00F70DA7"/>
    <w:rsid w:val="00F8464C"/>
    <w:rsid w:val="00F8491C"/>
    <w:rsid w:val="00F863B2"/>
    <w:rsid w:val="00F8646C"/>
    <w:rsid w:val="00F86AFC"/>
    <w:rsid w:val="00F871C8"/>
    <w:rsid w:val="00F92375"/>
    <w:rsid w:val="00F94560"/>
    <w:rsid w:val="00F94D02"/>
    <w:rsid w:val="00F959DC"/>
    <w:rsid w:val="00F979B0"/>
    <w:rsid w:val="00FA051E"/>
    <w:rsid w:val="00FA3E46"/>
    <w:rsid w:val="00FA5009"/>
    <w:rsid w:val="00FA50B2"/>
    <w:rsid w:val="00FA590C"/>
    <w:rsid w:val="00FB29B3"/>
    <w:rsid w:val="00FB40CD"/>
    <w:rsid w:val="00FB431B"/>
    <w:rsid w:val="00FB4466"/>
    <w:rsid w:val="00FB5557"/>
    <w:rsid w:val="00FB5D6D"/>
    <w:rsid w:val="00FB7A30"/>
    <w:rsid w:val="00FC1B9A"/>
    <w:rsid w:val="00FC2B67"/>
    <w:rsid w:val="00FC36CE"/>
    <w:rsid w:val="00FC402E"/>
    <w:rsid w:val="00FC73D8"/>
    <w:rsid w:val="00FD2E46"/>
    <w:rsid w:val="00FD4CA7"/>
    <w:rsid w:val="00FD63F1"/>
    <w:rsid w:val="00FD6A50"/>
    <w:rsid w:val="00FD7CDC"/>
    <w:rsid w:val="00FE04D3"/>
    <w:rsid w:val="00FE1C66"/>
    <w:rsid w:val="00FE4C83"/>
    <w:rsid w:val="00FE501F"/>
    <w:rsid w:val="00FE5902"/>
    <w:rsid w:val="00FE611A"/>
    <w:rsid w:val="00FE66CD"/>
    <w:rsid w:val="00FE6E85"/>
    <w:rsid w:val="00FE739E"/>
    <w:rsid w:val="00FE7D1A"/>
    <w:rsid w:val="00FF1441"/>
    <w:rsid w:val="00FF18C3"/>
    <w:rsid w:val="00FF40CB"/>
    <w:rsid w:val="00FF4FC9"/>
    <w:rsid w:val="00FF5119"/>
    <w:rsid w:val="00FF566E"/>
    <w:rsid w:val="00FF61D4"/>
    <w:rsid w:val="00FF6995"/>
  </w:rsids>
  <m:mathPr>
    <m:mathFont m:val="Cambria Math"/>
    <m:brkBin m:val="before"/>
    <m:brkBinSub m:val="--"/>
    <m:smallFrac/>
    <m:dispDef/>
    <m:lMargin m:val="0"/>
    <m:rMargin m:val="0"/>
    <m:defJc m:val="centerGroup"/>
    <m:wrapRight/>
    <m:intLim m:val="subSup"/>
    <m:naryLim m:val="subSup"/>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4CB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187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7B2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eastAsia="de-DE"/>
    </w:rPr>
  </w:style>
  <w:style w:type="character" w:customStyle="1" w:styleId="HTMLPreformattedChar">
    <w:name w:val="HTML Preformatted Char"/>
    <w:basedOn w:val="DefaultParagraphFont"/>
    <w:link w:val="HTMLPreformatted"/>
    <w:uiPriority w:val="99"/>
    <w:rsid w:val="007B2DE8"/>
    <w:rPr>
      <w:rFonts w:ascii="Courier" w:hAnsi="Courier" w:cs="Courier"/>
      <w:sz w:val="20"/>
      <w:szCs w:val="20"/>
      <w:lang w:eastAsia="de-DE"/>
    </w:rPr>
  </w:style>
  <w:style w:type="paragraph" w:styleId="NormalWeb">
    <w:name w:val="Normal (Web)"/>
    <w:basedOn w:val="Normal"/>
    <w:uiPriority w:val="99"/>
    <w:rsid w:val="002D01F9"/>
    <w:pPr>
      <w:spacing w:beforeLines="1" w:afterLines="1"/>
    </w:pPr>
    <w:rPr>
      <w:rFonts w:ascii="Times" w:hAnsi="Times" w:cs="Times New Roman"/>
      <w:sz w:val="20"/>
      <w:szCs w:val="20"/>
      <w:lang w:eastAsia="de-DE"/>
    </w:rPr>
  </w:style>
  <w:style w:type="paragraph" w:styleId="Footer">
    <w:name w:val="footer"/>
    <w:basedOn w:val="Normal"/>
    <w:link w:val="FooterChar"/>
    <w:uiPriority w:val="99"/>
    <w:unhideWhenUsed/>
    <w:rsid w:val="00F34924"/>
    <w:pPr>
      <w:tabs>
        <w:tab w:val="center" w:pos="4536"/>
        <w:tab w:val="right" w:pos="9072"/>
      </w:tabs>
    </w:pPr>
  </w:style>
  <w:style w:type="character" w:customStyle="1" w:styleId="FooterChar">
    <w:name w:val="Footer Char"/>
    <w:basedOn w:val="DefaultParagraphFont"/>
    <w:link w:val="Footer"/>
    <w:uiPriority w:val="99"/>
    <w:rsid w:val="00F34924"/>
    <w:rPr>
      <w:rFonts w:ascii="Times New Roman" w:hAnsi="Times New Roman"/>
    </w:rPr>
  </w:style>
  <w:style w:type="character" w:styleId="PageNumber">
    <w:name w:val="page number"/>
    <w:basedOn w:val="DefaultParagraphFont"/>
    <w:uiPriority w:val="99"/>
    <w:semiHidden/>
    <w:unhideWhenUsed/>
    <w:rsid w:val="00F34924"/>
  </w:style>
  <w:style w:type="paragraph" w:styleId="FootnoteText">
    <w:name w:val="footnote text"/>
    <w:basedOn w:val="Normal"/>
    <w:link w:val="FootnoteTextChar"/>
    <w:uiPriority w:val="99"/>
    <w:unhideWhenUsed/>
    <w:rsid w:val="00BB1C14"/>
    <w:rPr>
      <w:rFonts w:eastAsiaTheme="minorEastAsia"/>
      <w:lang w:eastAsia="ja-JP"/>
    </w:rPr>
  </w:style>
  <w:style w:type="character" w:customStyle="1" w:styleId="FootnoteTextChar">
    <w:name w:val="Footnote Text Char"/>
    <w:basedOn w:val="DefaultParagraphFont"/>
    <w:link w:val="FootnoteText"/>
    <w:uiPriority w:val="99"/>
    <w:rsid w:val="00BB1C14"/>
    <w:rPr>
      <w:rFonts w:ascii="Times New Roman" w:eastAsiaTheme="minorEastAsia" w:hAnsi="Times New Roman"/>
      <w:lang w:eastAsia="ja-JP"/>
    </w:rPr>
  </w:style>
  <w:style w:type="character" w:styleId="CommentReference">
    <w:name w:val="annotation reference"/>
    <w:basedOn w:val="DefaultParagraphFont"/>
    <w:uiPriority w:val="99"/>
    <w:semiHidden/>
    <w:unhideWhenUsed/>
    <w:rsid w:val="009D64C2"/>
    <w:rPr>
      <w:sz w:val="18"/>
      <w:szCs w:val="18"/>
    </w:rPr>
  </w:style>
  <w:style w:type="paragraph" w:styleId="CommentText">
    <w:name w:val="annotation text"/>
    <w:basedOn w:val="Normal"/>
    <w:link w:val="CommentTextChar"/>
    <w:uiPriority w:val="99"/>
    <w:unhideWhenUsed/>
    <w:rsid w:val="009D64C2"/>
  </w:style>
  <w:style w:type="character" w:customStyle="1" w:styleId="CommentTextChar">
    <w:name w:val="Comment Text Char"/>
    <w:basedOn w:val="DefaultParagraphFont"/>
    <w:link w:val="CommentText"/>
    <w:uiPriority w:val="99"/>
    <w:rsid w:val="009D64C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D64C2"/>
    <w:rPr>
      <w:b/>
      <w:bCs/>
      <w:sz w:val="20"/>
      <w:szCs w:val="20"/>
    </w:rPr>
  </w:style>
  <w:style w:type="character" w:customStyle="1" w:styleId="CommentSubjectChar">
    <w:name w:val="Comment Subject Char"/>
    <w:basedOn w:val="CommentTextChar"/>
    <w:link w:val="CommentSubject"/>
    <w:uiPriority w:val="99"/>
    <w:semiHidden/>
    <w:rsid w:val="009D64C2"/>
    <w:rPr>
      <w:rFonts w:ascii="Times New Roman" w:hAnsi="Times New Roman"/>
      <w:b/>
      <w:bCs/>
      <w:sz w:val="20"/>
      <w:szCs w:val="20"/>
    </w:rPr>
  </w:style>
  <w:style w:type="paragraph" w:styleId="BalloonText">
    <w:name w:val="Balloon Text"/>
    <w:basedOn w:val="Normal"/>
    <w:link w:val="BalloonTextChar"/>
    <w:uiPriority w:val="99"/>
    <w:semiHidden/>
    <w:unhideWhenUsed/>
    <w:rsid w:val="009D64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64C2"/>
    <w:rPr>
      <w:rFonts w:ascii="Lucida Grande" w:hAnsi="Lucida Grande" w:cs="Lucida Grande"/>
      <w:sz w:val="18"/>
      <w:szCs w:val="18"/>
    </w:rPr>
  </w:style>
  <w:style w:type="paragraph" w:styleId="ListParagraph">
    <w:name w:val="List Paragraph"/>
    <w:basedOn w:val="Normal"/>
    <w:uiPriority w:val="34"/>
    <w:qFormat/>
    <w:rsid w:val="00C97E48"/>
    <w:pPr>
      <w:ind w:left="720"/>
      <w:contextualSpacing/>
    </w:pPr>
    <w:rPr>
      <w:rFonts w:asciiTheme="minorHAnsi" w:eastAsiaTheme="minorEastAsia" w:hAnsiTheme="minorHAnsi"/>
      <w:lang w:eastAsia="ja-JP"/>
    </w:rPr>
  </w:style>
  <w:style w:type="character" w:styleId="FootnoteReference">
    <w:name w:val="footnote reference"/>
    <w:basedOn w:val="DefaultParagraphFont"/>
    <w:uiPriority w:val="99"/>
    <w:rsid w:val="003F47D5"/>
    <w:rPr>
      <w:rFonts w:cs="Times New Roman"/>
      <w:vertAlign w:val="superscript"/>
    </w:rPr>
  </w:style>
  <w:style w:type="character" w:styleId="Hyperlink">
    <w:name w:val="Hyperlink"/>
    <w:basedOn w:val="DefaultParagraphFont"/>
    <w:uiPriority w:val="99"/>
    <w:unhideWhenUsed/>
    <w:rsid w:val="00B4542D"/>
    <w:rPr>
      <w:color w:val="0000FF" w:themeColor="hyperlink"/>
      <w:u w:val="single"/>
    </w:rPr>
  </w:style>
  <w:style w:type="table" w:styleId="TableGrid">
    <w:name w:val="Table Grid"/>
    <w:basedOn w:val="TableNormal"/>
    <w:uiPriority w:val="59"/>
    <w:rsid w:val="00BD719C"/>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alfline">
    <w:name w:val="halfline"/>
    <w:basedOn w:val="Normal"/>
    <w:rsid w:val="004716A4"/>
    <w:pPr>
      <w:spacing w:line="120" w:lineRule="exact"/>
    </w:pPr>
    <w:rPr>
      <w:rFonts w:ascii="Linux Libertine" w:eastAsia="Times New Roman" w:hAnsi="Linux Libertine" w:cs="Times New Roman"/>
      <w:sz w:val="20"/>
      <w:lang w:val="en-US"/>
    </w:rPr>
  </w:style>
  <w:style w:type="paragraph" w:styleId="EndnoteText">
    <w:name w:val="endnote text"/>
    <w:basedOn w:val="Normal"/>
    <w:link w:val="EndnoteTextChar"/>
    <w:uiPriority w:val="99"/>
    <w:unhideWhenUsed/>
    <w:rsid w:val="004716A4"/>
    <w:rPr>
      <w:rFonts w:eastAsia="MS Mincho" w:cs="Times New Roman"/>
      <w:lang w:eastAsia="ja-JP"/>
    </w:rPr>
  </w:style>
  <w:style w:type="character" w:customStyle="1" w:styleId="EndnoteTextChar">
    <w:name w:val="Endnote Text Char"/>
    <w:basedOn w:val="DefaultParagraphFont"/>
    <w:link w:val="EndnoteText"/>
    <w:uiPriority w:val="99"/>
    <w:rsid w:val="004716A4"/>
    <w:rPr>
      <w:rFonts w:ascii="Times New Roman" w:eastAsia="MS Mincho" w:hAnsi="Times New Roman" w:cs="Times New Roman"/>
      <w:lang w:eastAsia="ja-JP"/>
    </w:rPr>
  </w:style>
  <w:style w:type="character" w:styleId="EndnoteReference">
    <w:name w:val="endnote reference"/>
    <w:uiPriority w:val="99"/>
    <w:unhideWhenUsed/>
    <w:rsid w:val="004716A4"/>
    <w:rPr>
      <w:vertAlign w:val="superscript"/>
    </w:rPr>
  </w:style>
  <w:style w:type="paragraph" w:customStyle="1" w:styleId="EndNoteBibliographyTitle">
    <w:name w:val="EndNote Bibliography Title"/>
    <w:basedOn w:val="Normal"/>
    <w:rsid w:val="00013710"/>
    <w:pPr>
      <w:jc w:val="center"/>
    </w:pPr>
    <w:rPr>
      <w:rFonts w:cs="Times New Roman"/>
      <w:lang w:val="en-US"/>
    </w:rPr>
  </w:style>
  <w:style w:type="paragraph" w:customStyle="1" w:styleId="EndNoteBibliography">
    <w:name w:val="EndNote Bibliography"/>
    <w:basedOn w:val="Normal"/>
    <w:rsid w:val="00013710"/>
    <w:pPr>
      <w:jc w:val="both"/>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76082">
      <w:bodyDiv w:val="1"/>
      <w:marLeft w:val="0"/>
      <w:marRight w:val="0"/>
      <w:marTop w:val="0"/>
      <w:marBottom w:val="0"/>
      <w:divBdr>
        <w:top w:val="none" w:sz="0" w:space="0" w:color="auto"/>
        <w:left w:val="none" w:sz="0" w:space="0" w:color="auto"/>
        <w:bottom w:val="none" w:sz="0" w:space="0" w:color="auto"/>
        <w:right w:val="none" w:sz="0" w:space="0" w:color="auto"/>
      </w:divBdr>
      <w:divsChild>
        <w:div w:id="2030988646">
          <w:marLeft w:val="0"/>
          <w:marRight w:val="0"/>
          <w:marTop w:val="0"/>
          <w:marBottom w:val="0"/>
          <w:divBdr>
            <w:top w:val="none" w:sz="0" w:space="0" w:color="auto"/>
            <w:left w:val="none" w:sz="0" w:space="0" w:color="auto"/>
            <w:bottom w:val="none" w:sz="0" w:space="0" w:color="auto"/>
            <w:right w:val="none" w:sz="0" w:space="0" w:color="auto"/>
          </w:divBdr>
          <w:divsChild>
            <w:div w:id="1737778216">
              <w:marLeft w:val="0"/>
              <w:marRight w:val="0"/>
              <w:marTop w:val="0"/>
              <w:marBottom w:val="0"/>
              <w:divBdr>
                <w:top w:val="none" w:sz="0" w:space="0" w:color="auto"/>
                <w:left w:val="none" w:sz="0" w:space="0" w:color="auto"/>
                <w:bottom w:val="none" w:sz="0" w:space="0" w:color="auto"/>
                <w:right w:val="none" w:sz="0" w:space="0" w:color="auto"/>
              </w:divBdr>
              <w:divsChild>
                <w:div w:id="2250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3156">
      <w:bodyDiv w:val="1"/>
      <w:marLeft w:val="0"/>
      <w:marRight w:val="0"/>
      <w:marTop w:val="0"/>
      <w:marBottom w:val="0"/>
      <w:divBdr>
        <w:top w:val="none" w:sz="0" w:space="0" w:color="auto"/>
        <w:left w:val="none" w:sz="0" w:space="0" w:color="auto"/>
        <w:bottom w:val="none" w:sz="0" w:space="0" w:color="auto"/>
        <w:right w:val="none" w:sz="0" w:space="0" w:color="auto"/>
      </w:divBdr>
      <w:divsChild>
        <w:div w:id="219561768">
          <w:marLeft w:val="0"/>
          <w:marRight w:val="0"/>
          <w:marTop w:val="0"/>
          <w:marBottom w:val="0"/>
          <w:divBdr>
            <w:top w:val="none" w:sz="0" w:space="0" w:color="auto"/>
            <w:left w:val="none" w:sz="0" w:space="0" w:color="auto"/>
            <w:bottom w:val="none" w:sz="0" w:space="0" w:color="auto"/>
            <w:right w:val="none" w:sz="0" w:space="0" w:color="auto"/>
          </w:divBdr>
          <w:divsChild>
            <w:div w:id="2100052843">
              <w:marLeft w:val="0"/>
              <w:marRight w:val="0"/>
              <w:marTop w:val="0"/>
              <w:marBottom w:val="0"/>
              <w:divBdr>
                <w:top w:val="none" w:sz="0" w:space="0" w:color="auto"/>
                <w:left w:val="none" w:sz="0" w:space="0" w:color="auto"/>
                <w:bottom w:val="none" w:sz="0" w:space="0" w:color="auto"/>
                <w:right w:val="none" w:sz="0" w:space="0" w:color="auto"/>
              </w:divBdr>
              <w:divsChild>
                <w:div w:id="7099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6242">
      <w:bodyDiv w:val="1"/>
      <w:marLeft w:val="0"/>
      <w:marRight w:val="0"/>
      <w:marTop w:val="0"/>
      <w:marBottom w:val="0"/>
      <w:divBdr>
        <w:top w:val="none" w:sz="0" w:space="0" w:color="auto"/>
        <w:left w:val="none" w:sz="0" w:space="0" w:color="auto"/>
        <w:bottom w:val="none" w:sz="0" w:space="0" w:color="auto"/>
        <w:right w:val="none" w:sz="0" w:space="0" w:color="auto"/>
      </w:divBdr>
      <w:divsChild>
        <w:div w:id="2091269648">
          <w:marLeft w:val="0"/>
          <w:marRight w:val="0"/>
          <w:marTop w:val="0"/>
          <w:marBottom w:val="0"/>
          <w:divBdr>
            <w:top w:val="none" w:sz="0" w:space="0" w:color="auto"/>
            <w:left w:val="none" w:sz="0" w:space="0" w:color="auto"/>
            <w:bottom w:val="none" w:sz="0" w:space="0" w:color="auto"/>
            <w:right w:val="none" w:sz="0" w:space="0" w:color="auto"/>
          </w:divBdr>
          <w:divsChild>
            <w:div w:id="119105453">
              <w:marLeft w:val="0"/>
              <w:marRight w:val="0"/>
              <w:marTop w:val="0"/>
              <w:marBottom w:val="0"/>
              <w:divBdr>
                <w:top w:val="none" w:sz="0" w:space="0" w:color="auto"/>
                <w:left w:val="none" w:sz="0" w:space="0" w:color="auto"/>
                <w:bottom w:val="none" w:sz="0" w:space="0" w:color="auto"/>
                <w:right w:val="none" w:sz="0" w:space="0" w:color="auto"/>
              </w:divBdr>
              <w:divsChild>
                <w:div w:id="4104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2328">
      <w:bodyDiv w:val="1"/>
      <w:marLeft w:val="0"/>
      <w:marRight w:val="0"/>
      <w:marTop w:val="0"/>
      <w:marBottom w:val="0"/>
      <w:divBdr>
        <w:top w:val="none" w:sz="0" w:space="0" w:color="auto"/>
        <w:left w:val="none" w:sz="0" w:space="0" w:color="auto"/>
        <w:bottom w:val="none" w:sz="0" w:space="0" w:color="auto"/>
        <w:right w:val="none" w:sz="0" w:space="0" w:color="auto"/>
      </w:divBdr>
    </w:div>
    <w:div w:id="216168634">
      <w:bodyDiv w:val="1"/>
      <w:marLeft w:val="0"/>
      <w:marRight w:val="0"/>
      <w:marTop w:val="0"/>
      <w:marBottom w:val="0"/>
      <w:divBdr>
        <w:top w:val="none" w:sz="0" w:space="0" w:color="auto"/>
        <w:left w:val="none" w:sz="0" w:space="0" w:color="auto"/>
        <w:bottom w:val="none" w:sz="0" w:space="0" w:color="auto"/>
        <w:right w:val="none" w:sz="0" w:space="0" w:color="auto"/>
      </w:divBdr>
      <w:divsChild>
        <w:div w:id="285237175">
          <w:marLeft w:val="0"/>
          <w:marRight w:val="0"/>
          <w:marTop w:val="0"/>
          <w:marBottom w:val="0"/>
          <w:divBdr>
            <w:top w:val="none" w:sz="0" w:space="0" w:color="auto"/>
            <w:left w:val="none" w:sz="0" w:space="0" w:color="auto"/>
            <w:bottom w:val="none" w:sz="0" w:space="0" w:color="auto"/>
            <w:right w:val="none" w:sz="0" w:space="0" w:color="auto"/>
          </w:divBdr>
          <w:divsChild>
            <w:div w:id="1299997199">
              <w:marLeft w:val="0"/>
              <w:marRight w:val="0"/>
              <w:marTop w:val="0"/>
              <w:marBottom w:val="0"/>
              <w:divBdr>
                <w:top w:val="none" w:sz="0" w:space="0" w:color="auto"/>
                <w:left w:val="none" w:sz="0" w:space="0" w:color="auto"/>
                <w:bottom w:val="none" w:sz="0" w:space="0" w:color="auto"/>
                <w:right w:val="none" w:sz="0" w:space="0" w:color="auto"/>
              </w:divBdr>
              <w:divsChild>
                <w:div w:id="13134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81428">
      <w:bodyDiv w:val="1"/>
      <w:marLeft w:val="0"/>
      <w:marRight w:val="0"/>
      <w:marTop w:val="0"/>
      <w:marBottom w:val="0"/>
      <w:divBdr>
        <w:top w:val="none" w:sz="0" w:space="0" w:color="auto"/>
        <w:left w:val="none" w:sz="0" w:space="0" w:color="auto"/>
        <w:bottom w:val="none" w:sz="0" w:space="0" w:color="auto"/>
        <w:right w:val="none" w:sz="0" w:space="0" w:color="auto"/>
      </w:divBdr>
      <w:divsChild>
        <w:div w:id="1137845077">
          <w:marLeft w:val="0"/>
          <w:marRight w:val="0"/>
          <w:marTop w:val="0"/>
          <w:marBottom w:val="0"/>
          <w:divBdr>
            <w:top w:val="none" w:sz="0" w:space="0" w:color="auto"/>
            <w:left w:val="none" w:sz="0" w:space="0" w:color="auto"/>
            <w:bottom w:val="none" w:sz="0" w:space="0" w:color="auto"/>
            <w:right w:val="none" w:sz="0" w:space="0" w:color="auto"/>
          </w:divBdr>
        </w:div>
        <w:div w:id="174270450">
          <w:marLeft w:val="0"/>
          <w:marRight w:val="0"/>
          <w:marTop w:val="0"/>
          <w:marBottom w:val="0"/>
          <w:divBdr>
            <w:top w:val="none" w:sz="0" w:space="0" w:color="auto"/>
            <w:left w:val="none" w:sz="0" w:space="0" w:color="auto"/>
            <w:bottom w:val="none" w:sz="0" w:space="0" w:color="auto"/>
            <w:right w:val="none" w:sz="0" w:space="0" w:color="auto"/>
          </w:divBdr>
        </w:div>
        <w:div w:id="2075733567">
          <w:marLeft w:val="0"/>
          <w:marRight w:val="0"/>
          <w:marTop w:val="0"/>
          <w:marBottom w:val="0"/>
          <w:divBdr>
            <w:top w:val="none" w:sz="0" w:space="0" w:color="auto"/>
            <w:left w:val="none" w:sz="0" w:space="0" w:color="auto"/>
            <w:bottom w:val="none" w:sz="0" w:space="0" w:color="auto"/>
            <w:right w:val="none" w:sz="0" w:space="0" w:color="auto"/>
          </w:divBdr>
        </w:div>
        <w:div w:id="1127242803">
          <w:marLeft w:val="0"/>
          <w:marRight w:val="0"/>
          <w:marTop w:val="0"/>
          <w:marBottom w:val="0"/>
          <w:divBdr>
            <w:top w:val="none" w:sz="0" w:space="0" w:color="auto"/>
            <w:left w:val="none" w:sz="0" w:space="0" w:color="auto"/>
            <w:bottom w:val="none" w:sz="0" w:space="0" w:color="auto"/>
            <w:right w:val="none" w:sz="0" w:space="0" w:color="auto"/>
          </w:divBdr>
        </w:div>
        <w:div w:id="565649070">
          <w:marLeft w:val="0"/>
          <w:marRight w:val="0"/>
          <w:marTop w:val="0"/>
          <w:marBottom w:val="0"/>
          <w:divBdr>
            <w:top w:val="none" w:sz="0" w:space="0" w:color="auto"/>
            <w:left w:val="none" w:sz="0" w:space="0" w:color="auto"/>
            <w:bottom w:val="none" w:sz="0" w:space="0" w:color="auto"/>
            <w:right w:val="none" w:sz="0" w:space="0" w:color="auto"/>
          </w:divBdr>
        </w:div>
        <w:div w:id="2052726063">
          <w:marLeft w:val="0"/>
          <w:marRight w:val="0"/>
          <w:marTop w:val="0"/>
          <w:marBottom w:val="0"/>
          <w:divBdr>
            <w:top w:val="none" w:sz="0" w:space="0" w:color="auto"/>
            <w:left w:val="none" w:sz="0" w:space="0" w:color="auto"/>
            <w:bottom w:val="none" w:sz="0" w:space="0" w:color="auto"/>
            <w:right w:val="none" w:sz="0" w:space="0" w:color="auto"/>
          </w:divBdr>
        </w:div>
        <w:div w:id="356589535">
          <w:marLeft w:val="0"/>
          <w:marRight w:val="0"/>
          <w:marTop w:val="0"/>
          <w:marBottom w:val="0"/>
          <w:divBdr>
            <w:top w:val="none" w:sz="0" w:space="0" w:color="auto"/>
            <w:left w:val="none" w:sz="0" w:space="0" w:color="auto"/>
            <w:bottom w:val="none" w:sz="0" w:space="0" w:color="auto"/>
            <w:right w:val="none" w:sz="0" w:space="0" w:color="auto"/>
          </w:divBdr>
        </w:div>
        <w:div w:id="1329286105">
          <w:marLeft w:val="0"/>
          <w:marRight w:val="0"/>
          <w:marTop w:val="0"/>
          <w:marBottom w:val="0"/>
          <w:divBdr>
            <w:top w:val="none" w:sz="0" w:space="0" w:color="auto"/>
            <w:left w:val="none" w:sz="0" w:space="0" w:color="auto"/>
            <w:bottom w:val="none" w:sz="0" w:space="0" w:color="auto"/>
            <w:right w:val="none" w:sz="0" w:space="0" w:color="auto"/>
          </w:divBdr>
        </w:div>
        <w:div w:id="1778600239">
          <w:marLeft w:val="0"/>
          <w:marRight w:val="0"/>
          <w:marTop w:val="0"/>
          <w:marBottom w:val="0"/>
          <w:divBdr>
            <w:top w:val="none" w:sz="0" w:space="0" w:color="auto"/>
            <w:left w:val="none" w:sz="0" w:space="0" w:color="auto"/>
            <w:bottom w:val="none" w:sz="0" w:space="0" w:color="auto"/>
            <w:right w:val="none" w:sz="0" w:space="0" w:color="auto"/>
          </w:divBdr>
        </w:div>
        <w:div w:id="843085682">
          <w:marLeft w:val="0"/>
          <w:marRight w:val="0"/>
          <w:marTop w:val="0"/>
          <w:marBottom w:val="0"/>
          <w:divBdr>
            <w:top w:val="none" w:sz="0" w:space="0" w:color="auto"/>
            <w:left w:val="none" w:sz="0" w:space="0" w:color="auto"/>
            <w:bottom w:val="none" w:sz="0" w:space="0" w:color="auto"/>
            <w:right w:val="none" w:sz="0" w:space="0" w:color="auto"/>
          </w:divBdr>
        </w:div>
        <w:div w:id="2077126236">
          <w:marLeft w:val="0"/>
          <w:marRight w:val="0"/>
          <w:marTop w:val="0"/>
          <w:marBottom w:val="0"/>
          <w:divBdr>
            <w:top w:val="none" w:sz="0" w:space="0" w:color="auto"/>
            <w:left w:val="none" w:sz="0" w:space="0" w:color="auto"/>
            <w:bottom w:val="none" w:sz="0" w:space="0" w:color="auto"/>
            <w:right w:val="none" w:sz="0" w:space="0" w:color="auto"/>
          </w:divBdr>
        </w:div>
        <w:div w:id="1935549681">
          <w:marLeft w:val="0"/>
          <w:marRight w:val="0"/>
          <w:marTop w:val="0"/>
          <w:marBottom w:val="0"/>
          <w:divBdr>
            <w:top w:val="none" w:sz="0" w:space="0" w:color="auto"/>
            <w:left w:val="none" w:sz="0" w:space="0" w:color="auto"/>
            <w:bottom w:val="none" w:sz="0" w:space="0" w:color="auto"/>
            <w:right w:val="none" w:sz="0" w:space="0" w:color="auto"/>
          </w:divBdr>
        </w:div>
        <w:div w:id="1177036875">
          <w:marLeft w:val="0"/>
          <w:marRight w:val="0"/>
          <w:marTop w:val="0"/>
          <w:marBottom w:val="0"/>
          <w:divBdr>
            <w:top w:val="none" w:sz="0" w:space="0" w:color="auto"/>
            <w:left w:val="none" w:sz="0" w:space="0" w:color="auto"/>
            <w:bottom w:val="none" w:sz="0" w:space="0" w:color="auto"/>
            <w:right w:val="none" w:sz="0" w:space="0" w:color="auto"/>
          </w:divBdr>
        </w:div>
        <w:div w:id="1637032062">
          <w:marLeft w:val="0"/>
          <w:marRight w:val="0"/>
          <w:marTop w:val="0"/>
          <w:marBottom w:val="0"/>
          <w:divBdr>
            <w:top w:val="none" w:sz="0" w:space="0" w:color="auto"/>
            <w:left w:val="none" w:sz="0" w:space="0" w:color="auto"/>
            <w:bottom w:val="none" w:sz="0" w:space="0" w:color="auto"/>
            <w:right w:val="none" w:sz="0" w:space="0" w:color="auto"/>
          </w:divBdr>
        </w:div>
        <w:div w:id="506872574">
          <w:marLeft w:val="0"/>
          <w:marRight w:val="0"/>
          <w:marTop w:val="0"/>
          <w:marBottom w:val="0"/>
          <w:divBdr>
            <w:top w:val="none" w:sz="0" w:space="0" w:color="auto"/>
            <w:left w:val="none" w:sz="0" w:space="0" w:color="auto"/>
            <w:bottom w:val="none" w:sz="0" w:space="0" w:color="auto"/>
            <w:right w:val="none" w:sz="0" w:space="0" w:color="auto"/>
          </w:divBdr>
        </w:div>
        <w:div w:id="935285299">
          <w:marLeft w:val="0"/>
          <w:marRight w:val="0"/>
          <w:marTop w:val="0"/>
          <w:marBottom w:val="0"/>
          <w:divBdr>
            <w:top w:val="none" w:sz="0" w:space="0" w:color="auto"/>
            <w:left w:val="none" w:sz="0" w:space="0" w:color="auto"/>
            <w:bottom w:val="none" w:sz="0" w:space="0" w:color="auto"/>
            <w:right w:val="none" w:sz="0" w:space="0" w:color="auto"/>
          </w:divBdr>
        </w:div>
        <w:div w:id="15887683">
          <w:marLeft w:val="0"/>
          <w:marRight w:val="0"/>
          <w:marTop w:val="0"/>
          <w:marBottom w:val="0"/>
          <w:divBdr>
            <w:top w:val="none" w:sz="0" w:space="0" w:color="auto"/>
            <w:left w:val="none" w:sz="0" w:space="0" w:color="auto"/>
            <w:bottom w:val="none" w:sz="0" w:space="0" w:color="auto"/>
            <w:right w:val="none" w:sz="0" w:space="0" w:color="auto"/>
          </w:divBdr>
        </w:div>
        <w:div w:id="1316495682">
          <w:marLeft w:val="0"/>
          <w:marRight w:val="0"/>
          <w:marTop w:val="0"/>
          <w:marBottom w:val="0"/>
          <w:divBdr>
            <w:top w:val="none" w:sz="0" w:space="0" w:color="auto"/>
            <w:left w:val="none" w:sz="0" w:space="0" w:color="auto"/>
            <w:bottom w:val="none" w:sz="0" w:space="0" w:color="auto"/>
            <w:right w:val="none" w:sz="0" w:space="0" w:color="auto"/>
          </w:divBdr>
        </w:div>
        <w:div w:id="1980647880">
          <w:marLeft w:val="0"/>
          <w:marRight w:val="0"/>
          <w:marTop w:val="0"/>
          <w:marBottom w:val="0"/>
          <w:divBdr>
            <w:top w:val="none" w:sz="0" w:space="0" w:color="auto"/>
            <w:left w:val="none" w:sz="0" w:space="0" w:color="auto"/>
            <w:bottom w:val="none" w:sz="0" w:space="0" w:color="auto"/>
            <w:right w:val="none" w:sz="0" w:space="0" w:color="auto"/>
          </w:divBdr>
        </w:div>
      </w:divsChild>
    </w:div>
    <w:div w:id="317850641">
      <w:bodyDiv w:val="1"/>
      <w:marLeft w:val="0"/>
      <w:marRight w:val="0"/>
      <w:marTop w:val="0"/>
      <w:marBottom w:val="0"/>
      <w:divBdr>
        <w:top w:val="none" w:sz="0" w:space="0" w:color="auto"/>
        <w:left w:val="none" w:sz="0" w:space="0" w:color="auto"/>
        <w:bottom w:val="none" w:sz="0" w:space="0" w:color="auto"/>
        <w:right w:val="none" w:sz="0" w:space="0" w:color="auto"/>
      </w:divBdr>
    </w:div>
    <w:div w:id="365915349">
      <w:bodyDiv w:val="1"/>
      <w:marLeft w:val="0"/>
      <w:marRight w:val="0"/>
      <w:marTop w:val="0"/>
      <w:marBottom w:val="0"/>
      <w:divBdr>
        <w:top w:val="none" w:sz="0" w:space="0" w:color="auto"/>
        <w:left w:val="none" w:sz="0" w:space="0" w:color="auto"/>
        <w:bottom w:val="none" w:sz="0" w:space="0" w:color="auto"/>
        <w:right w:val="none" w:sz="0" w:space="0" w:color="auto"/>
      </w:divBdr>
      <w:divsChild>
        <w:div w:id="1993366925">
          <w:marLeft w:val="0"/>
          <w:marRight w:val="0"/>
          <w:marTop w:val="0"/>
          <w:marBottom w:val="0"/>
          <w:divBdr>
            <w:top w:val="none" w:sz="0" w:space="0" w:color="auto"/>
            <w:left w:val="none" w:sz="0" w:space="0" w:color="auto"/>
            <w:bottom w:val="none" w:sz="0" w:space="0" w:color="auto"/>
            <w:right w:val="none" w:sz="0" w:space="0" w:color="auto"/>
          </w:divBdr>
          <w:divsChild>
            <w:div w:id="1289359130">
              <w:marLeft w:val="0"/>
              <w:marRight w:val="0"/>
              <w:marTop w:val="0"/>
              <w:marBottom w:val="0"/>
              <w:divBdr>
                <w:top w:val="none" w:sz="0" w:space="0" w:color="auto"/>
                <w:left w:val="none" w:sz="0" w:space="0" w:color="auto"/>
                <w:bottom w:val="none" w:sz="0" w:space="0" w:color="auto"/>
                <w:right w:val="none" w:sz="0" w:space="0" w:color="auto"/>
              </w:divBdr>
              <w:divsChild>
                <w:div w:id="18199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35433">
      <w:bodyDiv w:val="1"/>
      <w:marLeft w:val="0"/>
      <w:marRight w:val="0"/>
      <w:marTop w:val="0"/>
      <w:marBottom w:val="0"/>
      <w:divBdr>
        <w:top w:val="none" w:sz="0" w:space="0" w:color="auto"/>
        <w:left w:val="none" w:sz="0" w:space="0" w:color="auto"/>
        <w:bottom w:val="none" w:sz="0" w:space="0" w:color="auto"/>
        <w:right w:val="none" w:sz="0" w:space="0" w:color="auto"/>
      </w:divBdr>
      <w:divsChild>
        <w:div w:id="608778164">
          <w:marLeft w:val="0"/>
          <w:marRight w:val="0"/>
          <w:marTop w:val="0"/>
          <w:marBottom w:val="0"/>
          <w:divBdr>
            <w:top w:val="none" w:sz="0" w:space="0" w:color="auto"/>
            <w:left w:val="none" w:sz="0" w:space="0" w:color="auto"/>
            <w:bottom w:val="none" w:sz="0" w:space="0" w:color="auto"/>
            <w:right w:val="none" w:sz="0" w:space="0" w:color="auto"/>
          </w:divBdr>
          <w:divsChild>
            <w:div w:id="1827041352">
              <w:marLeft w:val="0"/>
              <w:marRight w:val="0"/>
              <w:marTop w:val="0"/>
              <w:marBottom w:val="0"/>
              <w:divBdr>
                <w:top w:val="none" w:sz="0" w:space="0" w:color="auto"/>
                <w:left w:val="none" w:sz="0" w:space="0" w:color="auto"/>
                <w:bottom w:val="none" w:sz="0" w:space="0" w:color="auto"/>
                <w:right w:val="none" w:sz="0" w:space="0" w:color="auto"/>
              </w:divBdr>
              <w:divsChild>
                <w:div w:id="8356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305737">
      <w:bodyDiv w:val="1"/>
      <w:marLeft w:val="0"/>
      <w:marRight w:val="0"/>
      <w:marTop w:val="0"/>
      <w:marBottom w:val="0"/>
      <w:divBdr>
        <w:top w:val="none" w:sz="0" w:space="0" w:color="auto"/>
        <w:left w:val="none" w:sz="0" w:space="0" w:color="auto"/>
        <w:bottom w:val="none" w:sz="0" w:space="0" w:color="auto"/>
        <w:right w:val="none" w:sz="0" w:space="0" w:color="auto"/>
      </w:divBdr>
      <w:divsChild>
        <w:div w:id="1307199931">
          <w:marLeft w:val="0"/>
          <w:marRight w:val="0"/>
          <w:marTop w:val="0"/>
          <w:marBottom w:val="0"/>
          <w:divBdr>
            <w:top w:val="none" w:sz="0" w:space="0" w:color="auto"/>
            <w:left w:val="none" w:sz="0" w:space="0" w:color="auto"/>
            <w:bottom w:val="none" w:sz="0" w:space="0" w:color="auto"/>
            <w:right w:val="none" w:sz="0" w:space="0" w:color="auto"/>
          </w:divBdr>
          <w:divsChild>
            <w:div w:id="589893465">
              <w:marLeft w:val="0"/>
              <w:marRight w:val="0"/>
              <w:marTop w:val="0"/>
              <w:marBottom w:val="0"/>
              <w:divBdr>
                <w:top w:val="none" w:sz="0" w:space="0" w:color="auto"/>
                <w:left w:val="none" w:sz="0" w:space="0" w:color="auto"/>
                <w:bottom w:val="none" w:sz="0" w:space="0" w:color="auto"/>
                <w:right w:val="none" w:sz="0" w:space="0" w:color="auto"/>
              </w:divBdr>
              <w:divsChild>
                <w:div w:id="16760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3426">
      <w:bodyDiv w:val="1"/>
      <w:marLeft w:val="0"/>
      <w:marRight w:val="0"/>
      <w:marTop w:val="0"/>
      <w:marBottom w:val="0"/>
      <w:divBdr>
        <w:top w:val="none" w:sz="0" w:space="0" w:color="auto"/>
        <w:left w:val="none" w:sz="0" w:space="0" w:color="auto"/>
        <w:bottom w:val="none" w:sz="0" w:space="0" w:color="auto"/>
        <w:right w:val="none" w:sz="0" w:space="0" w:color="auto"/>
      </w:divBdr>
      <w:divsChild>
        <w:div w:id="1577202429">
          <w:marLeft w:val="0"/>
          <w:marRight w:val="0"/>
          <w:marTop w:val="0"/>
          <w:marBottom w:val="0"/>
          <w:divBdr>
            <w:top w:val="none" w:sz="0" w:space="0" w:color="auto"/>
            <w:left w:val="none" w:sz="0" w:space="0" w:color="auto"/>
            <w:bottom w:val="none" w:sz="0" w:space="0" w:color="auto"/>
            <w:right w:val="none" w:sz="0" w:space="0" w:color="auto"/>
          </w:divBdr>
          <w:divsChild>
            <w:div w:id="2099642517">
              <w:marLeft w:val="0"/>
              <w:marRight w:val="0"/>
              <w:marTop w:val="0"/>
              <w:marBottom w:val="0"/>
              <w:divBdr>
                <w:top w:val="none" w:sz="0" w:space="0" w:color="auto"/>
                <w:left w:val="none" w:sz="0" w:space="0" w:color="auto"/>
                <w:bottom w:val="none" w:sz="0" w:space="0" w:color="auto"/>
                <w:right w:val="none" w:sz="0" w:space="0" w:color="auto"/>
              </w:divBdr>
              <w:divsChild>
                <w:div w:id="207408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053540">
      <w:bodyDiv w:val="1"/>
      <w:marLeft w:val="0"/>
      <w:marRight w:val="0"/>
      <w:marTop w:val="0"/>
      <w:marBottom w:val="0"/>
      <w:divBdr>
        <w:top w:val="none" w:sz="0" w:space="0" w:color="auto"/>
        <w:left w:val="none" w:sz="0" w:space="0" w:color="auto"/>
        <w:bottom w:val="none" w:sz="0" w:space="0" w:color="auto"/>
        <w:right w:val="none" w:sz="0" w:space="0" w:color="auto"/>
      </w:divBdr>
    </w:div>
    <w:div w:id="659889840">
      <w:bodyDiv w:val="1"/>
      <w:marLeft w:val="0"/>
      <w:marRight w:val="0"/>
      <w:marTop w:val="0"/>
      <w:marBottom w:val="0"/>
      <w:divBdr>
        <w:top w:val="none" w:sz="0" w:space="0" w:color="auto"/>
        <w:left w:val="none" w:sz="0" w:space="0" w:color="auto"/>
        <w:bottom w:val="none" w:sz="0" w:space="0" w:color="auto"/>
        <w:right w:val="none" w:sz="0" w:space="0" w:color="auto"/>
      </w:divBdr>
    </w:div>
    <w:div w:id="703409233">
      <w:bodyDiv w:val="1"/>
      <w:marLeft w:val="0"/>
      <w:marRight w:val="0"/>
      <w:marTop w:val="0"/>
      <w:marBottom w:val="0"/>
      <w:divBdr>
        <w:top w:val="none" w:sz="0" w:space="0" w:color="auto"/>
        <w:left w:val="none" w:sz="0" w:space="0" w:color="auto"/>
        <w:bottom w:val="none" w:sz="0" w:space="0" w:color="auto"/>
        <w:right w:val="none" w:sz="0" w:space="0" w:color="auto"/>
      </w:divBdr>
      <w:divsChild>
        <w:div w:id="129370340">
          <w:marLeft w:val="0"/>
          <w:marRight w:val="0"/>
          <w:marTop w:val="0"/>
          <w:marBottom w:val="0"/>
          <w:divBdr>
            <w:top w:val="none" w:sz="0" w:space="0" w:color="auto"/>
            <w:left w:val="none" w:sz="0" w:space="0" w:color="auto"/>
            <w:bottom w:val="none" w:sz="0" w:space="0" w:color="auto"/>
            <w:right w:val="none" w:sz="0" w:space="0" w:color="auto"/>
          </w:divBdr>
          <w:divsChild>
            <w:div w:id="1639796018">
              <w:marLeft w:val="0"/>
              <w:marRight w:val="0"/>
              <w:marTop w:val="0"/>
              <w:marBottom w:val="0"/>
              <w:divBdr>
                <w:top w:val="none" w:sz="0" w:space="0" w:color="auto"/>
                <w:left w:val="none" w:sz="0" w:space="0" w:color="auto"/>
                <w:bottom w:val="none" w:sz="0" w:space="0" w:color="auto"/>
                <w:right w:val="none" w:sz="0" w:space="0" w:color="auto"/>
              </w:divBdr>
              <w:divsChild>
                <w:div w:id="13016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5878">
      <w:bodyDiv w:val="1"/>
      <w:marLeft w:val="0"/>
      <w:marRight w:val="0"/>
      <w:marTop w:val="0"/>
      <w:marBottom w:val="0"/>
      <w:divBdr>
        <w:top w:val="none" w:sz="0" w:space="0" w:color="auto"/>
        <w:left w:val="none" w:sz="0" w:space="0" w:color="auto"/>
        <w:bottom w:val="none" w:sz="0" w:space="0" w:color="auto"/>
        <w:right w:val="none" w:sz="0" w:space="0" w:color="auto"/>
      </w:divBdr>
      <w:divsChild>
        <w:div w:id="2106031517">
          <w:marLeft w:val="0"/>
          <w:marRight w:val="0"/>
          <w:marTop w:val="0"/>
          <w:marBottom w:val="0"/>
          <w:divBdr>
            <w:top w:val="none" w:sz="0" w:space="0" w:color="auto"/>
            <w:left w:val="none" w:sz="0" w:space="0" w:color="auto"/>
            <w:bottom w:val="none" w:sz="0" w:space="0" w:color="auto"/>
            <w:right w:val="none" w:sz="0" w:space="0" w:color="auto"/>
          </w:divBdr>
          <w:divsChild>
            <w:div w:id="415135959">
              <w:marLeft w:val="0"/>
              <w:marRight w:val="0"/>
              <w:marTop w:val="0"/>
              <w:marBottom w:val="0"/>
              <w:divBdr>
                <w:top w:val="none" w:sz="0" w:space="0" w:color="auto"/>
                <w:left w:val="none" w:sz="0" w:space="0" w:color="auto"/>
                <w:bottom w:val="none" w:sz="0" w:space="0" w:color="auto"/>
                <w:right w:val="none" w:sz="0" w:space="0" w:color="auto"/>
              </w:divBdr>
              <w:divsChild>
                <w:div w:id="14890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853">
      <w:bodyDiv w:val="1"/>
      <w:marLeft w:val="0"/>
      <w:marRight w:val="0"/>
      <w:marTop w:val="0"/>
      <w:marBottom w:val="0"/>
      <w:divBdr>
        <w:top w:val="none" w:sz="0" w:space="0" w:color="auto"/>
        <w:left w:val="none" w:sz="0" w:space="0" w:color="auto"/>
        <w:bottom w:val="none" w:sz="0" w:space="0" w:color="auto"/>
        <w:right w:val="none" w:sz="0" w:space="0" w:color="auto"/>
      </w:divBdr>
    </w:div>
    <w:div w:id="749497814">
      <w:bodyDiv w:val="1"/>
      <w:marLeft w:val="0"/>
      <w:marRight w:val="0"/>
      <w:marTop w:val="0"/>
      <w:marBottom w:val="0"/>
      <w:divBdr>
        <w:top w:val="none" w:sz="0" w:space="0" w:color="auto"/>
        <w:left w:val="none" w:sz="0" w:space="0" w:color="auto"/>
        <w:bottom w:val="none" w:sz="0" w:space="0" w:color="auto"/>
        <w:right w:val="none" w:sz="0" w:space="0" w:color="auto"/>
      </w:divBdr>
      <w:divsChild>
        <w:div w:id="1548688587">
          <w:marLeft w:val="0"/>
          <w:marRight w:val="0"/>
          <w:marTop w:val="0"/>
          <w:marBottom w:val="0"/>
          <w:divBdr>
            <w:top w:val="none" w:sz="0" w:space="0" w:color="auto"/>
            <w:left w:val="none" w:sz="0" w:space="0" w:color="auto"/>
            <w:bottom w:val="none" w:sz="0" w:space="0" w:color="auto"/>
            <w:right w:val="none" w:sz="0" w:space="0" w:color="auto"/>
          </w:divBdr>
          <w:divsChild>
            <w:div w:id="1050493966">
              <w:marLeft w:val="0"/>
              <w:marRight w:val="0"/>
              <w:marTop w:val="0"/>
              <w:marBottom w:val="0"/>
              <w:divBdr>
                <w:top w:val="none" w:sz="0" w:space="0" w:color="auto"/>
                <w:left w:val="none" w:sz="0" w:space="0" w:color="auto"/>
                <w:bottom w:val="none" w:sz="0" w:space="0" w:color="auto"/>
                <w:right w:val="none" w:sz="0" w:space="0" w:color="auto"/>
              </w:divBdr>
              <w:divsChild>
                <w:div w:id="8905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61107">
      <w:bodyDiv w:val="1"/>
      <w:marLeft w:val="0"/>
      <w:marRight w:val="0"/>
      <w:marTop w:val="0"/>
      <w:marBottom w:val="0"/>
      <w:divBdr>
        <w:top w:val="none" w:sz="0" w:space="0" w:color="auto"/>
        <w:left w:val="none" w:sz="0" w:space="0" w:color="auto"/>
        <w:bottom w:val="none" w:sz="0" w:space="0" w:color="auto"/>
        <w:right w:val="none" w:sz="0" w:space="0" w:color="auto"/>
      </w:divBdr>
      <w:divsChild>
        <w:div w:id="151608391">
          <w:marLeft w:val="0"/>
          <w:marRight w:val="0"/>
          <w:marTop w:val="0"/>
          <w:marBottom w:val="0"/>
          <w:divBdr>
            <w:top w:val="none" w:sz="0" w:space="0" w:color="auto"/>
            <w:left w:val="none" w:sz="0" w:space="0" w:color="auto"/>
            <w:bottom w:val="none" w:sz="0" w:space="0" w:color="auto"/>
            <w:right w:val="none" w:sz="0" w:space="0" w:color="auto"/>
          </w:divBdr>
          <w:divsChild>
            <w:div w:id="1173837513">
              <w:marLeft w:val="0"/>
              <w:marRight w:val="0"/>
              <w:marTop w:val="0"/>
              <w:marBottom w:val="0"/>
              <w:divBdr>
                <w:top w:val="none" w:sz="0" w:space="0" w:color="auto"/>
                <w:left w:val="none" w:sz="0" w:space="0" w:color="auto"/>
                <w:bottom w:val="none" w:sz="0" w:space="0" w:color="auto"/>
                <w:right w:val="none" w:sz="0" w:space="0" w:color="auto"/>
              </w:divBdr>
              <w:divsChild>
                <w:div w:id="17251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14454">
      <w:bodyDiv w:val="1"/>
      <w:marLeft w:val="0"/>
      <w:marRight w:val="0"/>
      <w:marTop w:val="0"/>
      <w:marBottom w:val="0"/>
      <w:divBdr>
        <w:top w:val="none" w:sz="0" w:space="0" w:color="auto"/>
        <w:left w:val="none" w:sz="0" w:space="0" w:color="auto"/>
        <w:bottom w:val="none" w:sz="0" w:space="0" w:color="auto"/>
        <w:right w:val="none" w:sz="0" w:space="0" w:color="auto"/>
      </w:divBdr>
      <w:divsChild>
        <w:div w:id="140970450">
          <w:marLeft w:val="0"/>
          <w:marRight w:val="0"/>
          <w:marTop w:val="0"/>
          <w:marBottom w:val="0"/>
          <w:divBdr>
            <w:top w:val="none" w:sz="0" w:space="0" w:color="auto"/>
            <w:left w:val="none" w:sz="0" w:space="0" w:color="auto"/>
            <w:bottom w:val="none" w:sz="0" w:space="0" w:color="auto"/>
            <w:right w:val="none" w:sz="0" w:space="0" w:color="auto"/>
          </w:divBdr>
          <w:divsChild>
            <w:div w:id="57637229">
              <w:marLeft w:val="0"/>
              <w:marRight w:val="0"/>
              <w:marTop w:val="0"/>
              <w:marBottom w:val="0"/>
              <w:divBdr>
                <w:top w:val="none" w:sz="0" w:space="0" w:color="auto"/>
                <w:left w:val="none" w:sz="0" w:space="0" w:color="auto"/>
                <w:bottom w:val="none" w:sz="0" w:space="0" w:color="auto"/>
                <w:right w:val="none" w:sz="0" w:space="0" w:color="auto"/>
              </w:divBdr>
              <w:divsChild>
                <w:div w:id="15680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673">
      <w:bodyDiv w:val="1"/>
      <w:marLeft w:val="0"/>
      <w:marRight w:val="0"/>
      <w:marTop w:val="0"/>
      <w:marBottom w:val="0"/>
      <w:divBdr>
        <w:top w:val="none" w:sz="0" w:space="0" w:color="auto"/>
        <w:left w:val="none" w:sz="0" w:space="0" w:color="auto"/>
        <w:bottom w:val="none" w:sz="0" w:space="0" w:color="auto"/>
        <w:right w:val="none" w:sz="0" w:space="0" w:color="auto"/>
      </w:divBdr>
      <w:divsChild>
        <w:div w:id="465196540">
          <w:marLeft w:val="0"/>
          <w:marRight w:val="0"/>
          <w:marTop w:val="0"/>
          <w:marBottom w:val="0"/>
          <w:divBdr>
            <w:top w:val="none" w:sz="0" w:space="0" w:color="auto"/>
            <w:left w:val="none" w:sz="0" w:space="0" w:color="auto"/>
            <w:bottom w:val="none" w:sz="0" w:space="0" w:color="auto"/>
            <w:right w:val="none" w:sz="0" w:space="0" w:color="auto"/>
          </w:divBdr>
          <w:divsChild>
            <w:div w:id="84502049">
              <w:marLeft w:val="0"/>
              <w:marRight w:val="0"/>
              <w:marTop w:val="0"/>
              <w:marBottom w:val="0"/>
              <w:divBdr>
                <w:top w:val="none" w:sz="0" w:space="0" w:color="auto"/>
                <w:left w:val="none" w:sz="0" w:space="0" w:color="auto"/>
                <w:bottom w:val="none" w:sz="0" w:space="0" w:color="auto"/>
                <w:right w:val="none" w:sz="0" w:space="0" w:color="auto"/>
              </w:divBdr>
              <w:divsChild>
                <w:div w:id="3728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820028">
      <w:bodyDiv w:val="1"/>
      <w:marLeft w:val="0"/>
      <w:marRight w:val="0"/>
      <w:marTop w:val="0"/>
      <w:marBottom w:val="0"/>
      <w:divBdr>
        <w:top w:val="none" w:sz="0" w:space="0" w:color="auto"/>
        <w:left w:val="none" w:sz="0" w:space="0" w:color="auto"/>
        <w:bottom w:val="none" w:sz="0" w:space="0" w:color="auto"/>
        <w:right w:val="none" w:sz="0" w:space="0" w:color="auto"/>
      </w:divBdr>
      <w:divsChild>
        <w:div w:id="952715611">
          <w:marLeft w:val="0"/>
          <w:marRight w:val="0"/>
          <w:marTop w:val="0"/>
          <w:marBottom w:val="0"/>
          <w:divBdr>
            <w:top w:val="none" w:sz="0" w:space="0" w:color="auto"/>
            <w:left w:val="none" w:sz="0" w:space="0" w:color="auto"/>
            <w:bottom w:val="none" w:sz="0" w:space="0" w:color="auto"/>
            <w:right w:val="none" w:sz="0" w:space="0" w:color="auto"/>
          </w:divBdr>
          <w:divsChild>
            <w:div w:id="609706569">
              <w:marLeft w:val="0"/>
              <w:marRight w:val="0"/>
              <w:marTop w:val="0"/>
              <w:marBottom w:val="0"/>
              <w:divBdr>
                <w:top w:val="none" w:sz="0" w:space="0" w:color="auto"/>
                <w:left w:val="none" w:sz="0" w:space="0" w:color="auto"/>
                <w:bottom w:val="none" w:sz="0" w:space="0" w:color="auto"/>
                <w:right w:val="none" w:sz="0" w:space="0" w:color="auto"/>
              </w:divBdr>
              <w:divsChild>
                <w:div w:id="20460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32360">
      <w:bodyDiv w:val="1"/>
      <w:marLeft w:val="0"/>
      <w:marRight w:val="0"/>
      <w:marTop w:val="0"/>
      <w:marBottom w:val="0"/>
      <w:divBdr>
        <w:top w:val="none" w:sz="0" w:space="0" w:color="auto"/>
        <w:left w:val="none" w:sz="0" w:space="0" w:color="auto"/>
        <w:bottom w:val="none" w:sz="0" w:space="0" w:color="auto"/>
        <w:right w:val="none" w:sz="0" w:space="0" w:color="auto"/>
      </w:divBdr>
    </w:div>
    <w:div w:id="1005596096">
      <w:bodyDiv w:val="1"/>
      <w:marLeft w:val="0"/>
      <w:marRight w:val="0"/>
      <w:marTop w:val="0"/>
      <w:marBottom w:val="0"/>
      <w:divBdr>
        <w:top w:val="none" w:sz="0" w:space="0" w:color="auto"/>
        <w:left w:val="none" w:sz="0" w:space="0" w:color="auto"/>
        <w:bottom w:val="none" w:sz="0" w:space="0" w:color="auto"/>
        <w:right w:val="none" w:sz="0" w:space="0" w:color="auto"/>
      </w:divBdr>
      <w:divsChild>
        <w:div w:id="1248463904">
          <w:marLeft w:val="0"/>
          <w:marRight w:val="0"/>
          <w:marTop w:val="0"/>
          <w:marBottom w:val="0"/>
          <w:divBdr>
            <w:top w:val="none" w:sz="0" w:space="0" w:color="auto"/>
            <w:left w:val="none" w:sz="0" w:space="0" w:color="auto"/>
            <w:bottom w:val="none" w:sz="0" w:space="0" w:color="auto"/>
            <w:right w:val="none" w:sz="0" w:space="0" w:color="auto"/>
          </w:divBdr>
          <w:divsChild>
            <w:div w:id="490023931">
              <w:marLeft w:val="0"/>
              <w:marRight w:val="0"/>
              <w:marTop w:val="0"/>
              <w:marBottom w:val="0"/>
              <w:divBdr>
                <w:top w:val="none" w:sz="0" w:space="0" w:color="auto"/>
                <w:left w:val="none" w:sz="0" w:space="0" w:color="auto"/>
                <w:bottom w:val="none" w:sz="0" w:space="0" w:color="auto"/>
                <w:right w:val="none" w:sz="0" w:space="0" w:color="auto"/>
              </w:divBdr>
              <w:divsChild>
                <w:div w:id="665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831381">
      <w:bodyDiv w:val="1"/>
      <w:marLeft w:val="0"/>
      <w:marRight w:val="0"/>
      <w:marTop w:val="0"/>
      <w:marBottom w:val="0"/>
      <w:divBdr>
        <w:top w:val="none" w:sz="0" w:space="0" w:color="auto"/>
        <w:left w:val="none" w:sz="0" w:space="0" w:color="auto"/>
        <w:bottom w:val="none" w:sz="0" w:space="0" w:color="auto"/>
        <w:right w:val="none" w:sz="0" w:space="0" w:color="auto"/>
      </w:divBdr>
      <w:divsChild>
        <w:div w:id="1464079500">
          <w:marLeft w:val="0"/>
          <w:marRight w:val="0"/>
          <w:marTop w:val="0"/>
          <w:marBottom w:val="0"/>
          <w:divBdr>
            <w:top w:val="none" w:sz="0" w:space="0" w:color="auto"/>
            <w:left w:val="none" w:sz="0" w:space="0" w:color="auto"/>
            <w:bottom w:val="none" w:sz="0" w:space="0" w:color="auto"/>
            <w:right w:val="none" w:sz="0" w:space="0" w:color="auto"/>
          </w:divBdr>
          <w:divsChild>
            <w:div w:id="1307322410">
              <w:marLeft w:val="0"/>
              <w:marRight w:val="0"/>
              <w:marTop w:val="0"/>
              <w:marBottom w:val="0"/>
              <w:divBdr>
                <w:top w:val="none" w:sz="0" w:space="0" w:color="auto"/>
                <w:left w:val="none" w:sz="0" w:space="0" w:color="auto"/>
                <w:bottom w:val="none" w:sz="0" w:space="0" w:color="auto"/>
                <w:right w:val="none" w:sz="0" w:space="0" w:color="auto"/>
              </w:divBdr>
              <w:divsChild>
                <w:div w:id="18171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18553">
      <w:bodyDiv w:val="1"/>
      <w:marLeft w:val="0"/>
      <w:marRight w:val="0"/>
      <w:marTop w:val="0"/>
      <w:marBottom w:val="0"/>
      <w:divBdr>
        <w:top w:val="none" w:sz="0" w:space="0" w:color="auto"/>
        <w:left w:val="none" w:sz="0" w:space="0" w:color="auto"/>
        <w:bottom w:val="none" w:sz="0" w:space="0" w:color="auto"/>
        <w:right w:val="none" w:sz="0" w:space="0" w:color="auto"/>
      </w:divBdr>
      <w:divsChild>
        <w:div w:id="521018291">
          <w:marLeft w:val="0"/>
          <w:marRight w:val="0"/>
          <w:marTop w:val="0"/>
          <w:marBottom w:val="0"/>
          <w:divBdr>
            <w:top w:val="none" w:sz="0" w:space="0" w:color="auto"/>
            <w:left w:val="none" w:sz="0" w:space="0" w:color="auto"/>
            <w:bottom w:val="none" w:sz="0" w:space="0" w:color="auto"/>
            <w:right w:val="none" w:sz="0" w:space="0" w:color="auto"/>
          </w:divBdr>
          <w:divsChild>
            <w:div w:id="1390347305">
              <w:marLeft w:val="0"/>
              <w:marRight w:val="0"/>
              <w:marTop w:val="0"/>
              <w:marBottom w:val="0"/>
              <w:divBdr>
                <w:top w:val="none" w:sz="0" w:space="0" w:color="auto"/>
                <w:left w:val="none" w:sz="0" w:space="0" w:color="auto"/>
                <w:bottom w:val="none" w:sz="0" w:space="0" w:color="auto"/>
                <w:right w:val="none" w:sz="0" w:space="0" w:color="auto"/>
              </w:divBdr>
              <w:divsChild>
                <w:div w:id="888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6056">
      <w:bodyDiv w:val="1"/>
      <w:marLeft w:val="0"/>
      <w:marRight w:val="0"/>
      <w:marTop w:val="0"/>
      <w:marBottom w:val="0"/>
      <w:divBdr>
        <w:top w:val="none" w:sz="0" w:space="0" w:color="auto"/>
        <w:left w:val="none" w:sz="0" w:space="0" w:color="auto"/>
        <w:bottom w:val="none" w:sz="0" w:space="0" w:color="auto"/>
        <w:right w:val="none" w:sz="0" w:space="0" w:color="auto"/>
      </w:divBdr>
      <w:divsChild>
        <w:div w:id="1817379275">
          <w:marLeft w:val="0"/>
          <w:marRight w:val="0"/>
          <w:marTop w:val="0"/>
          <w:marBottom w:val="0"/>
          <w:divBdr>
            <w:top w:val="none" w:sz="0" w:space="0" w:color="auto"/>
            <w:left w:val="none" w:sz="0" w:space="0" w:color="auto"/>
            <w:bottom w:val="none" w:sz="0" w:space="0" w:color="auto"/>
            <w:right w:val="none" w:sz="0" w:space="0" w:color="auto"/>
          </w:divBdr>
          <w:divsChild>
            <w:div w:id="1199398037">
              <w:marLeft w:val="0"/>
              <w:marRight w:val="0"/>
              <w:marTop w:val="0"/>
              <w:marBottom w:val="0"/>
              <w:divBdr>
                <w:top w:val="none" w:sz="0" w:space="0" w:color="auto"/>
                <w:left w:val="none" w:sz="0" w:space="0" w:color="auto"/>
                <w:bottom w:val="none" w:sz="0" w:space="0" w:color="auto"/>
                <w:right w:val="none" w:sz="0" w:space="0" w:color="auto"/>
              </w:divBdr>
              <w:divsChild>
                <w:div w:id="14978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942403">
      <w:bodyDiv w:val="1"/>
      <w:marLeft w:val="0"/>
      <w:marRight w:val="0"/>
      <w:marTop w:val="0"/>
      <w:marBottom w:val="0"/>
      <w:divBdr>
        <w:top w:val="none" w:sz="0" w:space="0" w:color="auto"/>
        <w:left w:val="none" w:sz="0" w:space="0" w:color="auto"/>
        <w:bottom w:val="none" w:sz="0" w:space="0" w:color="auto"/>
        <w:right w:val="none" w:sz="0" w:space="0" w:color="auto"/>
      </w:divBdr>
    </w:div>
    <w:div w:id="1316371979">
      <w:bodyDiv w:val="1"/>
      <w:marLeft w:val="0"/>
      <w:marRight w:val="0"/>
      <w:marTop w:val="0"/>
      <w:marBottom w:val="0"/>
      <w:divBdr>
        <w:top w:val="none" w:sz="0" w:space="0" w:color="auto"/>
        <w:left w:val="none" w:sz="0" w:space="0" w:color="auto"/>
        <w:bottom w:val="none" w:sz="0" w:space="0" w:color="auto"/>
        <w:right w:val="none" w:sz="0" w:space="0" w:color="auto"/>
      </w:divBdr>
      <w:divsChild>
        <w:div w:id="392313672">
          <w:marLeft w:val="0"/>
          <w:marRight w:val="0"/>
          <w:marTop w:val="0"/>
          <w:marBottom w:val="0"/>
          <w:divBdr>
            <w:top w:val="none" w:sz="0" w:space="0" w:color="auto"/>
            <w:left w:val="none" w:sz="0" w:space="0" w:color="auto"/>
            <w:bottom w:val="none" w:sz="0" w:space="0" w:color="auto"/>
            <w:right w:val="none" w:sz="0" w:space="0" w:color="auto"/>
          </w:divBdr>
        </w:div>
      </w:divsChild>
    </w:div>
    <w:div w:id="1371757290">
      <w:bodyDiv w:val="1"/>
      <w:marLeft w:val="0"/>
      <w:marRight w:val="0"/>
      <w:marTop w:val="0"/>
      <w:marBottom w:val="0"/>
      <w:divBdr>
        <w:top w:val="none" w:sz="0" w:space="0" w:color="auto"/>
        <w:left w:val="none" w:sz="0" w:space="0" w:color="auto"/>
        <w:bottom w:val="none" w:sz="0" w:space="0" w:color="auto"/>
        <w:right w:val="none" w:sz="0" w:space="0" w:color="auto"/>
      </w:divBdr>
      <w:divsChild>
        <w:div w:id="241917824">
          <w:marLeft w:val="0"/>
          <w:marRight w:val="0"/>
          <w:marTop w:val="0"/>
          <w:marBottom w:val="0"/>
          <w:divBdr>
            <w:top w:val="none" w:sz="0" w:space="0" w:color="auto"/>
            <w:left w:val="none" w:sz="0" w:space="0" w:color="auto"/>
            <w:bottom w:val="none" w:sz="0" w:space="0" w:color="auto"/>
            <w:right w:val="none" w:sz="0" w:space="0" w:color="auto"/>
          </w:divBdr>
          <w:divsChild>
            <w:div w:id="898978959">
              <w:marLeft w:val="0"/>
              <w:marRight w:val="0"/>
              <w:marTop w:val="0"/>
              <w:marBottom w:val="0"/>
              <w:divBdr>
                <w:top w:val="none" w:sz="0" w:space="0" w:color="auto"/>
                <w:left w:val="none" w:sz="0" w:space="0" w:color="auto"/>
                <w:bottom w:val="none" w:sz="0" w:space="0" w:color="auto"/>
                <w:right w:val="none" w:sz="0" w:space="0" w:color="auto"/>
              </w:divBdr>
              <w:divsChild>
                <w:div w:id="1764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723395">
      <w:bodyDiv w:val="1"/>
      <w:marLeft w:val="0"/>
      <w:marRight w:val="0"/>
      <w:marTop w:val="0"/>
      <w:marBottom w:val="0"/>
      <w:divBdr>
        <w:top w:val="none" w:sz="0" w:space="0" w:color="auto"/>
        <w:left w:val="none" w:sz="0" w:space="0" w:color="auto"/>
        <w:bottom w:val="none" w:sz="0" w:space="0" w:color="auto"/>
        <w:right w:val="none" w:sz="0" w:space="0" w:color="auto"/>
      </w:divBdr>
    </w:div>
    <w:div w:id="1406806708">
      <w:bodyDiv w:val="1"/>
      <w:marLeft w:val="0"/>
      <w:marRight w:val="0"/>
      <w:marTop w:val="0"/>
      <w:marBottom w:val="0"/>
      <w:divBdr>
        <w:top w:val="none" w:sz="0" w:space="0" w:color="auto"/>
        <w:left w:val="none" w:sz="0" w:space="0" w:color="auto"/>
        <w:bottom w:val="none" w:sz="0" w:space="0" w:color="auto"/>
        <w:right w:val="none" w:sz="0" w:space="0" w:color="auto"/>
      </w:divBdr>
    </w:div>
    <w:div w:id="1462184702">
      <w:bodyDiv w:val="1"/>
      <w:marLeft w:val="0"/>
      <w:marRight w:val="0"/>
      <w:marTop w:val="0"/>
      <w:marBottom w:val="0"/>
      <w:divBdr>
        <w:top w:val="none" w:sz="0" w:space="0" w:color="auto"/>
        <w:left w:val="none" w:sz="0" w:space="0" w:color="auto"/>
        <w:bottom w:val="none" w:sz="0" w:space="0" w:color="auto"/>
        <w:right w:val="none" w:sz="0" w:space="0" w:color="auto"/>
      </w:divBdr>
    </w:div>
    <w:div w:id="1494564508">
      <w:bodyDiv w:val="1"/>
      <w:marLeft w:val="0"/>
      <w:marRight w:val="0"/>
      <w:marTop w:val="0"/>
      <w:marBottom w:val="0"/>
      <w:divBdr>
        <w:top w:val="none" w:sz="0" w:space="0" w:color="auto"/>
        <w:left w:val="none" w:sz="0" w:space="0" w:color="auto"/>
        <w:bottom w:val="none" w:sz="0" w:space="0" w:color="auto"/>
        <w:right w:val="none" w:sz="0" w:space="0" w:color="auto"/>
      </w:divBdr>
      <w:divsChild>
        <w:div w:id="437794435">
          <w:marLeft w:val="0"/>
          <w:marRight w:val="0"/>
          <w:marTop w:val="0"/>
          <w:marBottom w:val="0"/>
          <w:divBdr>
            <w:top w:val="none" w:sz="0" w:space="0" w:color="auto"/>
            <w:left w:val="none" w:sz="0" w:space="0" w:color="auto"/>
            <w:bottom w:val="none" w:sz="0" w:space="0" w:color="auto"/>
            <w:right w:val="none" w:sz="0" w:space="0" w:color="auto"/>
          </w:divBdr>
          <w:divsChild>
            <w:div w:id="661201676">
              <w:marLeft w:val="0"/>
              <w:marRight w:val="0"/>
              <w:marTop w:val="0"/>
              <w:marBottom w:val="0"/>
              <w:divBdr>
                <w:top w:val="none" w:sz="0" w:space="0" w:color="auto"/>
                <w:left w:val="none" w:sz="0" w:space="0" w:color="auto"/>
                <w:bottom w:val="none" w:sz="0" w:space="0" w:color="auto"/>
                <w:right w:val="none" w:sz="0" w:space="0" w:color="auto"/>
              </w:divBdr>
              <w:divsChild>
                <w:div w:id="14651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58859">
      <w:bodyDiv w:val="1"/>
      <w:marLeft w:val="0"/>
      <w:marRight w:val="0"/>
      <w:marTop w:val="0"/>
      <w:marBottom w:val="0"/>
      <w:divBdr>
        <w:top w:val="none" w:sz="0" w:space="0" w:color="auto"/>
        <w:left w:val="none" w:sz="0" w:space="0" w:color="auto"/>
        <w:bottom w:val="none" w:sz="0" w:space="0" w:color="auto"/>
        <w:right w:val="none" w:sz="0" w:space="0" w:color="auto"/>
      </w:divBdr>
      <w:divsChild>
        <w:div w:id="99226227">
          <w:marLeft w:val="0"/>
          <w:marRight w:val="0"/>
          <w:marTop w:val="0"/>
          <w:marBottom w:val="0"/>
          <w:divBdr>
            <w:top w:val="none" w:sz="0" w:space="0" w:color="auto"/>
            <w:left w:val="none" w:sz="0" w:space="0" w:color="auto"/>
            <w:bottom w:val="none" w:sz="0" w:space="0" w:color="auto"/>
            <w:right w:val="none" w:sz="0" w:space="0" w:color="auto"/>
          </w:divBdr>
        </w:div>
      </w:divsChild>
    </w:div>
    <w:div w:id="1523712787">
      <w:bodyDiv w:val="1"/>
      <w:marLeft w:val="0"/>
      <w:marRight w:val="0"/>
      <w:marTop w:val="0"/>
      <w:marBottom w:val="0"/>
      <w:divBdr>
        <w:top w:val="none" w:sz="0" w:space="0" w:color="auto"/>
        <w:left w:val="none" w:sz="0" w:space="0" w:color="auto"/>
        <w:bottom w:val="none" w:sz="0" w:space="0" w:color="auto"/>
        <w:right w:val="none" w:sz="0" w:space="0" w:color="auto"/>
      </w:divBdr>
      <w:divsChild>
        <w:div w:id="106966882">
          <w:marLeft w:val="0"/>
          <w:marRight w:val="0"/>
          <w:marTop w:val="0"/>
          <w:marBottom w:val="0"/>
          <w:divBdr>
            <w:top w:val="none" w:sz="0" w:space="0" w:color="auto"/>
            <w:left w:val="none" w:sz="0" w:space="0" w:color="auto"/>
            <w:bottom w:val="none" w:sz="0" w:space="0" w:color="auto"/>
            <w:right w:val="none" w:sz="0" w:space="0" w:color="auto"/>
          </w:divBdr>
          <w:divsChild>
            <w:div w:id="379982042">
              <w:marLeft w:val="0"/>
              <w:marRight w:val="0"/>
              <w:marTop w:val="0"/>
              <w:marBottom w:val="0"/>
              <w:divBdr>
                <w:top w:val="none" w:sz="0" w:space="0" w:color="auto"/>
                <w:left w:val="none" w:sz="0" w:space="0" w:color="auto"/>
                <w:bottom w:val="none" w:sz="0" w:space="0" w:color="auto"/>
                <w:right w:val="none" w:sz="0" w:space="0" w:color="auto"/>
              </w:divBdr>
              <w:divsChild>
                <w:div w:id="1054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89112">
      <w:bodyDiv w:val="1"/>
      <w:marLeft w:val="0"/>
      <w:marRight w:val="0"/>
      <w:marTop w:val="0"/>
      <w:marBottom w:val="0"/>
      <w:divBdr>
        <w:top w:val="none" w:sz="0" w:space="0" w:color="auto"/>
        <w:left w:val="none" w:sz="0" w:space="0" w:color="auto"/>
        <w:bottom w:val="none" w:sz="0" w:space="0" w:color="auto"/>
        <w:right w:val="none" w:sz="0" w:space="0" w:color="auto"/>
      </w:divBdr>
      <w:divsChild>
        <w:div w:id="523716275">
          <w:marLeft w:val="0"/>
          <w:marRight w:val="0"/>
          <w:marTop w:val="0"/>
          <w:marBottom w:val="0"/>
          <w:divBdr>
            <w:top w:val="none" w:sz="0" w:space="0" w:color="auto"/>
            <w:left w:val="none" w:sz="0" w:space="0" w:color="auto"/>
            <w:bottom w:val="none" w:sz="0" w:space="0" w:color="auto"/>
            <w:right w:val="none" w:sz="0" w:space="0" w:color="auto"/>
          </w:divBdr>
          <w:divsChild>
            <w:div w:id="1681853949">
              <w:marLeft w:val="0"/>
              <w:marRight w:val="0"/>
              <w:marTop w:val="0"/>
              <w:marBottom w:val="0"/>
              <w:divBdr>
                <w:top w:val="none" w:sz="0" w:space="0" w:color="auto"/>
                <w:left w:val="none" w:sz="0" w:space="0" w:color="auto"/>
                <w:bottom w:val="none" w:sz="0" w:space="0" w:color="auto"/>
                <w:right w:val="none" w:sz="0" w:space="0" w:color="auto"/>
              </w:divBdr>
              <w:divsChild>
                <w:div w:id="18587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765">
      <w:bodyDiv w:val="1"/>
      <w:marLeft w:val="0"/>
      <w:marRight w:val="0"/>
      <w:marTop w:val="0"/>
      <w:marBottom w:val="0"/>
      <w:divBdr>
        <w:top w:val="none" w:sz="0" w:space="0" w:color="auto"/>
        <w:left w:val="none" w:sz="0" w:space="0" w:color="auto"/>
        <w:bottom w:val="none" w:sz="0" w:space="0" w:color="auto"/>
        <w:right w:val="none" w:sz="0" w:space="0" w:color="auto"/>
      </w:divBdr>
      <w:divsChild>
        <w:div w:id="1401903656">
          <w:marLeft w:val="0"/>
          <w:marRight w:val="0"/>
          <w:marTop w:val="0"/>
          <w:marBottom w:val="0"/>
          <w:divBdr>
            <w:top w:val="none" w:sz="0" w:space="0" w:color="auto"/>
            <w:left w:val="none" w:sz="0" w:space="0" w:color="auto"/>
            <w:bottom w:val="none" w:sz="0" w:space="0" w:color="auto"/>
            <w:right w:val="none" w:sz="0" w:space="0" w:color="auto"/>
          </w:divBdr>
        </w:div>
      </w:divsChild>
    </w:div>
    <w:div w:id="1562252665">
      <w:bodyDiv w:val="1"/>
      <w:marLeft w:val="0"/>
      <w:marRight w:val="0"/>
      <w:marTop w:val="0"/>
      <w:marBottom w:val="0"/>
      <w:divBdr>
        <w:top w:val="none" w:sz="0" w:space="0" w:color="auto"/>
        <w:left w:val="none" w:sz="0" w:space="0" w:color="auto"/>
        <w:bottom w:val="none" w:sz="0" w:space="0" w:color="auto"/>
        <w:right w:val="none" w:sz="0" w:space="0" w:color="auto"/>
      </w:divBdr>
      <w:divsChild>
        <w:div w:id="943683751">
          <w:marLeft w:val="0"/>
          <w:marRight w:val="0"/>
          <w:marTop w:val="0"/>
          <w:marBottom w:val="0"/>
          <w:divBdr>
            <w:top w:val="none" w:sz="0" w:space="0" w:color="auto"/>
            <w:left w:val="none" w:sz="0" w:space="0" w:color="auto"/>
            <w:bottom w:val="none" w:sz="0" w:space="0" w:color="auto"/>
            <w:right w:val="none" w:sz="0" w:space="0" w:color="auto"/>
          </w:divBdr>
          <w:divsChild>
            <w:div w:id="619722984">
              <w:marLeft w:val="0"/>
              <w:marRight w:val="0"/>
              <w:marTop w:val="0"/>
              <w:marBottom w:val="0"/>
              <w:divBdr>
                <w:top w:val="none" w:sz="0" w:space="0" w:color="auto"/>
                <w:left w:val="none" w:sz="0" w:space="0" w:color="auto"/>
                <w:bottom w:val="none" w:sz="0" w:space="0" w:color="auto"/>
                <w:right w:val="none" w:sz="0" w:space="0" w:color="auto"/>
              </w:divBdr>
              <w:divsChild>
                <w:div w:id="129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68778">
      <w:bodyDiv w:val="1"/>
      <w:marLeft w:val="0"/>
      <w:marRight w:val="0"/>
      <w:marTop w:val="0"/>
      <w:marBottom w:val="0"/>
      <w:divBdr>
        <w:top w:val="none" w:sz="0" w:space="0" w:color="auto"/>
        <w:left w:val="none" w:sz="0" w:space="0" w:color="auto"/>
        <w:bottom w:val="none" w:sz="0" w:space="0" w:color="auto"/>
        <w:right w:val="none" w:sz="0" w:space="0" w:color="auto"/>
      </w:divBdr>
      <w:divsChild>
        <w:div w:id="1047534012">
          <w:marLeft w:val="0"/>
          <w:marRight w:val="0"/>
          <w:marTop w:val="0"/>
          <w:marBottom w:val="0"/>
          <w:divBdr>
            <w:top w:val="none" w:sz="0" w:space="0" w:color="auto"/>
            <w:left w:val="none" w:sz="0" w:space="0" w:color="auto"/>
            <w:bottom w:val="none" w:sz="0" w:space="0" w:color="auto"/>
            <w:right w:val="none" w:sz="0" w:space="0" w:color="auto"/>
          </w:divBdr>
          <w:divsChild>
            <w:div w:id="1394501010">
              <w:marLeft w:val="0"/>
              <w:marRight w:val="0"/>
              <w:marTop w:val="0"/>
              <w:marBottom w:val="0"/>
              <w:divBdr>
                <w:top w:val="none" w:sz="0" w:space="0" w:color="auto"/>
                <w:left w:val="none" w:sz="0" w:space="0" w:color="auto"/>
                <w:bottom w:val="none" w:sz="0" w:space="0" w:color="auto"/>
                <w:right w:val="none" w:sz="0" w:space="0" w:color="auto"/>
              </w:divBdr>
              <w:divsChild>
                <w:div w:id="19974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119436">
      <w:bodyDiv w:val="1"/>
      <w:marLeft w:val="0"/>
      <w:marRight w:val="0"/>
      <w:marTop w:val="0"/>
      <w:marBottom w:val="0"/>
      <w:divBdr>
        <w:top w:val="none" w:sz="0" w:space="0" w:color="auto"/>
        <w:left w:val="none" w:sz="0" w:space="0" w:color="auto"/>
        <w:bottom w:val="none" w:sz="0" w:space="0" w:color="auto"/>
        <w:right w:val="none" w:sz="0" w:space="0" w:color="auto"/>
      </w:divBdr>
    </w:div>
    <w:div w:id="1671056936">
      <w:bodyDiv w:val="1"/>
      <w:marLeft w:val="0"/>
      <w:marRight w:val="0"/>
      <w:marTop w:val="0"/>
      <w:marBottom w:val="0"/>
      <w:divBdr>
        <w:top w:val="none" w:sz="0" w:space="0" w:color="auto"/>
        <w:left w:val="none" w:sz="0" w:space="0" w:color="auto"/>
        <w:bottom w:val="none" w:sz="0" w:space="0" w:color="auto"/>
        <w:right w:val="none" w:sz="0" w:space="0" w:color="auto"/>
      </w:divBdr>
      <w:divsChild>
        <w:div w:id="233511082">
          <w:marLeft w:val="0"/>
          <w:marRight w:val="0"/>
          <w:marTop w:val="0"/>
          <w:marBottom w:val="0"/>
          <w:divBdr>
            <w:top w:val="none" w:sz="0" w:space="0" w:color="auto"/>
            <w:left w:val="none" w:sz="0" w:space="0" w:color="auto"/>
            <w:bottom w:val="none" w:sz="0" w:space="0" w:color="auto"/>
            <w:right w:val="none" w:sz="0" w:space="0" w:color="auto"/>
          </w:divBdr>
          <w:divsChild>
            <w:div w:id="928200731">
              <w:marLeft w:val="0"/>
              <w:marRight w:val="0"/>
              <w:marTop w:val="0"/>
              <w:marBottom w:val="0"/>
              <w:divBdr>
                <w:top w:val="none" w:sz="0" w:space="0" w:color="auto"/>
                <w:left w:val="none" w:sz="0" w:space="0" w:color="auto"/>
                <w:bottom w:val="none" w:sz="0" w:space="0" w:color="auto"/>
                <w:right w:val="none" w:sz="0" w:space="0" w:color="auto"/>
              </w:divBdr>
              <w:divsChild>
                <w:div w:id="90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1516">
          <w:marLeft w:val="0"/>
          <w:marRight w:val="0"/>
          <w:marTop w:val="0"/>
          <w:marBottom w:val="0"/>
          <w:divBdr>
            <w:top w:val="none" w:sz="0" w:space="0" w:color="auto"/>
            <w:left w:val="none" w:sz="0" w:space="0" w:color="auto"/>
            <w:bottom w:val="none" w:sz="0" w:space="0" w:color="auto"/>
            <w:right w:val="none" w:sz="0" w:space="0" w:color="auto"/>
          </w:divBdr>
          <w:divsChild>
            <w:div w:id="783578374">
              <w:marLeft w:val="0"/>
              <w:marRight w:val="0"/>
              <w:marTop w:val="0"/>
              <w:marBottom w:val="0"/>
              <w:divBdr>
                <w:top w:val="none" w:sz="0" w:space="0" w:color="auto"/>
                <w:left w:val="none" w:sz="0" w:space="0" w:color="auto"/>
                <w:bottom w:val="none" w:sz="0" w:space="0" w:color="auto"/>
                <w:right w:val="none" w:sz="0" w:space="0" w:color="auto"/>
              </w:divBdr>
              <w:divsChild>
                <w:div w:id="12436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26769">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sChild>
        <w:div w:id="143202465">
          <w:marLeft w:val="0"/>
          <w:marRight w:val="0"/>
          <w:marTop w:val="0"/>
          <w:marBottom w:val="0"/>
          <w:divBdr>
            <w:top w:val="none" w:sz="0" w:space="0" w:color="auto"/>
            <w:left w:val="none" w:sz="0" w:space="0" w:color="auto"/>
            <w:bottom w:val="none" w:sz="0" w:space="0" w:color="auto"/>
            <w:right w:val="none" w:sz="0" w:space="0" w:color="auto"/>
          </w:divBdr>
          <w:divsChild>
            <w:div w:id="473373161">
              <w:marLeft w:val="0"/>
              <w:marRight w:val="0"/>
              <w:marTop w:val="0"/>
              <w:marBottom w:val="0"/>
              <w:divBdr>
                <w:top w:val="none" w:sz="0" w:space="0" w:color="auto"/>
                <w:left w:val="none" w:sz="0" w:space="0" w:color="auto"/>
                <w:bottom w:val="none" w:sz="0" w:space="0" w:color="auto"/>
                <w:right w:val="none" w:sz="0" w:space="0" w:color="auto"/>
              </w:divBdr>
              <w:divsChild>
                <w:div w:id="17605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8129">
      <w:bodyDiv w:val="1"/>
      <w:marLeft w:val="0"/>
      <w:marRight w:val="0"/>
      <w:marTop w:val="0"/>
      <w:marBottom w:val="0"/>
      <w:divBdr>
        <w:top w:val="none" w:sz="0" w:space="0" w:color="auto"/>
        <w:left w:val="none" w:sz="0" w:space="0" w:color="auto"/>
        <w:bottom w:val="none" w:sz="0" w:space="0" w:color="auto"/>
        <w:right w:val="none" w:sz="0" w:space="0" w:color="auto"/>
      </w:divBdr>
      <w:divsChild>
        <w:div w:id="685601703">
          <w:marLeft w:val="0"/>
          <w:marRight w:val="0"/>
          <w:marTop w:val="0"/>
          <w:marBottom w:val="0"/>
          <w:divBdr>
            <w:top w:val="none" w:sz="0" w:space="0" w:color="auto"/>
            <w:left w:val="none" w:sz="0" w:space="0" w:color="auto"/>
            <w:bottom w:val="none" w:sz="0" w:space="0" w:color="auto"/>
            <w:right w:val="none" w:sz="0" w:space="0" w:color="auto"/>
          </w:divBdr>
          <w:divsChild>
            <w:div w:id="71398409">
              <w:marLeft w:val="0"/>
              <w:marRight w:val="0"/>
              <w:marTop w:val="0"/>
              <w:marBottom w:val="0"/>
              <w:divBdr>
                <w:top w:val="none" w:sz="0" w:space="0" w:color="auto"/>
                <w:left w:val="none" w:sz="0" w:space="0" w:color="auto"/>
                <w:bottom w:val="none" w:sz="0" w:space="0" w:color="auto"/>
                <w:right w:val="none" w:sz="0" w:space="0" w:color="auto"/>
              </w:divBdr>
              <w:divsChild>
                <w:div w:id="2157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9167">
      <w:bodyDiv w:val="1"/>
      <w:marLeft w:val="0"/>
      <w:marRight w:val="0"/>
      <w:marTop w:val="0"/>
      <w:marBottom w:val="0"/>
      <w:divBdr>
        <w:top w:val="none" w:sz="0" w:space="0" w:color="auto"/>
        <w:left w:val="none" w:sz="0" w:space="0" w:color="auto"/>
        <w:bottom w:val="none" w:sz="0" w:space="0" w:color="auto"/>
        <w:right w:val="none" w:sz="0" w:space="0" w:color="auto"/>
      </w:divBdr>
    </w:div>
    <w:div w:id="1883636777">
      <w:bodyDiv w:val="1"/>
      <w:marLeft w:val="0"/>
      <w:marRight w:val="0"/>
      <w:marTop w:val="0"/>
      <w:marBottom w:val="0"/>
      <w:divBdr>
        <w:top w:val="none" w:sz="0" w:space="0" w:color="auto"/>
        <w:left w:val="none" w:sz="0" w:space="0" w:color="auto"/>
        <w:bottom w:val="none" w:sz="0" w:space="0" w:color="auto"/>
        <w:right w:val="none" w:sz="0" w:space="0" w:color="auto"/>
      </w:divBdr>
      <w:divsChild>
        <w:div w:id="97144467">
          <w:marLeft w:val="0"/>
          <w:marRight w:val="0"/>
          <w:marTop w:val="0"/>
          <w:marBottom w:val="0"/>
          <w:divBdr>
            <w:top w:val="none" w:sz="0" w:space="0" w:color="auto"/>
            <w:left w:val="none" w:sz="0" w:space="0" w:color="auto"/>
            <w:bottom w:val="none" w:sz="0" w:space="0" w:color="auto"/>
            <w:right w:val="none" w:sz="0" w:space="0" w:color="auto"/>
          </w:divBdr>
          <w:divsChild>
            <w:div w:id="315260630">
              <w:marLeft w:val="0"/>
              <w:marRight w:val="0"/>
              <w:marTop w:val="0"/>
              <w:marBottom w:val="0"/>
              <w:divBdr>
                <w:top w:val="none" w:sz="0" w:space="0" w:color="auto"/>
                <w:left w:val="none" w:sz="0" w:space="0" w:color="auto"/>
                <w:bottom w:val="none" w:sz="0" w:space="0" w:color="auto"/>
                <w:right w:val="none" w:sz="0" w:space="0" w:color="auto"/>
              </w:divBdr>
              <w:divsChild>
                <w:div w:id="829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114">
      <w:bodyDiv w:val="1"/>
      <w:marLeft w:val="0"/>
      <w:marRight w:val="0"/>
      <w:marTop w:val="0"/>
      <w:marBottom w:val="0"/>
      <w:divBdr>
        <w:top w:val="none" w:sz="0" w:space="0" w:color="auto"/>
        <w:left w:val="none" w:sz="0" w:space="0" w:color="auto"/>
        <w:bottom w:val="none" w:sz="0" w:space="0" w:color="auto"/>
        <w:right w:val="none" w:sz="0" w:space="0" w:color="auto"/>
      </w:divBdr>
    </w:div>
    <w:div w:id="1992825041">
      <w:bodyDiv w:val="1"/>
      <w:marLeft w:val="0"/>
      <w:marRight w:val="0"/>
      <w:marTop w:val="0"/>
      <w:marBottom w:val="0"/>
      <w:divBdr>
        <w:top w:val="none" w:sz="0" w:space="0" w:color="auto"/>
        <w:left w:val="none" w:sz="0" w:space="0" w:color="auto"/>
        <w:bottom w:val="none" w:sz="0" w:space="0" w:color="auto"/>
        <w:right w:val="none" w:sz="0" w:space="0" w:color="auto"/>
      </w:divBdr>
      <w:divsChild>
        <w:div w:id="539903638">
          <w:marLeft w:val="0"/>
          <w:marRight w:val="0"/>
          <w:marTop w:val="0"/>
          <w:marBottom w:val="0"/>
          <w:divBdr>
            <w:top w:val="none" w:sz="0" w:space="0" w:color="auto"/>
            <w:left w:val="none" w:sz="0" w:space="0" w:color="auto"/>
            <w:bottom w:val="none" w:sz="0" w:space="0" w:color="auto"/>
            <w:right w:val="none" w:sz="0" w:space="0" w:color="auto"/>
          </w:divBdr>
          <w:divsChild>
            <w:div w:id="871725666">
              <w:marLeft w:val="0"/>
              <w:marRight w:val="0"/>
              <w:marTop w:val="0"/>
              <w:marBottom w:val="0"/>
              <w:divBdr>
                <w:top w:val="none" w:sz="0" w:space="0" w:color="auto"/>
                <w:left w:val="none" w:sz="0" w:space="0" w:color="auto"/>
                <w:bottom w:val="none" w:sz="0" w:space="0" w:color="auto"/>
                <w:right w:val="none" w:sz="0" w:space="0" w:color="auto"/>
              </w:divBdr>
              <w:divsChild>
                <w:div w:id="15219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305">
      <w:bodyDiv w:val="1"/>
      <w:marLeft w:val="0"/>
      <w:marRight w:val="0"/>
      <w:marTop w:val="0"/>
      <w:marBottom w:val="0"/>
      <w:divBdr>
        <w:top w:val="none" w:sz="0" w:space="0" w:color="auto"/>
        <w:left w:val="none" w:sz="0" w:space="0" w:color="auto"/>
        <w:bottom w:val="none" w:sz="0" w:space="0" w:color="auto"/>
        <w:right w:val="none" w:sz="0" w:space="0" w:color="auto"/>
      </w:divBdr>
      <w:divsChild>
        <w:div w:id="2126999356">
          <w:marLeft w:val="0"/>
          <w:marRight w:val="0"/>
          <w:marTop w:val="0"/>
          <w:marBottom w:val="0"/>
          <w:divBdr>
            <w:top w:val="none" w:sz="0" w:space="0" w:color="auto"/>
            <w:left w:val="none" w:sz="0" w:space="0" w:color="auto"/>
            <w:bottom w:val="none" w:sz="0" w:space="0" w:color="auto"/>
            <w:right w:val="none" w:sz="0" w:space="0" w:color="auto"/>
          </w:divBdr>
          <w:divsChild>
            <w:div w:id="1435786547">
              <w:marLeft w:val="0"/>
              <w:marRight w:val="0"/>
              <w:marTop w:val="0"/>
              <w:marBottom w:val="0"/>
              <w:divBdr>
                <w:top w:val="none" w:sz="0" w:space="0" w:color="auto"/>
                <w:left w:val="none" w:sz="0" w:space="0" w:color="auto"/>
                <w:bottom w:val="none" w:sz="0" w:space="0" w:color="auto"/>
                <w:right w:val="none" w:sz="0" w:space="0" w:color="auto"/>
              </w:divBdr>
              <w:divsChild>
                <w:div w:id="6011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2283">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0">
          <w:marLeft w:val="0"/>
          <w:marRight w:val="0"/>
          <w:marTop w:val="0"/>
          <w:marBottom w:val="0"/>
          <w:divBdr>
            <w:top w:val="none" w:sz="0" w:space="0" w:color="auto"/>
            <w:left w:val="none" w:sz="0" w:space="0" w:color="auto"/>
            <w:bottom w:val="none" w:sz="0" w:space="0" w:color="auto"/>
            <w:right w:val="none" w:sz="0" w:space="0" w:color="auto"/>
          </w:divBdr>
          <w:divsChild>
            <w:div w:id="637036126">
              <w:marLeft w:val="0"/>
              <w:marRight w:val="0"/>
              <w:marTop w:val="0"/>
              <w:marBottom w:val="0"/>
              <w:divBdr>
                <w:top w:val="none" w:sz="0" w:space="0" w:color="auto"/>
                <w:left w:val="none" w:sz="0" w:space="0" w:color="auto"/>
                <w:bottom w:val="none" w:sz="0" w:space="0" w:color="auto"/>
                <w:right w:val="none" w:sz="0" w:space="0" w:color="auto"/>
              </w:divBdr>
              <w:divsChild>
                <w:div w:id="125142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42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CC4C0-3DD7-FA48-94B2-B1DDD328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6256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7339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Scontras</dc:creator>
  <cp:keywords/>
  <dc:description/>
  <cp:lastModifiedBy>Gregory Scontras</cp:lastModifiedBy>
  <cp:revision>2</cp:revision>
  <cp:lastPrinted>2016-09-11T23:58:00Z</cp:lastPrinted>
  <dcterms:created xsi:type="dcterms:W3CDTF">2018-11-10T10:12:00Z</dcterms:created>
  <dcterms:modified xsi:type="dcterms:W3CDTF">2018-11-10T10:12:00Z</dcterms:modified>
  <cp:category/>
</cp:coreProperties>
</file>