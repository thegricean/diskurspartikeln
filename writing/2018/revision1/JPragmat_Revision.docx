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8683D6" w14:textId="77777777" w:rsidR="00030BA8" w:rsidRPr="00937991" w:rsidRDefault="00030BA8" w:rsidP="0096363D">
      <w:pPr>
        <w:jc w:val="both"/>
        <w:rPr>
          <w:color w:val="000000" w:themeColor="text1"/>
        </w:rPr>
      </w:pPr>
    </w:p>
    <w:p w14:paraId="587C7AB6" w14:textId="77777777" w:rsidR="00E9143E" w:rsidRPr="00644167" w:rsidRDefault="00E9143E" w:rsidP="006B4B6A">
      <w:pPr>
        <w:jc w:val="center"/>
        <w:outlineLvl w:val="0"/>
        <w:rPr>
          <w:b/>
          <w:color w:val="000000" w:themeColor="text1"/>
          <w:sz w:val="36"/>
          <w:szCs w:val="36"/>
          <w:lang w:val="en-US"/>
        </w:rPr>
      </w:pPr>
      <w:r w:rsidRPr="00644167">
        <w:rPr>
          <w:b/>
          <w:color w:val="000000" w:themeColor="text1"/>
          <w:sz w:val="36"/>
          <w:szCs w:val="36"/>
          <w:lang w:val="en-US"/>
        </w:rPr>
        <w:t>Definitely, maybe:</w:t>
      </w:r>
    </w:p>
    <w:p w14:paraId="3A7C8D61" w14:textId="70AEF8DD" w:rsidR="00030BA8" w:rsidRPr="00644167" w:rsidRDefault="00466BA9" w:rsidP="0096363D">
      <w:pPr>
        <w:jc w:val="center"/>
        <w:rPr>
          <w:b/>
          <w:color w:val="000000" w:themeColor="text1"/>
          <w:sz w:val="36"/>
          <w:szCs w:val="36"/>
          <w:lang w:val="en-US"/>
        </w:rPr>
      </w:pPr>
      <w:r w:rsidRPr="00644167">
        <w:rPr>
          <w:b/>
          <w:color w:val="000000" w:themeColor="text1"/>
          <w:sz w:val="36"/>
          <w:szCs w:val="36"/>
          <w:lang w:val="en-US"/>
        </w:rPr>
        <w:t xml:space="preserve">A new experimental paradigm for investigating </w:t>
      </w:r>
      <w:r w:rsidR="00F63A2E">
        <w:rPr>
          <w:b/>
          <w:color w:val="000000" w:themeColor="text1"/>
          <w:sz w:val="36"/>
          <w:szCs w:val="36"/>
          <w:lang w:val="en-US"/>
        </w:rPr>
        <w:t xml:space="preserve">the pragmatics of </w:t>
      </w:r>
      <w:r w:rsidR="000B6317">
        <w:rPr>
          <w:b/>
          <w:color w:val="000000" w:themeColor="text1"/>
          <w:sz w:val="36"/>
          <w:szCs w:val="36"/>
          <w:lang w:val="en-US"/>
        </w:rPr>
        <w:t xml:space="preserve">evidential devices </w:t>
      </w:r>
      <w:r w:rsidR="007F786A">
        <w:rPr>
          <w:b/>
          <w:color w:val="000000" w:themeColor="text1"/>
          <w:sz w:val="36"/>
          <w:szCs w:val="36"/>
          <w:lang w:val="en-US"/>
        </w:rPr>
        <w:t xml:space="preserve">across </w:t>
      </w:r>
      <w:r w:rsidR="000B6317">
        <w:rPr>
          <w:b/>
          <w:color w:val="000000" w:themeColor="text1"/>
          <w:sz w:val="36"/>
          <w:szCs w:val="36"/>
          <w:lang w:val="en-US"/>
        </w:rPr>
        <w:t>languages</w:t>
      </w:r>
    </w:p>
    <w:p w14:paraId="5748A657" w14:textId="77777777" w:rsidR="00030BA8" w:rsidRPr="00937991" w:rsidRDefault="00030BA8" w:rsidP="00466BA9">
      <w:pPr>
        <w:jc w:val="both"/>
        <w:rPr>
          <w:color w:val="000000" w:themeColor="text1"/>
          <w:lang w:val="en-US"/>
        </w:rPr>
      </w:pPr>
    </w:p>
    <w:p w14:paraId="19224B39" w14:textId="77777777" w:rsidR="002E0A21" w:rsidRPr="00937991" w:rsidRDefault="002E0A21" w:rsidP="00466BA9">
      <w:pPr>
        <w:autoSpaceDE w:val="0"/>
        <w:autoSpaceDN w:val="0"/>
        <w:adjustRightInd w:val="0"/>
        <w:jc w:val="both"/>
        <w:rPr>
          <w:rFonts w:eastAsia="Arial"/>
          <w:color w:val="000000" w:themeColor="text1"/>
          <w:lang w:val="en-US"/>
        </w:rPr>
      </w:pPr>
    </w:p>
    <w:p w14:paraId="53AC8799" w14:textId="62668E86" w:rsidR="00644167" w:rsidRPr="00937991" w:rsidRDefault="00644167" w:rsidP="00644167">
      <w:pPr>
        <w:jc w:val="both"/>
        <w:rPr>
          <w:color w:val="000000" w:themeColor="text1"/>
          <w:lang w:val="en-US"/>
        </w:rPr>
      </w:pPr>
      <w:r w:rsidRPr="00937991">
        <w:rPr>
          <w:b/>
          <w:color w:val="000000" w:themeColor="text1"/>
          <w:lang w:val="en-US"/>
        </w:rPr>
        <w:t>Abstract.</w:t>
      </w:r>
      <w:r>
        <w:rPr>
          <w:b/>
          <w:color w:val="000000" w:themeColor="text1"/>
          <w:lang w:val="en-US"/>
        </w:rPr>
        <w:t xml:space="preserve"> </w:t>
      </w:r>
      <w:r>
        <w:rPr>
          <w:color w:val="000000" w:themeColor="text1"/>
          <w:lang w:val="en-US"/>
        </w:rPr>
        <w:t xml:space="preserve">We </w:t>
      </w:r>
      <w:r w:rsidRPr="00937991">
        <w:rPr>
          <w:color w:val="000000" w:themeColor="text1"/>
          <w:lang w:val="en-US"/>
        </w:rPr>
        <w:t xml:space="preserve">present a </w:t>
      </w:r>
      <w:r>
        <w:rPr>
          <w:color w:val="000000" w:themeColor="text1"/>
          <w:lang w:val="en-US"/>
        </w:rPr>
        <w:t xml:space="preserve">new experimental paradigm for </w:t>
      </w:r>
      <w:r w:rsidRPr="00937991">
        <w:rPr>
          <w:color w:val="000000" w:themeColor="text1"/>
          <w:lang w:val="en-US"/>
        </w:rPr>
        <w:t xml:space="preserve">investigating </w:t>
      </w:r>
      <w:r w:rsidR="00F21C18">
        <w:rPr>
          <w:color w:val="000000" w:themeColor="text1"/>
          <w:lang w:val="en-US"/>
        </w:rPr>
        <w:t xml:space="preserve">lexical </w:t>
      </w:r>
      <w:r w:rsidRPr="00937991">
        <w:rPr>
          <w:color w:val="000000" w:themeColor="text1"/>
          <w:lang w:val="en-US"/>
        </w:rPr>
        <w:t xml:space="preserve">expressions </w:t>
      </w:r>
      <w:r>
        <w:rPr>
          <w:color w:val="000000" w:themeColor="text1"/>
          <w:lang w:val="en-US"/>
        </w:rPr>
        <w:t xml:space="preserve">that convey </w:t>
      </w:r>
      <w:r w:rsidRPr="00937991">
        <w:rPr>
          <w:color w:val="000000" w:themeColor="text1"/>
          <w:lang w:val="en-US"/>
        </w:rPr>
        <w:t>different strengths of speaker commitment. Specifically, we</w:t>
      </w:r>
      <w:r w:rsidR="00492EF9">
        <w:rPr>
          <w:color w:val="000000" w:themeColor="text1"/>
          <w:lang w:val="en-US"/>
        </w:rPr>
        <w:t xml:space="preserve"> </w:t>
      </w:r>
      <w:r w:rsidR="00492EF9" w:rsidRPr="00937991">
        <w:rPr>
          <w:color w:val="000000" w:themeColor="text1"/>
          <w:lang w:val="en-US"/>
        </w:rPr>
        <w:t>compar</w:t>
      </w:r>
      <w:r w:rsidR="00492EF9">
        <w:rPr>
          <w:color w:val="000000" w:themeColor="text1"/>
          <w:lang w:val="en-US"/>
        </w:rPr>
        <w:t>e</w:t>
      </w:r>
      <w:r w:rsidR="00492EF9" w:rsidRPr="00937991">
        <w:rPr>
          <w:color w:val="000000" w:themeColor="text1"/>
          <w:lang w:val="en-US"/>
        </w:rPr>
        <w:t xml:space="preserve"> </w:t>
      </w:r>
      <w:r w:rsidR="00492EF9">
        <w:rPr>
          <w:color w:val="000000" w:themeColor="text1"/>
          <w:lang w:val="en-US"/>
        </w:rPr>
        <w:t xml:space="preserve">different evidential contexts for using modal devices, epistemic discourse particles, and </w:t>
      </w:r>
      <w:r w:rsidR="00492EF9" w:rsidRPr="00937991">
        <w:rPr>
          <w:color w:val="000000" w:themeColor="text1"/>
          <w:lang w:val="en-US"/>
        </w:rPr>
        <w:t>statements with no evidential markers</w:t>
      </w:r>
      <w:r w:rsidR="00492EF9">
        <w:rPr>
          <w:color w:val="000000" w:themeColor="text1"/>
          <w:lang w:val="en-US"/>
        </w:rPr>
        <w:t xml:space="preserve"> at all,</w:t>
      </w:r>
      <w:r w:rsidR="00492EF9" w:rsidRPr="00937991">
        <w:rPr>
          <w:color w:val="000000" w:themeColor="text1"/>
          <w:lang w:val="en-US"/>
        </w:rPr>
        <w:t xml:space="preserve"> </w:t>
      </w:r>
      <w:r w:rsidRPr="00937991">
        <w:rPr>
          <w:color w:val="000000" w:themeColor="text1"/>
          <w:lang w:val="en-US"/>
        </w:rPr>
        <w:t>examin</w:t>
      </w:r>
      <w:r w:rsidR="00492EF9">
        <w:rPr>
          <w:color w:val="000000" w:themeColor="text1"/>
          <w:lang w:val="en-US"/>
        </w:rPr>
        <w:t>ing</w:t>
      </w:r>
      <w:r w:rsidRPr="00937991">
        <w:rPr>
          <w:color w:val="000000" w:themeColor="text1"/>
          <w:lang w:val="en-US"/>
        </w:rPr>
        <w:t xml:space="preserve"> the extent to which listeners’ interpretation</w:t>
      </w:r>
      <w:r w:rsidR="00492EF9">
        <w:rPr>
          <w:color w:val="000000" w:themeColor="text1"/>
          <w:lang w:val="en-US"/>
        </w:rPr>
        <w:t>s</w:t>
      </w:r>
      <w:r w:rsidRPr="00937991">
        <w:rPr>
          <w:color w:val="000000" w:themeColor="text1"/>
          <w:lang w:val="en-US"/>
        </w:rPr>
        <w:t xml:space="preserve"> of certain types of </w:t>
      </w:r>
      <w:r w:rsidR="00F447E9">
        <w:rPr>
          <w:color w:val="000000" w:themeColor="text1"/>
          <w:lang w:val="en-US"/>
        </w:rPr>
        <w:t xml:space="preserve">evidential words </w:t>
      </w:r>
      <w:r w:rsidRPr="00937991">
        <w:rPr>
          <w:color w:val="000000" w:themeColor="text1"/>
          <w:lang w:val="en-US"/>
        </w:rPr>
        <w:t>and their judgments about speaker</w:t>
      </w:r>
      <w:r w:rsidR="00F447E9">
        <w:rPr>
          <w:color w:val="000000" w:themeColor="text1"/>
          <w:lang w:val="en-US"/>
        </w:rPr>
        <w:t xml:space="preserve"> commitment differ in strength</w:t>
      </w:r>
      <w:r w:rsidRPr="00937991">
        <w:rPr>
          <w:color w:val="000000" w:themeColor="text1"/>
          <w:lang w:val="en-US"/>
        </w:rPr>
        <w:t xml:space="preserve">. We also probe speakers’ production preferences for these different devices under varying evidential circumstances. The results of our experiments </w:t>
      </w:r>
      <w:r>
        <w:rPr>
          <w:color w:val="000000" w:themeColor="text1"/>
          <w:lang w:val="en-US"/>
        </w:rPr>
        <w:t xml:space="preserve">shed new light on </w:t>
      </w:r>
      <w:r w:rsidR="00392409">
        <w:rPr>
          <w:color w:val="000000" w:themeColor="text1"/>
          <w:lang w:val="en-US"/>
        </w:rPr>
        <w:t>distinctions</w:t>
      </w:r>
      <w:r w:rsidRPr="00937991">
        <w:rPr>
          <w:color w:val="000000" w:themeColor="text1"/>
          <w:lang w:val="en-US"/>
        </w:rPr>
        <w:t xml:space="preserve"> </w:t>
      </w:r>
      <w:r w:rsidR="00F447E9">
        <w:rPr>
          <w:color w:val="000000" w:themeColor="text1"/>
          <w:lang w:val="en-US"/>
        </w:rPr>
        <w:t xml:space="preserve">and controversies </w:t>
      </w:r>
      <w:r>
        <w:rPr>
          <w:color w:val="000000" w:themeColor="text1"/>
          <w:lang w:val="en-US"/>
        </w:rPr>
        <w:t xml:space="preserve">that </w:t>
      </w:r>
      <w:r w:rsidR="00F447E9">
        <w:rPr>
          <w:color w:val="000000" w:themeColor="text1"/>
          <w:lang w:val="en-US"/>
        </w:rPr>
        <w:t xml:space="preserve">play a </w:t>
      </w:r>
      <w:r w:rsidR="00492EF9">
        <w:rPr>
          <w:color w:val="000000" w:themeColor="text1"/>
          <w:lang w:val="en-US"/>
        </w:rPr>
        <w:t xml:space="preserve">key </w:t>
      </w:r>
      <w:r w:rsidR="00F447E9">
        <w:rPr>
          <w:color w:val="000000" w:themeColor="text1"/>
          <w:lang w:val="en-US"/>
        </w:rPr>
        <w:t xml:space="preserve">role </w:t>
      </w:r>
      <w:r w:rsidRPr="00937991">
        <w:rPr>
          <w:color w:val="000000" w:themeColor="text1"/>
          <w:lang w:val="en-US"/>
        </w:rPr>
        <w:t xml:space="preserve">in the </w:t>
      </w:r>
      <w:r w:rsidR="00F21C18">
        <w:rPr>
          <w:color w:val="000000" w:themeColor="text1"/>
          <w:lang w:val="en-US"/>
        </w:rPr>
        <w:t xml:space="preserve">current </w:t>
      </w:r>
      <w:r>
        <w:rPr>
          <w:color w:val="000000" w:themeColor="text1"/>
          <w:lang w:val="en-US"/>
        </w:rPr>
        <w:t xml:space="preserve">theoretical </w:t>
      </w:r>
      <w:r w:rsidRPr="00937991">
        <w:rPr>
          <w:color w:val="000000" w:themeColor="text1"/>
          <w:lang w:val="en-US"/>
        </w:rPr>
        <w:t>literature</w:t>
      </w:r>
      <w:r w:rsidR="00492EF9">
        <w:rPr>
          <w:color w:val="000000" w:themeColor="text1"/>
          <w:lang w:val="en-US"/>
        </w:rPr>
        <w:t xml:space="preserve"> on the semantics </w:t>
      </w:r>
      <w:r w:rsidR="00273B8E">
        <w:rPr>
          <w:color w:val="000000" w:themeColor="text1"/>
          <w:lang w:val="en-US"/>
        </w:rPr>
        <w:t xml:space="preserve">and pragmatics </w:t>
      </w:r>
      <w:r w:rsidR="00492EF9">
        <w:rPr>
          <w:color w:val="000000" w:themeColor="text1"/>
          <w:lang w:val="en-US"/>
        </w:rPr>
        <w:t>of modals and discourse particles</w:t>
      </w:r>
      <w:r w:rsidRPr="00937991">
        <w:rPr>
          <w:color w:val="000000" w:themeColor="text1"/>
          <w:lang w:val="en-US"/>
        </w:rPr>
        <w:t>.</w:t>
      </w:r>
      <w:r w:rsidR="0020496E">
        <w:rPr>
          <w:color w:val="000000" w:themeColor="text1"/>
          <w:lang w:val="en-US"/>
        </w:rPr>
        <w:t xml:space="preserve"> </w:t>
      </w:r>
      <w:r w:rsidR="0020496E" w:rsidRPr="00937991">
        <w:rPr>
          <w:color w:val="000000" w:themeColor="text1"/>
          <w:lang w:val="en-US"/>
        </w:rPr>
        <w:t xml:space="preserve">Our </w:t>
      </w:r>
      <w:r w:rsidR="0020496E">
        <w:rPr>
          <w:color w:val="000000" w:themeColor="text1"/>
          <w:lang w:val="en-US"/>
        </w:rPr>
        <w:t xml:space="preserve">paradigm </w:t>
      </w:r>
      <w:r w:rsidR="00F447E9">
        <w:rPr>
          <w:color w:val="000000" w:themeColor="text1"/>
          <w:lang w:val="en-US"/>
        </w:rPr>
        <w:t xml:space="preserve">thus </w:t>
      </w:r>
      <w:r w:rsidR="0020496E" w:rsidRPr="00937991">
        <w:rPr>
          <w:color w:val="000000" w:themeColor="text1"/>
          <w:lang w:val="en-US"/>
        </w:rPr>
        <w:t>contribute</w:t>
      </w:r>
      <w:r w:rsidR="0020496E">
        <w:rPr>
          <w:color w:val="000000" w:themeColor="text1"/>
          <w:lang w:val="en-US"/>
        </w:rPr>
        <w:t>s</w:t>
      </w:r>
      <w:r w:rsidR="0020496E" w:rsidRPr="00937991">
        <w:rPr>
          <w:color w:val="000000" w:themeColor="text1"/>
          <w:lang w:val="en-US"/>
        </w:rPr>
        <w:t xml:space="preserve"> to a domain of </w:t>
      </w:r>
      <w:r w:rsidR="0020496E">
        <w:rPr>
          <w:color w:val="000000" w:themeColor="text1"/>
          <w:lang w:val="en-US"/>
        </w:rPr>
        <w:t xml:space="preserve">experimental </w:t>
      </w:r>
      <w:r w:rsidR="0020496E" w:rsidRPr="00937991">
        <w:rPr>
          <w:color w:val="000000" w:themeColor="text1"/>
          <w:lang w:val="en-US"/>
        </w:rPr>
        <w:t xml:space="preserve">research on </w:t>
      </w:r>
      <w:r w:rsidR="0020496E">
        <w:rPr>
          <w:color w:val="000000" w:themeColor="text1"/>
          <w:lang w:val="en-US"/>
        </w:rPr>
        <w:t xml:space="preserve">evidential expressions </w:t>
      </w:r>
      <w:r w:rsidR="0020496E" w:rsidRPr="00937991">
        <w:rPr>
          <w:color w:val="000000" w:themeColor="text1"/>
          <w:lang w:val="en-US"/>
        </w:rPr>
        <w:t>that is only just taking shape at the crossroad</w:t>
      </w:r>
      <w:r w:rsidR="00492EF9">
        <w:rPr>
          <w:color w:val="000000" w:themeColor="text1"/>
          <w:lang w:val="en-US"/>
        </w:rPr>
        <w:t>s</w:t>
      </w:r>
      <w:r w:rsidR="0020496E" w:rsidRPr="00937991">
        <w:rPr>
          <w:color w:val="000000" w:themeColor="text1"/>
          <w:lang w:val="en-US"/>
        </w:rPr>
        <w:t xml:space="preserve"> of theoretical semantics/pragmatics and psycholinguistics</w:t>
      </w:r>
      <w:r w:rsidR="00492EF9">
        <w:rPr>
          <w:color w:val="000000" w:themeColor="text1"/>
          <w:lang w:val="en-US"/>
        </w:rPr>
        <w:t>;</w:t>
      </w:r>
      <w:r w:rsidR="0020496E" w:rsidRPr="00937991">
        <w:rPr>
          <w:color w:val="000000" w:themeColor="text1"/>
          <w:lang w:val="en-US"/>
        </w:rPr>
        <w:t xml:space="preserve"> we </w:t>
      </w:r>
      <w:r w:rsidR="0020496E">
        <w:rPr>
          <w:color w:val="000000" w:themeColor="text1"/>
          <w:lang w:val="en-US"/>
        </w:rPr>
        <w:t>provide</w:t>
      </w:r>
      <w:r w:rsidR="0020496E" w:rsidRPr="00937991">
        <w:rPr>
          <w:color w:val="000000" w:themeColor="text1"/>
          <w:lang w:val="en-US"/>
        </w:rPr>
        <w:t xml:space="preserve"> a </w:t>
      </w:r>
      <w:r w:rsidR="006E71FA">
        <w:rPr>
          <w:color w:val="000000" w:themeColor="text1"/>
          <w:lang w:val="en-US"/>
        </w:rPr>
        <w:t>potential</w:t>
      </w:r>
      <w:r w:rsidR="006E71FA" w:rsidRPr="00937991">
        <w:rPr>
          <w:color w:val="000000" w:themeColor="text1"/>
          <w:lang w:val="en-US"/>
        </w:rPr>
        <w:t xml:space="preserve"> </w:t>
      </w:r>
      <w:r w:rsidR="0020496E" w:rsidRPr="00937991">
        <w:rPr>
          <w:color w:val="000000" w:themeColor="text1"/>
          <w:lang w:val="en-US"/>
        </w:rPr>
        <w:t xml:space="preserve">starting point for approaching theoretical debates on the nature of </w:t>
      </w:r>
      <w:r w:rsidR="00791690">
        <w:rPr>
          <w:color w:val="000000" w:themeColor="text1"/>
          <w:lang w:val="en-US"/>
        </w:rPr>
        <w:t xml:space="preserve">modal </w:t>
      </w:r>
      <w:r w:rsidR="0020496E" w:rsidRPr="00937991">
        <w:rPr>
          <w:color w:val="000000" w:themeColor="text1"/>
          <w:lang w:val="en-US"/>
        </w:rPr>
        <w:t>evid</w:t>
      </w:r>
      <w:r w:rsidR="0020496E">
        <w:rPr>
          <w:color w:val="000000" w:themeColor="text1"/>
          <w:lang w:val="en-US"/>
        </w:rPr>
        <w:t xml:space="preserve">ential expressions </w:t>
      </w:r>
      <w:r w:rsidR="00F447E9">
        <w:rPr>
          <w:color w:val="000000" w:themeColor="text1"/>
          <w:lang w:val="en-US"/>
        </w:rPr>
        <w:t xml:space="preserve">from an experimental </w:t>
      </w:r>
      <w:r w:rsidR="00273B8E">
        <w:rPr>
          <w:color w:val="000000" w:themeColor="text1"/>
          <w:lang w:val="en-US"/>
        </w:rPr>
        <w:t xml:space="preserve">and context-oriented </w:t>
      </w:r>
      <w:r w:rsidR="00F447E9">
        <w:rPr>
          <w:color w:val="000000" w:themeColor="text1"/>
          <w:lang w:val="en-US"/>
        </w:rPr>
        <w:t>perspective.</w:t>
      </w:r>
    </w:p>
    <w:p w14:paraId="1CDAD3C6" w14:textId="77777777" w:rsidR="00644167" w:rsidRPr="00937991" w:rsidRDefault="00644167" w:rsidP="00644167">
      <w:pPr>
        <w:rPr>
          <w:color w:val="000000" w:themeColor="text1"/>
          <w:sz w:val="19"/>
          <w:szCs w:val="19"/>
          <w:lang w:val="en-US"/>
        </w:rPr>
      </w:pPr>
    </w:p>
    <w:p w14:paraId="11FB0895" w14:textId="77777777" w:rsidR="00644167" w:rsidRPr="00937991" w:rsidRDefault="00644167" w:rsidP="006B4B6A">
      <w:pPr>
        <w:jc w:val="both"/>
        <w:outlineLvl w:val="0"/>
        <w:rPr>
          <w:color w:val="000000" w:themeColor="text1"/>
          <w:lang w:val="en-US"/>
        </w:rPr>
      </w:pPr>
      <w:r w:rsidRPr="00937991">
        <w:rPr>
          <w:b/>
          <w:color w:val="000000" w:themeColor="text1"/>
          <w:lang w:val="en-US"/>
        </w:rPr>
        <w:t xml:space="preserve">Keywords: </w:t>
      </w:r>
      <w:r w:rsidRPr="00937991">
        <w:rPr>
          <w:color w:val="000000" w:themeColor="text1"/>
          <w:lang w:val="en-US"/>
        </w:rPr>
        <w:t xml:space="preserve">discourse particles; English; </w:t>
      </w:r>
      <w:proofErr w:type="spellStart"/>
      <w:r w:rsidR="00C035A2" w:rsidRPr="00937991">
        <w:rPr>
          <w:color w:val="000000" w:themeColor="text1"/>
          <w:lang w:val="en-US"/>
        </w:rPr>
        <w:t>evidentials</w:t>
      </w:r>
      <w:proofErr w:type="spellEnd"/>
      <w:r w:rsidR="00C035A2" w:rsidRPr="00937991">
        <w:rPr>
          <w:color w:val="000000" w:themeColor="text1"/>
          <w:lang w:val="en-US"/>
        </w:rPr>
        <w:t xml:space="preserve">; </w:t>
      </w:r>
      <w:r w:rsidRPr="00937991">
        <w:rPr>
          <w:color w:val="000000" w:themeColor="text1"/>
          <w:lang w:val="en-US"/>
        </w:rPr>
        <w:t>German; modals; psycholinguistics</w:t>
      </w:r>
    </w:p>
    <w:p w14:paraId="6684F1B3" w14:textId="77777777" w:rsidR="00644167" w:rsidRDefault="00644167" w:rsidP="00644167">
      <w:pPr>
        <w:jc w:val="both"/>
        <w:rPr>
          <w:color w:val="000000" w:themeColor="text1"/>
          <w:shd w:val="clear" w:color="auto" w:fill="FFFFFF"/>
          <w:lang w:val="en-US"/>
        </w:rPr>
      </w:pPr>
    </w:p>
    <w:p w14:paraId="15395B5D" w14:textId="77777777" w:rsidR="00644167" w:rsidRPr="00644167" w:rsidRDefault="00644167" w:rsidP="00644167">
      <w:pPr>
        <w:pStyle w:val="ListParagraph"/>
        <w:ind w:left="0"/>
        <w:rPr>
          <w:color w:val="000000" w:themeColor="text1"/>
          <w:sz w:val="28"/>
          <w:szCs w:val="28"/>
          <w:lang w:val="en-US"/>
        </w:rPr>
      </w:pPr>
    </w:p>
    <w:p w14:paraId="5472B183" w14:textId="77777777" w:rsidR="00644167" w:rsidRPr="00644167" w:rsidRDefault="00644167" w:rsidP="006B4B6A">
      <w:pPr>
        <w:pStyle w:val="ListParagraph"/>
        <w:ind w:left="0"/>
        <w:outlineLvl w:val="0"/>
        <w:rPr>
          <w:b/>
          <w:color w:val="000000" w:themeColor="text1"/>
          <w:sz w:val="28"/>
          <w:szCs w:val="28"/>
          <w:lang w:val="en-US"/>
        </w:rPr>
      </w:pPr>
      <w:r w:rsidRPr="00644167">
        <w:rPr>
          <w:b/>
          <w:color w:val="000000" w:themeColor="text1"/>
          <w:sz w:val="28"/>
          <w:szCs w:val="28"/>
          <w:lang w:val="en-US"/>
        </w:rPr>
        <w:t>1</w:t>
      </w:r>
      <w:r w:rsidRPr="00644167">
        <w:rPr>
          <w:b/>
          <w:color w:val="000000" w:themeColor="text1"/>
          <w:sz w:val="28"/>
          <w:szCs w:val="28"/>
          <w:lang w:val="en-US"/>
        </w:rPr>
        <w:tab/>
        <w:t>Introduction</w:t>
      </w:r>
    </w:p>
    <w:p w14:paraId="4F10C74E" w14:textId="77777777" w:rsidR="00356E5C" w:rsidRDefault="00356E5C" w:rsidP="000B6317">
      <w:pPr>
        <w:autoSpaceDE w:val="0"/>
        <w:autoSpaceDN w:val="0"/>
        <w:adjustRightInd w:val="0"/>
        <w:jc w:val="both"/>
        <w:rPr>
          <w:rFonts w:eastAsia="Arial"/>
          <w:color w:val="000000" w:themeColor="text1"/>
          <w:lang w:val="en-US"/>
        </w:rPr>
      </w:pPr>
    </w:p>
    <w:p w14:paraId="51BAD792" w14:textId="7E0F319D" w:rsidR="0021520C" w:rsidRDefault="000B6317" w:rsidP="000B6317">
      <w:pPr>
        <w:autoSpaceDE w:val="0"/>
        <w:autoSpaceDN w:val="0"/>
        <w:adjustRightInd w:val="0"/>
        <w:jc w:val="both"/>
        <w:rPr>
          <w:color w:val="000000" w:themeColor="text1"/>
          <w:lang w:val="en-US"/>
        </w:rPr>
      </w:pPr>
      <w:r>
        <w:rPr>
          <w:rFonts w:eastAsia="Arial"/>
          <w:color w:val="000000" w:themeColor="text1"/>
          <w:lang w:val="en-US"/>
        </w:rPr>
        <w:t xml:space="preserve">Recent years have seen a rapid development in </w:t>
      </w:r>
      <w:r w:rsidR="00F447E9">
        <w:rPr>
          <w:rFonts w:eastAsia="Arial"/>
          <w:color w:val="000000" w:themeColor="text1"/>
          <w:lang w:val="en-US"/>
        </w:rPr>
        <w:t xml:space="preserve">typological and </w:t>
      </w:r>
      <w:r w:rsidR="005E2ABC">
        <w:rPr>
          <w:rFonts w:eastAsia="Arial"/>
          <w:color w:val="000000" w:themeColor="text1"/>
          <w:lang w:val="en-US"/>
        </w:rPr>
        <w:t xml:space="preserve">empirical </w:t>
      </w:r>
      <w:r w:rsidR="00F447E9">
        <w:rPr>
          <w:rFonts w:eastAsia="Arial"/>
          <w:color w:val="000000" w:themeColor="text1"/>
          <w:lang w:val="en-US"/>
        </w:rPr>
        <w:t xml:space="preserve">semantic </w:t>
      </w:r>
      <w:r>
        <w:rPr>
          <w:rFonts w:eastAsia="Arial"/>
          <w:color w:val="000000" w:themeColor="text1"/>
          <w:lang w:val="en-US"/>
        </w:rPr>
        <w:t xml:space="preserve">research on evidential expressions across languages (see, e.g., </w:t>
      </w:r>
      <w:proofErr w:type="spellStart"/>
      <w:r w:rsidR="0021520C">
        <w:rPr>
          <w:rFonts w:eastAsia="Arial"/>
          <w:color w:val="000000" w:themeColor="text1"/>
          <w:lang w:val="en-US"/>
        </w:rPr>
        <w:t>Korotkova</w:t>
      </w:r>
      <w:proofErr w:type="spellEnd"/>
      <w:r w:rsidR="0021520C">
        <w:rPr>
          <w:rFonts w:eastAsia="Arial"/>
          <w:color w:val="000000" w:themeColor="text1"/>
          <w:lang w:val="en-US"/>
        </w:rPr>
        <w:t xml:space="preserve"> 2016; </w:t>
      </w:r>
      <w:proofErr w:type="spellStart"/>
      <w:r w:rsidR="0021520C">
        <w:rPr>
          <w:rFonts w:eastAsia="Arial"/>
          <w:color w:val="000000" w:themeColor="text1"/>
          <w:lang w:val="en-US"/>
        </w:rPr>
        <w:t>Matthewson</w:t>
      </w:r>
      <w:proofErr w:type="spellEnd"/>
      <w:r w:rsidR="0021520C">
        <w:rPr>
          <w:rFonts w:eastAsia="Arial"/>
          <w:color w:val="000000" w:themeColor="text1"/>
          <w:lang w:val="en-US"/>
        </w:rPr>
        <w:t xml:space="preserve"> 2012; </w:t>
      </w:r>
      <w:r>
        <w:rPr>
          <w:rFonts w:eastAsia="Arial"/>
          <w:color w:val="000000" w:themeColor="text1"/>
          <w:lang w:val="en-US"/>
        </w:rPr>
        <w:t xml:space="preserve">Murray 2017). </w:t>
      </w:r>
      <w:r w:rsidR="0021520C">
        <w:rPr>
          <w:rFonts w:eastAsia="Arial"/>
          <w:color w:val="000000" w:themeColor="text1"/>
          <w:lang w:val="en-US"/>
        </w:rPr>
        <w:t xml:space="preserve">Within this growing body of research, we observe a trend towards experimental attempts to </w:t>
      </w:r>
      <w:r w:rsidR="00D7041C" w:rsidRPr="00937991">
        <w:rPr>
          <w:color w:val="000000" w:themeColor="text1"/>
          <w:lang w:val="en-US"/>
        </w:rPr>
        <w:t xml:space="preserve">systematically </w:t>
      </w:r>
      <w:r w:rsidR="006F3185">
        <w:rPr>
          <w:color w:val="000000" w:themeColor="text1"/>
          <w:lang w:val="en-US"/>
        </w:rPr>
        <w:t xml:space="preserve">explore </w:t>
      </w:r>
      <w:r w:rsidR="00D7041C" w:rsidRPr="00937991">
        <w:rPr>
          <w:color w:val="000000" w:themeColor="text1"/>
          <w:lang w:val="en-US"/>
        </w:rPr>
        <w:t>different aspects of the use of evidenti</w:t>
      </w:r>
      <w:r w:rsidR="00D7041C">
        <w:rPr>
          <w:color w:val="000000" w:themeColor="text1"/>
          <w:lang w:val="en-US"/>
        </w:rPr>
        <w:t>al devices (</w:t>
      </w:r>
      <w:r w:rsidR="006F3185">
        <w:rPr>
          <w:color w:val="000000" w:themeColor="text1"/>
          <w:lang w:val="en-US"/>
        </w:rPr>
        <w:t xml:space="preserve">see </w:t>
      </w:r>
      <w:proofErr w:type="spellStart"/>
      <w:r w:rsidR="00D7041C">
        <w:rPr>
          <w:color w:val="000000" w:themeColor="text1"/>
          <w:lang w:val="en-US"/>
        </w:rPr>
        <w:t>Knobe</w:t>
      </w:r>
      <w:proofErr w:type="spellEnd"/>
      <w:r w:rsidR="00D7041C">
        <w:rPr>
          <w:color w:val="000000" w:themeColor="text1"/>
          <w:lang w:val="en-US"/>
        </w:rPr>
        <w:t xml:space="preserve"> &amp;</w:t>
      </w:r>
      <w:r w:rsidR="006F3185">
        <w:rPr>
          <w:color w:val="000000" w:themeColor="text1"/>
          <w:lang w:val="en-US"/>
        </w:rPr>
        <w:t xml:space="preserve"> </w:t>
      </w:r>
      <w:proofErr w:type="spellStart"/>
      <w:r w:rsidR="006F3185">
        <w:rPr>
          <w:color w:val="000000" w:themeColor="text1"/>
          <w:lang w:val="en-US"/>
        </w:rPr>
        <w:t>Yalcin</w:t>
      </w:r>
      <w:proofErr w:type="spellEnd"/>
      <w:r w:rsidR="006F3185">
        <w:rPr>
          <w:color w:val="000000" w:themeColor="text1"/>
          <w:lang w:val="en-US"/>
        </w:rPr>
        <w:t xml:space="preserve"> 2014; Lassiter</w:t>
      </w:r>
      <w:r w:rsidR="00D7041C">
        <w:rPr>
          <w:color w:val="000000" w:themeColor="text1"/>
          <w:lang w:val="en-US"/>
        </w:rPr>
        <w:t xml:space="preserve"> 2016; </w:t>
      </w:r>
      <w:proofErr w:type="spellStart"/>
      <w:r w:rsidR="00D7041C">
        <w:rPr>
          <w:color w:val="000000" w:themeColor="text1"/>
          <w:lang w:val="en-US"/>
        </w:rPr>
        <w:t>Ünal</w:t>
      </w:r>
      <w:proofErr w:type="spellEnd"/>
      <w:r w:rsidR="00D7041C">
        <w:rPr>
          <w:color w:val="000000" w:themeColor="text1"/>
          <w:lang w:val="en-US"/>
        </w:rPr>
        <w:t xml:space="preserve"> &amp; </w:t>
      </w:r>
      <w:proofErr w:type="spellStart"/>
      <w:r w:rsidR="00D7041C">
        <w:rPr>
          <w:color w:val="000000" w:themeColor="text1"/>
          <w:lang w:val="en-US"/>
        </w:rPr>
        <w:t>Papafragou</w:t>
      </w:r>
      <w:proofErr w:type="spellEnd"/>
      <w:r w:rsidR="00D7041C">
        <w:rPr>
          <w:color w:val="000000" w:themeColor="text1"/>
          <w:lang w:val="en-US"/>
        </w:rPr>
        <w:t xml:space="preserve"> 2018).</w:t>
      </w:r>
      <w:r w:rsidR="006F3185">
        <w:rPr>
          <w:color w:val="000000" w:themeColor="text1"/>
          <w:lang w:val="en-US"/>
        </w:rPr>
        <w:t xml:space="preserve"> The </w:t>
      </w:r>
      <w:r w:rsidR="00BF0A3A">
        <w:rPr>
          <w:color w:val="000000" w:themeColor="text1"/>
          <w:lang w:val="en-US"/>
        </w:rPr>
        <w:t>series of experiments</w:t>
      </w:r>
      <w:r w:rsidR="006F3185">
        <w:rPr>
          <w:color w:val="000000" w:themeColor="text1"/>
          <w:lang w:val="en-US"/>
        </w:rPr>
        <w:t xml:space="preserve"> we present in this paper contributes to this type of empirical research by providing a new experimental paradigm for investigating lexical expressions that convey different strengths of speaker commitment. In particular, we introduce a methodology for exploring the impact of diffe</w:t>
      </w:r>
      <w:r w:rsidR="003C6E10">
        <w:rPr>
          <w:color w:val="000000" w:themeColor="text1"/>
          <w:lang w:val="en-US"/>
        </w:rPr>
        <w:t>rent evidential circumstances</w:t>
      </w:r>
      <w:r w:rsidR="006F3185">
        <w:rPr>
          <w:color w:val="000000" w:themeColor="text1"/>
          <w:lang w:val="en-US"/>
        </w:rPr>
        <w:t xml:space="preserve"> on the use of modal </w:t>
      </w:r>
      <w:proofErr w:type="spellStart"/>
      <w:r w:rsidR="006F3185">
        <w:rPr>
          <w:color w:val="000000" w:themeColor="text1"/>
          <w:lang w:val="en-US"/>
        </w:rPr>
        <w:t>evidentials</w:t>
      </w:r>
      <w:proofErr w:type="spellEnd"/>
      <w:r w:rsidR="006F3185">
        <w:rPr>
          <w:color w:val="000000" w:themeColor="text1"/>
          <w:lang w:val="en-US"/>
        </w:rPr>
        <w:t xml:space="preserve">, epistemic discourse particles, and </w:t>
      </w:r>
      <w:r w:rsidR="006F3185" w:rsidRPr="00937991">
        <w:rPr>
          <w:color w:val="000000" w:themeColor="text1"/>
          <w:lang w:val="en-US"/>
        </w:rPr>
        <w:t>statements with no evidential markers</w:t>
      </w:r>
      <w:r w:rsidR="006F3185">
        <w:rPr>
          <w:color w:val="000000" w:themeColor="text1"/>
          <w:lang w:val="en-US"/>
        </w:rPr>
        <w:t xml:space="preserve"> at all</w:t>
      </w:r>
      <w:r w:rsidR="00055335">
        <w:rPr>
          <w:color w:val="000000" w:themeColor="text1"/>
          <w:lang w:val="en-US"/>
        </w:rPr>
        <w:t>.</w:t>
      </w:r>
      <w:r w:rsidR="006F3185">
        <w:rPr>
          <w:color w:val="000000" w:themeColor="text1"/>
          <w:lang w:val="en-US"/>
        </w:rPr>
        <w:t xml:space="preserve"> </w:t>
      </w:r>
      <w:r w:rsidR="0032081A">
        <w:rPr>
          <w:color w:val="000000" w:themeColor="text1"/>
          <w:lang w:val="en-US"/>
        </w:rPr>
        <w:t xml:space="preserve">We measure both </w:t>
      </w:r>
      <w:r w:rsidR="0032081A" w:rsidRPr="00875DAE">
        <w:rPr>
          <w:i/>
          <w:color w:val="000000" w:themeColor="text1"/>
          <w:lang w:val="en-US"/>
        </w:rPr>
        <w:t>production probabilities</w:t>
      </w:r>
      <w:r w:rsidR="0032081A">
        <w:rPr>
          <w:color w:val="000000" w:themeColor="text1"/>
          <w:lang w:val="en-US"/>
        </w:rPr>
        <w:t xml:space="preserve"> for different evidential devices under varying evidential circumstances, as well as </w:t>
      </w:r>
      <w:r w:rsidR="0032081A" w:rsidRPr="00875DAE">
        <w:rPr>
          <w:i/>
          <w:color w:val="000000" w:themeColor="text1"/>
          <w:lang w:val="en-US"/>
        </w:rPr>
        <w:t>interpretation probabilities</w:t>
      </w:r>
      <w:r w:rsidR="0032081A">
        <w:rPr>
          <w:color w:val="000000" w:themeColor="text1"/>
          <w:lang w:val="en-US"/>
        </w:rPr>
        <w:t xml:space="preserve">, </w:t>
      </w:r>
      <w:r w:rsidR="0032081A" w:rsidRPr="0032081A">
        <w:rPr>
          <w:color w:val="000000" w:themeColor="text1"/>
          <w:lang w:val="en-US"/>
        </w:rPr>
        <w:t>inferences about</w:t>
      </w:r>
      <w:r w:rsidR="0032081A">
        <w:rPr>
          <w:color w:val="000000" w:themeColor="text1"/>
          <w:lang w:val="en-US"/>
        </w:rPr>
        <w:t xml:space="preserve"> </w:t>
      </w:r>
      <w:r w:rsidR="0032081A" w:rsidRPr="00875DAE">
        <w:rPr>
          <w:i/>
          <w:color w:val="000000" w:themeColor="text1"/>
          <w:lang w:val="en-US"/>
        </w:rPr>
        <w:t>speaker commitment</w:t>
      </w:r>
      <w:r w:rsidR="0032081A" w:rsidRPr="00875DAE">
        <w:rPr>
          <w:color w:val="000000" w:themeColor="text1"/>
          <w:lang w:val="en-US"/>
        </w:rPr>
        <w:t>,</w:t>
      </w:r>
      <w:r w:rsidR="0032081A">
        <w:rPr>
          <w:color w:val="000000" w:themeColor="text1"/>
          <w:lang w:val="en-US"/>
        </w:rPr>
        <w:t xml:space="preserve"> and </w:t>
      </w:r>
      <w:r w:rsidR="0032081A" w:rsidRPr="0032081A">
        <w:rPr>
          <w:color w:val="000000" w:themeColor="text1"/>
          <w:lang w:val="en-US"/>
        </w:rPr>
        <w:t>inferences about</w:t>
      </w:r>
      <w:r w:rsidR="0032081A" w:rsidRPr="00875DAE">
        <w:rPr>
          <w:i/>
          <w:color w:val="000000" w:themeColor="text1"/>
          <w:lang w:val="en-US"/>
        </w:rPr>
        <w:t xml:space="preserve"> the evidential circumstances</w:t>
      </w:r>
      <w:r w:rsidR="0032081A">
        <w:rPr>
          <w:color w:val="000000" w:themeColor="text1"/>
          <w:lang w:val="en-US"/>
        </w:rPr>
        <w:t xml:space="preserve"> that </w:t>
      </w:r>
      <w:r w:rsidR="00E94D7A">
        <w:rPr>
          <w:color w:val="000000" w:themeColor="text1"/>
          <w:lang w:val="en-US"/>
        </w:rPr>
        <w:t xml:space="preserve">generated </w:t>
      </w:r>
      <w:r w:rsidR="0032081A">
        <w:rPr>
          <w:color w:val="000000" w:themeColor="text1"/>
          <w:lang w:val="en-US"/>
        </w:rPr>
        <w:t xml:space="preserve">the speaker’s utterance. </w:t>
      </w:r>
      <w:r w:rsidR="00F56DA3">
        <w:rPr>
          <w:color w:val="000000" w:themeColor="text1"/>
          <w:lang w:val="en-US"/>
        </w:rPr>
        <w:t xml:space="preserve">That is, we measure both sides of the communicative coin. </w:t>
      </w:r>
      <w:r w:rsidR="001E399A">
        <w:rPr>
          <w:color w:val="000000" w:themeColor="text1"/>
          <w:lang w:val="en-US"/>
        </w:rPr>
        <w:t xml:space="preserve">In the process, </w:t>
      </w:r>
      <w:r w:rsidR="006F3185">
        <w:rPr>
          <w:color w:val="000000" w:themeColor="text1"/>
          <w:lang w:val="en-US"/>
        </w:rPr>
        <w:t xml:space="preserve">we indicate how these case studies can profitably be linked to issues and controversies </w:t>
      </w:r>
      <w:r w:rsidR="00BF0A3A">
        <w:rPr>
          <w:color w:val="000000" w:themeColor="text1"/>
          <w:lang w:val="en-US"/>
        </w:rPr>
        <w:t xml:space="preserve">found in the </w:t>
      </w:r>
      <w:r w:rsidR="006F3185">
        <w:rPr>
          <w:color w:val="000000" w:themeColor="text1"/>
          <w:lang w:val="en-US"/>
        </w:rPr>
        <w:t>current theoretical literature.</w:t>
      </w:r>
      <w:r w:rsidR="00F96F84">
        <w:rPr>
          <w:color w:val="000000" w:themeColor="text1"/>
          <w:lang w:val="en-US"/>
        </w:rPr>
        <w:t xml:space="preserve"> Before turning to these issues in more detail, let us briefly sketch the evidential devices we are concerned with in this paper.</w:t>
      </w:r>
    </w:p>
    <w:p w14:paraId="07ECECE3" w14:textId="77777777" w:rsidR="00644167" w:rsidRPr="000B6317" w:rsidRDefault="00644167" w:rsidP="00971CB8">
      <w:pPr>
        <w:autoSpaceDE w:val="0"/>
        <w:autoSpaceDN w:val="0"/>
        <w:adjustRightInd w:val="0"/>
        <w:ind w:firstLine="567"/>
        <w:jc w:val="both"/>
        <w:rPr>
          <w:rFonts w:eastAsia="Arial"/>
          <w:color w:val="000000" w:themeColor="text1"/>
          <w:lang w:val="en-US"/>
        </w:rPr>
      </w:pPr>
      <w:r w:rsidRPr="00937991">
        <w:rPr>
          <w:color w:val="000000" w:themeColor="text1"/>
          <w:lang w:val="en-US"/>
        </w:rPr>
        <w:t>When speakers are certain about some fact expressed by a proposition</w:t>
      </w:r>
      <w:r w:rsidRPr="00937991">
        <w:rPr>
          <w:i/>
          <w:color w:val="000000" w:themeColor="text1"/>
          <w:lang w:val="en-US"/>
        </w:rPr>
        <w:t xml:space="preserve"> p </w:t>
      </w:r>
      <w:r w:rsidRPr="00937991">
        <w:rPr>
          <w:color w:val="000000" w:themeColor="text1"/>
          <w:lang w:val="en-US"/>
        </w:rPr>
        <w:t xml:space="preserve">(e.g., that </w:t>
      </w:r>
      <w:r w:rsidR="004F313E">
        <w:rPr>
          <w:color w:val="000000" w:themeColor="text1"/>
          <w:lang w:val="en-US"/>
        </w:rPr>
        <w:t>it is raining)</w:t>
      </w:r>
      <w:r w:rsidRPr="00937991">
        <w:rPr>
          <w:color w:val="000000" w:themeColor="text1"/>
          <w:lang w:val="en-US"/>
        </w:rPr>
        <w:t xml:space="preserve">, they are likely to communicate this fact with a simple declarative utterance, as in (1a). When they want to convey epistemic uncertainty, they have different devices for doing so: adding a modal adverbial, such as </w:t>
      </w:r>
      <w:r w:rsidRPr="00937991">
        <w:rPr>
          <w:i/>
          <w:color w:val="000000" w:themeColor="text1"/>
          <w:lang w:val="en-US"/>
        </w:rPr>
        <w:t>probably</w:t>
      </w:r>
      <w:r w:rsidRPr="00937991">
        <w:rPr>
          <w:color w:val="000000" w:themeColor="text1"/>
          <w:lang w:val="en-US"/>
        </w:rPr>
        <w:t xml:space="preserve"> (1b), or using modal verb</w:t>
      </w:r>
      <w:r w:rsidR="004F313E">
        <w:rPr>
          <w:color w:val="000000" w:themeColor="text1"/>
          <w:lang w:val="en-US"/>
        </w:rPr>
        <w:t xml:space="preserve">s </w:t>
      </w:r>
      <w:r w:rsidR="00BF0A3A">
        <w:rPr>
          <w:color w:val="000000" w:themeColor="text1"/>
          <w:lang w:val="en-US"/>
        </w:rPr>
        <w:t xml:space="preserve">as in </w:t>
      </w:r>
      <w:r w:rsidR="004F313E">
        <w:rPr>
          <w:color w:val="000000" w:themeColor="text1"/>
          <w:lang w:val="en-US"/>
        </w:rPr>
        <w:t xml:space="preserve">(1c) and (1d). </w:t>
      </w:r>
      <w:r w:rsidRPr="00937991">
        <w:rPr>
          <w:color w:val="000000" w:themeColor="text1"/>
          <w:lang w:val="en-US"/>
        </w:rPr>
        <w:t xml:space="preserve">Either option leaves open the possibility that </w:t>
      </w:r>
      <w:r w:rsidRPr="00937991">
        <w:rPr>
          <w:i/>
          <w:color w:val="000000" w:themeColor="text1"/>
          <w:lang w:val="en-US"/>
        </w:rPr>
        <w:t xml:space="preserve">p </w:t>
      </w:r>
      <w:r w:rsidRPr="00937991">
        <w:rPr>
          <w:color w:val="000000" w:themeColor="text1"/>
          <w:lang w:val="en-US"/>
        </w:rPr>
        <w:t>is not true.</w:t>
      </w:r>
    </w:p>
    <w:p w14:paraId="274862B5" w14:textId="77777777" w:rsidR="00644167" w:rsidRPr="00937991" w:rsidRDefault="00644167" w:rsidP="00644167">
      <w:pPr>
        <w:jc w:val="both"/>
        <w:rPr>
          <w:color w:val="000000" w:themeColor="text1"/>
          <w:lang w:val="en-US"/>
        </w:rPr>
      </w:pPr>
    </w:p>
    <w:p w14:paraId="1EFF93F8" w14:textId="77777777" w:rsidR="00644167" w:rsidRPr="00937991" w:rsidRDefault="00644167" w:rsidP="00644167">
      <w:pPr>
        <w:jc w:val="both"/>
        <w:rPr>
          <w:color w:val="000000" w:themeColor="text1"/>
          <w:lang w:val="en-US"/>
        </w:rPr>
      </w:pPr>
      <w:r w:rsidRPr="00937991">
        <w:rPr>
          <w:color w:val="000000" w:themeColor="text1"/>
          <w:lang w:val="en-US"/>
        </w:rPr>
        <w:lastRenderedPageBreak/>
        <w:t>(1)</w:t>
      </w:r>
      <w:r w:rsidRPr="00937991">
        <w:rPr>
          <w:color w:val="000000" w:themeColor="text1"/>
          <w:lang w:val="en-GB"/>
        </w:rPr>
        <w:tab/>
      </w:r>
      <w:r w:rsidRPr="00937991">
        <w:rPr>
          <w:color w:val="000000" w:themeColor="text1"/>
          <w:lang w:val="en-GB"/>
        </w:rPr>
        <w:tab/>
      </w:r>
      <w:r w:rsidR="004F313E">
        <w:rPr>
          <w:color w:val="000000" w:themeColor="text1"/>
          <w:lang w:val="en-US"/>
        </w:rPr>
        <w:t>a.</w:t>
      </w:r>
      <w:r w:rsidR="004F313E">
        <w:rPr>
          <w:color w:val="000000" w:themeColor="text1"/>
          <w:lang w:val="en-US"/>
        </w:rPr>
        <w:tab/>
      </w:r>
      <w:r w:rsidR="004F313E">
        <w:rPr>
          <w:color w:val="000000" w:themeColor="text1"/>
          <w:lang w:val="en-US"/>
        </w:rPr>
        <w:tab/>
        <w:t>It is raining.</w:t>
      </w:r>
      <w:r w:rsidRPr="00937991">
        <w:rPr>
          <w:color w:val="000000" w:themeColor="text1"/>
          <w:lang w:val="en-US"/>
        </w:rPr>
        <w:tab/>
      </w:r>
    </w:p>
    <w:p w14:paraId="4DDC5F3E"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r>
      <w:r w:rsidR="004F313E">
        <w:rPr>
          <w:color w:val="000000" w:themeColor="text1"/>
          <w:lang w:val="en-US"/>
        </w:rPr>
        <w:t>It is probably raining.</w:t>
      </w:r>
    </w:p>
    <w:p w14:paraId="1A3EB8AC"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c.</w:t>
      </w:r>
      <w:r w:rsidRPr="00937991">
        <w:rPr>
          <w:color w:val="000000" w:themeColor="text1"/>
          <w:lang w:val="en-US"/>
        </w:rPr>
        <w:tab/>
      </w:r>
      <w:r w:rsidRPr="00937991">
        <w:rPr>
          <w:color w:val="000000" w:themeColor="text1"/>
          <w:lang w:val="en-US"/>
        </w:rPr>
        <w:tab/>
      </w:r>
      <w:r w:rsidR="004F313E">
        <w:rPr>
          <w:color w:val="000000" w:themeColor="text1"/>
          <w:lang w:val="en-US"/>
        </w:rPr>
        <w:t>It might be raining.</w:t>
      </w:r>
    </w:p>
    <w:p w14:paraId="733F6E94" w14:textId="77777777" w:rsidR="00644167" w:rsidRPr="00937991" w:rsidRDefault="00644167" w:rsidP="00644167">
      <w:pPr>
        <w:ind w:left="339" w:firstLine="113"/>
        <w:jc w:val="both"/>
        <w:rPr>
          <w:color w:val="000000" w:themeColor="text1"/>
          <w:lang w:val="en-US"/>
        </w:rPr>
      </w:pPr>
      <w:r w:rsidRPr="00937991">
        <w:rPr>
          <w:color w:val="000000" w:themeColor="text1"/>
          <w:lang w:val="en-US"/>
        </w:rPr>
        <w:t>d.</w:t>
      </w:r>
      <w:r w:rsidRPr="00937991">
        <w:rPr>
          <w:color w:val="000000" w:themeColor="text1"/>
          <w:lang w:val="en-US"/>
        </w:rPr>
        <w:tab/>
      </w:r>
      <w:r w:rsidRPr="00937991">
        <w:rPr>
          <w:color w:val="000000" w:themeColor="text1"/>
          <w:lang w:val="en-US"/>
        </w:rPr>
        <w:tab/>
      </w:r>
      <w:r w:rsidR="00BF0A3A">
        <w:rPr>
          <w:color w:val="000000" w:themeColor="text1"/>
          <w:lang w:val="en-US"/>
        </w:rPr>
        <w:t>It must be raining.</w:t>
      </w:r>
    </w:p>
    <w:p w14:paraId="63822AA2" w14:textId="77777777" w:rsidR="00644167" w:rsidRPr="00937991" w:rsidRDefault="00644167" w:rsidP="00644167">
      <w:pPr>
        <w:jc w:val="both"/>
        <w:rPr>
          <w:color w:val="000000" w:themeColor="text1"/>
          <w:lang w:val="en-US"/>
        </w:rPr>
      </w:pPr>
    </w:p>
    <w:p w14:paraId="13AA8742" w14:textId="6345B8E4" w:rsidR="00644167" w:rsidRDefault="00644167" w:rsidP="00425784">
      <w:pPr>
        <w:jc w:val="both"/>
        <w:rPr>
          <w:color w:val="000000" w:themeColor="text1"/>
          <w:lang w:val="en-US"/>
        </w:rPr>
      </w:pPr>
      <w:r w:rsidRPr="00937991">
        <w:rPr>
          <w:color w:val="000000" w:themeColor="text1"/>
          <w:lang w:val="en-US"/>
        </w:rPr>
        <w:t xml:space="preserve">Other languages have more </w:t>
      </w:r>
      <w:r w:rsidR="00F8369D">
        <w:rPr>
          <w:color w:val="000000" w:themeColor="text1"/>
          <w:lang w:val="en-US"/>
        </w:rPr>
        <w:t xml:space="preserve">varied </w:t>
      </w:r>
      <w:r w:rsidRPr="00937991">
        <w:rPr>
          <w:color w:val="000000" w:themeColor="text1"/>
          <w:lang w:val="en-US"/>
        </w:rPr>
        <w:t xml:space="preserve">ways </w:t>
      </w:r>
      <w:r w:rsidR="00F8369D">
        <w:rPr>
          <w:color w:val="000000" w:themeColor="text1"/>
          <w:lang w:val="en-US"/>
        </w:rPr>
        <w:t>of</w:t>
      </w:r>
      <w:r w:rsidRPr="00937991">
        <w:rPr>
          <w:color w:val="000000" w:themeColor="text1"/>
          <w:lang w:val="en-US"/>
        </w:rPr>
        <w:t xml:space="preserve"> convey</w:t>
      </w:r>
      <w:r w:rsidR="00F8369D">
        <w:rPr>
          <w:color w:val="000000" w:themeColor="text1"/>
          <w:lang w:val="en-US"/>
        </w:rPr>
        <w:t>ing</w:t>
      </w:r>
      <w:r w:rsidRPr="00937991">
        <w:rPr>
          <w:color w:val="000000" w:themeColor="text1"/>
          <w:lang w:val="en-US"/>
        </w:rPr>
        <w:t xml:space="preserve"> </w:t>
      </w:r>
      <w:r w:rsidR="00425784">
        <w:rPr>
          <w:color w:val="000000" w:themeColor="text1"/>
          <w:lang w:val="en-US"/>
        </w:rPr>
        <w:t xml:space="preserve">different degrees of </w:t>
      </w:r>
      <w:r w:rsidRPr="00937991">
        <w:rPr>
          <w:color w:val="000000" w:themeColor="text1"/>
          <w:lang w:val="en-US"/>
        </w:rPr>
        <w:t>speaker commitment (for an</w:t>
      </w:r>
      <w:r w:rsidR="00BF0A3A">
        <w:rPr>
          <w:color w:val="000000" w:themeColor="text1"/>
          <w:lang w:val="en-US"/>
        </w:rPr>
        <w:t xml:space="preserve"> overview, see </w:t>
      </w:r>
      <w:proofErr w:type="spellStart"/>
      <w:r w:rsidR="00BF0A3A">
        <w:rPr>
          <w:color w:val="000000" w:themeColor="text1"/>
          <w:lang w:val="en-US"/>
        </w:rPr>
        <w:t>Aikhenvald</w:t>
      </w:r>
      <w:proofErr w:type="spellEnd"/>
      <w:r w:rsidR="00971CB8">
        <w:rPr>
          <w:color w:val="000000" w:themeColor="text1"/>
          <w:lang w:val="en-US"/>
        </w:rPr>
        <w:t xml:space="preserve"> 2004</w:t>
      </w:r>
      <w:r w:rsidRPr="00937991">
        <w:rPr>
          <w:color w:val="000000" w:themeColor="text1"/>
          <w:lang w:val="en-US"/>
        </w:rPr>
        <w:t xml:space="preserve">). Even </w:t>
      </w:r>
      <w:r w:rsidR="00971CB8">
        <w:rPr>
          <w:color w:val="000000" w:themeColor="text1"/>
          <w:lang w:val="en-US"/>
        </w:rPr>
        <w:t xml:space="preserve">between closely related languages, </w:t>
      </w:r>
      <w:r w:rsidRPr="00937991">
        <w:rPr>
          <w:color w:val="000000" w:themeColor="text1"/>
          <w:lang w:val="en-US"/>
        </w:rPr>
        <w:t>we observe striking differences. German, for instance, is an interesting comparison case to English. While many devices for expressing speaker certainty do not differ from English</w:t>
      </w:r>
      <w:r w:rsidR="00F8369D">
        <w:rPr>
          <w:color w:val="000000" w:themeColor="text1"/>
          <w:lang w:val="en-US"/>
        </w:rPr>
        <w:t>---</w:t>
      </w:r>
      <w:r w:rsidRPr="00937991">
        <w:rPr>
          <w:color w:val="000000" w:themeColor="text1"/>
          <w:lang w:val="en-US"/>
        </w:rPr>
        <w:t xml:space="preserve">examples </w:t>
      </w:r>
      <w:r w:rsidR="00F8369D">
        <w:rPr>
          <w:color w:val="000000" w:themeColor="text1"/>
          <w:lang w:val="en-US"/>
        </w:rPr>
        <w:t>(</w:t>
      </w:r>
      <w:r w:rsidRPr="00937991">
        <w:rPr>
          <w:color w:val="000000" w:themeColor="text1"/>
          <w:lang w:val="en-US"/>
        </w:rPr>
        <w:t>2</w:t>
      </w:r>
      <w:proofErr w:type="gramStart"/>
      <w:r w:rsidRPr="00937991">
        <w:rPr>
          <w:color w:val="000000" w:themeColor="text1"/>
          <w:lang w:val="en-US"/>
        </w:rPr>
        <w:t>a</w:t>
      </w:r>
      <w:r w:rsidR="00F8369D">
        <w:rPr>
          <w:color w:val="000000" w:themeColor="text1"/>
          <w:lang w:val="en-US"/>
        </w:rPr>
        <w:t>)</w:t>
      </w:r>
      <w:r w:rsidRPr="00937991">
        <w:rPr>
          <w:color w:val="000000" w:themeColor="text1"/>
          <w:lang w:val="en-US"/>
        </w:rPr>
        <w:t>-</w:t>
      </w:r>
      <w:r w:rsidR="00F8369D">
        <w:rPr>
          <w:color w:val="000000" w:themeColor="text1"/>
          <w:lang w:val="en-US"/>
        </w:rPr>
        <w:t>(</w:t>
      </w:r>
      <w:proofErr w:type="gramEnd"/>
      <w:r w:rsidRPr="00937991">
        <w:rPr>
          <w:color w:val="000000" w:themeColor="text1"/>
          <w:lang w:val="en-US"/>
        </w:rPr>
        <w:t>2c</w:t>
      </w:r>
      <w:r w:rsidR="00F8369D">
        <w:rPr>
          <w:color w:val="000000" w:themeColor="text1"/>
          <w:lang w:val="en-US"/>
        </w:rPr>
        <w:t>)</w:t>
      </w:r>
      <w:r w:rsidRPr="00937991">
        <w:rPr>
          <w:color w:val="000000" w:themeColor="text1"/>
          <w:lang w:val="en-US"/>
        </w:rPr>
        <w:t xml:space="preserve"> are the German equivalents </w:t>
      </w:r>
      <w:r w:rsidR="00F8369D">
        <w:rPr>
          <w:color w:val="000000" w:themeColor="text1"/>
          <w:lang w:val="en-US"/>
        </w:rPr>
        <w:t>of</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1a</w:t>
      </w:r>
      <w:r w:rsidR="00F8369D">
        <w:rPr>
          <w:color w:val="000000" w:themeColor="text1"/>
          <w:lang w:val="en-US"/>
        </w:rPr>
        <w:t>)</w:t>
      </w:r>
      <w:r w:rsidRPr="00937991">
        <w:rPr>
          <w:color w:val="000000" w:themeColor="text1"/>
          <w:lang w:val="en-US"/>
        </w:rPr>
        <w:t xml:space="preserve">, </w:t>
      </w:r>
      <w:r w:rsidR="00F8369D">
        <w:rPr>
          <w:color w:val="000000" w:themeColor="text1"/>
          <w:lang w:val="en-US"/>
        </w:rPr>
        <w:t>(</w:t>
      </w:r>
      <w:r w:rsidRPr="00937991">
        <w:rPr>
          <w:color w:val="000000" w:themeColor="text1"/>
          <w:lang w:val="en-US"/>
        </w:rPr>
        <w:t>1b</w:t>
      </w:r>
      <w:r w:rsidR="00F8369D">
        <w:rPr>
          <w:color w:val="000000" w:themeColor="text1"/>
          <w:lang w:val="en-US"/>
        </w:rPr>
        <w:t>)</w:t>
      </w:r>
      <w:r w:rsidRPr="00937991">
        <w:rPr>
          <w:color w:val="000000" w:themeColor="text1"/>
          <w:lang w:val="en-US"/>
        </w:rPr>
        <w:t xml:space="preserve">, and </w:t>
      </w:r>
      <w:r w:rsidR="00F8369D">
        <w:rPr>
          <w:color w:val="000000" w:themeColor="text1"/>
          <w:lang w:val="en-US"/>
        </w:rPr>
        <w:t>(</w:t>
      </w:r>
      <w:r w:rsidRPr="00937991">
        <w:rPr>
          <w:color w:val="000000" w:themeColor="text1"/>
          <w:lang w:val="en-US"/>
        </w:rPr>
        <w:t>1d</w:t>
      </w:r>
      <w:r w:rsidR="00F8369D">
        <w:rPr>
          <w:color w:val="000000" w:themeColor="text1"/>
          <w:lang w:val="en-US"/>
        </w:rPr>
        <w:t>)---</w:t>
      </w:r>
      <w:r w:rsidRPr="00937991">
        <w:rPr>
          <w:color w:val="000000" w:themeColor="text1"/>
          <w:lang w:val="en-US"/>
        </w:rPr>
        <w:t xml:space="preserve">German possesses a </w:t>
      </w:r>
      <w:r w:rsidR="00BF0A3A">
        <w:rPr>
          <w:color w:val="000000" w:themeColor="text1"/>
          <w:lang w:val="en-US"/>
        </w:rPr>
        <w:t xml:space="preserve">lexical inventory </w:t>
      </w:r>
      <w:r w:rsidRPr="00937991">
        <w:rPr>
          <w:color w:val="000000" w:themeColor="text1"/>
          <w:lang w:val="en-US"/>
        </w:rPr>
        <w:t>of s</w:t>
      </w:r>
      <w:r w:rsidR="00F96F84">
        <w:rPr>
          <w:color w:val="000000" w:themeColor="text1"/>
          <w:lang w:val="en-US"/>
        </w:rPr>
        <w:t>o-called ‘discourse particles’</w:t>
      </w:r>
      <w:r w:rsidR="00BF0A3A">
        <w:rPr>
          <w:color w:val="000000" w:themeColor="text1"/>
          <w:lang w:val="en-US"/>
        </w:rPr>
        <w:t>,</w:t>
      </w:r>
      <w:r w:rsidR="00F96F84">
        <w:rPr>
          <w:color w:val="000000" w:themeColor="text1"/>
          <w:lang w:val="en-US"/>
        </w:rPr>
        <w:t xml:space="preserve"> </w:t>
      </w:r>
      <w:r w:rsidRPr="00937991">
        <w:rPr>
          <w:color w:val="000000" w:themeColor="text1"/>
          <w:lang w:val="en-US"/>
        </w:rPr>
        <w:t xml:space="preserve">which English </w:t>
      </w:r>
      <w:r w:rsidR="00F96F84">
        <w:rPr>
          <w:color w:val="000000" w:themeColor="text1"/>
          <w:lang w:val="en-US"/>
        </w:rPr>
        <w:t>lack</w:t>
      </w:r>
      <w:r w:rsidR="00F8369D">
        <w:rPr>
          <w:color w:val="000000" w:themeColor="text1"/>
          <w:lang w:val="en-US"/>
        </w:rPr>
        <w:t>s</w:t>
      </w:r>
      <w:r w:rsidR="00F96F84">
        <w:rPr>
          <w:color w:val="000000" w:themeColor="text1"/>
          <w:lang w:val="en-US"/>
        </w:rPr>
        <w:t xml:space="preserve">. Consider </w:t>
      </w:r>
      <w:r w:rsidRPr="00937991">
        <w:rPr>
          <w:color w:val="000000" w:themeColor="text1"/>
          <w:lang w:val="en-US"/>
        </w:rPr>
        <w:t>(2d)</w:t>
      </w:r>
      <w:r w:rsidR="00F96F84">
        <w:rPr>
          <w:color w:val="000000" w:themeColor="text1"/>
          <w:lang w:val="en-US"/>
        </w:rPr>
        <w:t>, which</w:t>
      </w:r>
      <w:r w:rsidRPr="00937991">
        <w:rPr>
          <w:color w:val="000000" w:themeColor="text1"/>
          <w:lang w:val="en-US"/>
        </w:rPr>
        <w:t xml:space="preserve"> is an example involving the </w:t>
      </w:r>
      <w:r w:rsidR="00F96F84">
        <w:rPr>
          <w:color w:val="000000" w:themeColor="text1"/>
          <w:lang w:val="en-US"/>
        </w:rPr>
        <w:t xml:space="preserve">epistemic </w:t>
      </w:r>
      <w:r w:rsidRPr="00937991">
        <w:rPr>
          <w:color w:val="000000" w:themeColor="text1"/>
          <w:lang w:val="en-US"/>
        </w:rPr>
        <w:t xml:space="preserve">discourse particle </w:t>
      </w:r>
      <w:proofErr w:type="spellStart"/>
      <w:r w:rsidRPr="00937991">
        <w:rPr>
          <w:i/>
          <w:color w:val="000000" w:themeColor="text1"/>
          <w:lang w:val="en-US"/>
        </w:rPr>
        <w:t>wohl</w:t>
      </w:r>
      <w:proofErr w:type="spellEnd"/>
      <w:r w:rsidR="00F96F84">
        <w:rPr>
          <w:color w:val="000000" w:themeColor="text1"/>
          <w:lang w:val="en-US"/>
        </w:rPr>
        <w:t xml:space="preserve"> (</w:t>
      </w:r>
      <w:r w:rsidR="008F6B53">
        <w:rPr>
          <w:color w:val="000000" w:themeColor="text1"/>
          <w:lang w:val="en-US"/>
        </w:rPr>
        <w:t xml:space="preserve">lit. ‘well’); </w:t>
      </w:r>
      <w:r w:rsidR="00F96F84">
        <w:rPr>
          <w:color w:val="000000" w:themeColor="text1"/>
          <w:lang w:val="en-US"/>
        </w:rPr>
        <w:t>see Zimmermann</w:t>
      </w:r>
      <w:r w:rsidRPr="00937991">
        <w:rPr>
          <w:color w:val="000000" w:themeColor="text1"/>
          <w:lang w:val="en-US"/>
        </w:rPr>
        <w:t xml:space="preserve"> </w:t>
      </w:r>
      <w:r w:rsidR="008F6B53">
        <w:rPr>
          <w:color w:val="000000" w:themeColor="text1"/>
          <w:lang w:val="en-US"/>
        </w:rPr>
        <w:t>(2004) and many others:</w:t>
      </w:r>
    </w:p>
    <w:p w14:paraId="1013B2DD" w14:textId="77777777" w:rsidR="00F96F84" w:rsidRPr="00937991" w:rsidRDefault="00F96F84" w:rsidP="00425784">
      <w:pPr>
        <w:jc w:val="both"/>
        <w:rPr>
          <w:color w:val="000000" w:themeColor="text1"/>
          <w:lang w:val="en-US"/>
        </w:rPr>
      </w:pPr>
    </w:p>
    <w:p w14:paraId="5EC1917D" w14:textId="77777777" w:rsidR="00644167" w:rsidRPr="00F21C18" w:rsidRDefault="00644167" w:rsidP="00644167">
      <w:pPr>
        <w:jc w:val="both"/>
        <w:rPr>
          <w:color w:val="000000" w:themeColor="text1"/>
          <w:lang w:val="en-US"/>
        </w:rPr>
      </w:pPr>
      <w:r w:rsidRPr="00F21C18">
        <w:rPr>
          <w:color w:val="000000" w:themeColor="text1"/>
          <w:lang w:val="en-US"/>
        </w:rPr>
        <w:t>(2)</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00425784" w:rsidRPr="00F21C18">
        <w:rPr>
          <w:color w:val="000000" w:themeColor="text1"/>
          <w:lang w:val="en-US"/>
        </w:rPr>
        <w:tab/>
      </w:r>
      <w:proofErr w:type="spellStart"/>
      <w:r w:rsidR="00425784" w:rsidRPr="00F21C18">
        <w:rPr>
          <w:color w:val="000000" w:themeColor="text1"/>
          <w:lang w:val="en-US"/>
        </w:rPr>
        <w:t>Es</w:t>
      </w:r>
      <w:proofErr w:type="spellEnd"/>
      <w:r w:rsidRPr="00F21C18">
        <w:rPr>
          <w:color w:val="000000" w:themeColor="text1"/>
          <w:lang w:val="en-US"/>
        </w:rPr>
        <w:tab/>
      </w:r>
      <w:r w:rsidRPr="00F21C18">
        <w:rPr>
          <w:color w:val="000000" w:themeColor="text1"/>
          <w:lang w:val="en-US"/>
        </w:rPr>
        <w:tab/>
      </w:r>
      <w:proofErr w:type="spellStart"/>
      <w:r w:rsidR="00425784" w:rsidRPr="00F21C18">
        <w:rPr>
          <w:color w:val="000000" w:themeColor="text1"/>
          <w:lang w:val="en-US"/>
        </w:rPr>
        <w:t>regnet</w:t>
      </w:r>
      <w:proofErr w:type="spellEnd"/>
      <w:r w:rsidR="00425784" w:rsidRPr="00F21C18">
        <w:rPr>
          <w:color w:val="000000" w:themeColor="text1"/>
          <w:lang w:val="en-US"/>
        </w:rPr>
        <w:t>.</w:t>
      </w:r>
    </w:p>
    <w:p w14:paraId="42F75402"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p>
    <w:p w14:paraId="255EA446" w14:textId="77777777" w:rsidR="00425784" w:rsidRDefault="00644167" w:rsidP="00356E5C">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raining.’</w:t>
      </w:r>
    </w:p>
    <w:p w14:paraId="3AD0D936" w14:textId="77777777" w:rsidR="00644167" w:rsidRPr="00425784" w:rsidRDefault="00644167" w:rsidP="00644167">
      <w:pPr>
        <w:ind w:left="452"/>
        <w:jc w:val="both"/>
        <w:rPr>
          <w:color w:val="000000" w:themeColor="text1"/>
          <w:lang w:val="en-US"/>
        </w:rPr>
      </w:pPr>
      <w:r w:rsidRPr="00425784">
        <w:rPr>
          <w:color w:val="000000" w:themeColor="text1"/>
          <w:lang w:val="en-US"/>
        </w:rPr>
        <w:t>b.</w:t>
      </w:r>
      <w:r w:rsidRPr="00425784">
        <w:rPr>
          <w:color w:val="000000" w:themeColor="text1"/>
          <w:lang w:val="en-US"/>
        </w:rPr>
        <w:tab/>
      </w:r>
      <w:r w:rsidRPr="00425784">
        <w:rPr>
          <w:color w:val="000000" w:themeColor="text1"/>
          <w:lang w:val="en-US"/>
        </w:rPr>
        <w:tab/>
      </w:r>
      <w:proofErr w:type="spellStart"/>
      <w:r w:rsidR="00425784" w:rsidRPr="00425784">
        <w:rPr>
          <w:color w:val="000000" w:themeColor="text1"/>
          <w:lang w:val="en-US"/>
        </w:rPr>
        <w:t>Es</w:t>
      </w:r>
      <w:proofErr w:type="spellEnd"/>
      <w:r w:rsidR="00425784" w:rsidRPr="00425784">
        <w:rPr>
          <w:color w:val="000000" w:themeColor="text1"/>
          <w:lang w:val="en-US"/>
        </w:rPr>
        <w:tab/>
      </w:r>
      <w:r w:rsidR="00425784">
        <w:rPr>
          <w:color w:val="000000" w:themeColor="text1"/>
          <w:lang w:val="en-US"/>
        </w:rPr>
        <w:tab/>
      </w:r>
      <w:proofErr w:type="spellStart"/>
      <w:r w:rsidR="00425784">
        <w:rPr>
          <w:color w:val="000000" w:themeColor="text1"/>
          <w:lang w:val="en-US"/>
        </w:rPr>
        <w:t>regnet</w:t>
      </w:r>
      <w:proofErr w:type="spellEnd"/>
      <w:r w:rsidR="00425784">
        <w:rPr>
          <w:color w:val="000000" w:themeColor="text1"/>
          <w:lang w:val="en-US"/>
        </w:rPr>
        <w:tab/>
      </w:r>
      <w:r w:rsidR="00425784">
        <w:rPr>
          <w:color w:val="000000" w:themeColor="text1"/>
          <w:lang w:val="en-US"/>
        </w:rPr>
        <w:tab/>
      </w:r>
      <w:r w:rsidR="00425784">
        <w:rPr>
          <w:color w:val="000000" w:themeColor="text1"/>
          <w:lang w:val="en-US"/>
        </w:rPr>
        <w:tab/>
      </w:r>
      <w:r w:rsidR="00425784">
        <w:rPr>
          <w:color w:val="000000" w:themeColor="text1"/>
          <w:lang w:val="en-US"/>
        </w:rPr>
        <w:tab/>
      </w:r>
      <w:proofErr w:type="spellStart"/>
      <w:r w:rsidR="00425784">
        <w:rPr>
          <w:color w:val="000000" w:themeColor="text1"/>
          <w:lang w:val="en-US"/>
        </w:rPr>
        <w:t>vermutlich</w:t>
      </w:r>
      <w:proofErr w:type="spellEnd"/>
      <w:r w:rsidR="00425784">
        <w:rPr>
          <w:color w:val="000000" w:themeColor="text1"/>
          <w:lang w:val="en-US"/>
        </w:rPr>
        <w:t>.</w:t>
      </w:r>
    </w:p>
    <w:p w14:paraId="7929C6E7" w14:textId="77777777" w:rsidR="00644167" w:rsidRPr="00937991" w:rsidRDefault="00425784"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52C08766"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425784">
        <w:rPr>
          <w:color w:val="000000" w:themeColor="text1"/>
          <w:lang w:val="en-US"/>
        </w:rPr>
        <w:t>It is probably raining.</w:t>
      </w:r>
      <w:r w:rsidRPr="00937991">
        <w:rPr>
          <w:color w:val="000000" w:themeColor="text1"/>
          <w:lang w:val="en-US"/>
        </w:rPr>
        <w:t>’</w:t>
      </w:r>
    </w:p>
    <w:p w14:paraId="3F173B15" w14:textId="77777777" w:rsidR="00425784" w:rsidRPr="00425784" w:rsidRDefault="00644167" w:rsidP="00644167">
      <w:pPr>
        <w:ind w:left="452"/>
        <w:jc w:val="both"/>
        <w:rPr>
          <w:color w:val="000000" w:themeColor="text1"/>
          <w:lang w:val="en-US"/>
        </w:rPr>
      </w:pPr>
      <w:r w:rsidRPr="00425784">
        <w:rPr>
          <w:color w:val="000000" w:themeColor="text1"/>
          <w:lang w:val="en-US"/>
        </w:rPr>
        <w:t>c.</w:t>
      </w:r>
      <w:r w:rsidR="00425784">
        <w:rPr>
          <w:color w:val="000000" w:themeColor="text1"/>
          <w:lang w:val="en-US"/>
        </w:rPr>
        <w:tab/>
      </w:r>
      <w:r w:rsidR="00425784">
        <w:rPr>
          <w:color w:val="000000" w:themeColor="text1"/>
          <w:lang w:val="en-US"/>
        </w:rPr>
        <w:tab/>
      </w:r>
      <w:proofErr w:type="spellStart"/>
      <w:r w:rsidR="00425784"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sidR="00B22207">
        <w:rPr>
          <w:color w:val="000000" w:themeColor="text1"/>
          <w:lang w:val="en-US"/>
        </w:rPr>
        <w:t>muss</w:t>
      </w:r>
      <w:r w:rsidR="00425784" w:rsidRPr="00425784">
        <w:rPr>
          <w:color w:val="000000" w:themeColor="text1"/>
          <w:lang w:val="en-US"/>
        </w:rPr>
        <w:tab/>
      </w:r>
      <w:r w:rsidR="00425784" w:rsidRPr="00425784">
        <w:rPr>
          <w:color w:val="000000" w:themeColor="text1"/>
          <w:lang w:val="en-US"/>
        </w:rPr>
        <w:tab/>
      </w:r>
      <w:proofErr w:type="spellStart"/>
      <w:r w:rsidR="00425784" w:rsidRPr="00425784">
        <w:rPr>
          <w:color w:val="000000" w:themeColor="text1"/>
          <w:lang w:val="en-US"/>
        </w:rPr>
        <w:t>regnen</w:t>
      </w:r>
      <w:proofErr w:type="spellEnd"/>
      <w:r w:rsidR="00425784" w:rsidRPr="00425784">
        <w:rPr>
          <w:color w:val="000000" w:themeColor="text1"/>
          <w:lang w:val="en-US"/>
        </w:rPr>
        <w:t>.</w:t>
      </w:r>
    </w:p>
    <w:p w14:paraId="79426519" w14:textId="77777777" w:rsidR="00425784" w:rsidRPr="00B22207" w:rsidRDefault="00425784" w:rsidP="00425784">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r>
      <w:r w:rsidR="00B22207" w:rsidRPr="00B22207">
        <w:rPr>
          <w:color w:val="000000" w:themeColor="text1"/>
          <w:lang w:val="en-US"/>
        </w:rPr>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032D736F" w14:textId="77777777" w:rsidR="00644167" w:rsidRPr="00937991" w:rsidRDefault="00B22207" w:rsidP="00644167">
      <w:pPr>
        <w:ind w:left="678" w:firstLine="113"/>
        <w:jc w:val="both"/>
        <w:rPr>
          <w:color w:val="000000" w:themeColor="text1"/>
          <w:lang w:val="en-US"/>
        </w:rPr>
      </w:pPr>
      <w:r>
        <w:rPr>
          <w:color w:val="000000" w:themeColor="text1"/>
          <w:lang w:val="en-US"/>
        </w:rPr>
        <w:t>intended reading: ‘It must be raining.</w:t>
      </w:r>
      <w:r w:rsidR="00644167" w:rsidRPr="00937991">
        <w:rPr>
          <w:color w:val="000000" w:themeColor="text1"/>
          <w:lang w:val="en-US"/>
        </w:rPr>
        <w:t>’</w:t>
      </w:r>
    </w:p>
    <w:p w14:paraId="01B22CD7" w14:textId="77777777" w:rsidR="00644167" w:rsidRPr="00F21C18" w:rsidRDefault="00644167" w:rsidP="00644167">
      <w:pPr>
        <w:ind w:left="339" w:firstLine="113"/>
        <w:jc w:val="both"/>
        <w:rPr>
          <w:color w:val="000000" w:themeColor="text1"/>
          <w:lang w:val="en-US"/>
        </w:rPr>
      </w:pPr>
      <w:r w:rsidRPr="00425784">
        <w:rPr>
          <w:color w:val="000000" w:themeColor="text1"/>
          <w:lang w:val="en-US"/>
        </w:rPr>
        <w:t>d.</w:t>
      </w:r>
      <w:r w:rsidRPr="00425784">
        <w:rPr>
          <w:color w:val="000000" w:themeColor="text1"/>
          <w:lang w:val="en-US"/>
        </w:rPr>
        <w:tab/>
      </w:r>
      <w:r w:rsidRPr="00425784">
        <w:rPr>
          <w:color w:val="000000" w:themeColor="text1"/>
          <w:lang w:val="en-US"/>
        </w:rPr>
        <w:tab/>
      </w:r>
      <w:proofErr w:type="spellStart"/>
      <w:r w:rsidR="00B22207" w:rsidRPr="00F21C18">
        <w:rPr>
          <w:color w:val="000000" w:themeColor="text1"/>
          <w:lang w:val="en-US"/>
        </w:rPr>
        <w:t>Es</w:t>
      </w:r>
      <w:proofErr w:type="spellEnd"/>
      <w:r w:rsidR="00B22207" w:rsidRPr="00F21C18">
        <w:rPr>
          <w:color w:val="000000" w:themeColor="text1"/>
          <w:lang w:val="en-US"/>
        </w:rPr>
        <w:tab/>
      </w:r>
      <w:proofErr w:type="spellStart"/>
      <w:r w:rsidR="00B22207" w:rsidRPr="00F21C18">
        <w:rPr>
          <w:color w:val="000000" w:themeColor="text1"/>
          <w:lang w:val="en-US"/>
        </w:rPr>
        <w:t>regnet</w:t>
      </w:r>
      <w:proofErr w:type="spellEnd"/>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r w:rsidR="00B22207" w:rsidRPr="00F21C18">
        <w:rPr>
          <w:color w:val="000000" w:themeColor="text1"/>
          <w:lang w:val="en-US"/>
        </w:rPr>
        <w:tab/>
      </w:r>
      <w:proofErr w:type="spellStart"/>
      <w:r w:rsidR="00B22207" w:rsidRPr="00F21C18">
        <w:rPr>
          <w:color w:val="000000" w:themeColor="text1"/>
          <w:lang w:val="en-US"/>
        </w:rPr>
        <w:t>wohl</w:t>
      </w:r>
      <w:proofErr w:type="spellEnd"/>
      <w:r w:rsidR="00B22207" w:rsidRPr="00F21C18">
        <w:rPr>
          <w:color w:val="000000" w:themeColor="text1"/>
          <w:lang w:val="en-US"/>
        </w:rPr>
        <w:t>.</w:t>
      </w:r>
      <w:r w:rsidR="00B22207" w:rsidRPr="00F21C18">
        <w:rPr>
          <w:color w:val="000000" w:themeColor="text1"/>
          <w:lang w:val="en-US"/>
        </w:rPr>
        <w:tab/>
      </w:r>
    </w:p>
    <w:p w14:paraId="2B6EDA79" w14:textId="77777777" w:rsidR="00644167" w:rsidRPr="00937991" w:rsidRDefault="00B22207" w:rsidP="00644167">
      <w:pPr>
        <w:ind w:left="678" w:firstLine="113"/>
        <w:jc w:val="both"/>
        <w:rPr>
          <w:color w:val="000000" w:themeColor="text1"/>
          <w:lang w:val="en-US"/>
        </w:rPr>
      </w:pPr>
      <w:r>
        <w:rPr>
          <w:color w:val="000000" w:themeColor="text1"/>
          <w:lang w:val="en-US"/>
        </w:rPr>
        <w:t>it</w:t>
      </w:r>
      <w:r w:rsidR="00644167" w:rsidRPr="00937991">
        <w:rPr>
          <w:color w:val="000000" w:themeColor="text1"/>
          <w:lang w:val="en-US"/>
        </w:rPr>
        <w:tab/>
      </w:r>
      <w:r w:rsidR="00644167"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56C01E6E" w14:textId="77777777" w:rsidR="00644167" w:rsidRPr="00937991" w:rsidRDefault="00644167" w:rsidP="00644167">
      <w:pPr>
        <w:ind w:left="678" w:firstLine="113"/>
        <w:jc w:val="both"/>
        <w:rPr>
          <w:color w:val="000000" w:themeColor="text1"/>
          <w:lang w:val="en-US"/>
        </w:rPr>
      </w:pPr>
      <w:r w:rsidRPr="00937991">
        <w:rPr>
          <w:color w:val="000000" w:themeColor="text1"/>
          <w:lang w:val="en-US"/>
        </w:rPr>
        <w:t>‘</w:t>
      </w:r>
      <w:r w:rsidR="008F6B53">
        <w:rPr>
          <w:color w:val="000000" w:themeColor="text1"/>
          <w:lang w:val="en-US"/>
        </w:rPr>
        <w:t>It is PRT raining (I guess).</w:t>
      </w:r>
      <w:r w:rsidR="00B22207">
        <w:rPr>
          <w:color w:val="000000" w:themeColor="text1"/>
          <w:lang w:val="en-US"/>
        </w:rPr>
        <w:t>’</w:t>
      </w:r>
    </w:p>
    <w:p w14:paraId="235C494A" w14:textId="77777777" w:rsidR="00644167" w:rsidRPr="00937991" w:rsidRDefault="00644167" w:rsidP="00644167">
      <w:pPr>
        <w:jc w:val="both"/>
        <w:rPr>
          <w:color w:val="000000" w:themeColor="text1"/>
          <w:lang w:val="en-US"/>
        </w:rPr>
      </w:pPr>
    </w:p>
    <w:p w14:paraId="267461DE" w14:textId="2B8779D8" w:rsidR="001C329F" w:rsidRDefault="00644167" w:rsidP="00356E5C">
      <w:pPr>
        <w:jc w:val="both"/>
        <w:rPr>
          <w:color w:val="000000" w:themeColor="text1"/>
          <w:lang w:val="en-US"/>
        </w:rPr>
      </w:pPr>
      <w:r w:rsidRPr="00937991">
        <w:rPr>
          <w:color w:val="000000" w:themeColor="text1"/>
          <w:lang w:val="en-US"/>
        </w:rPr>
        <w:t xml:space="preserve">Discourse particles like </w:t>
      </w:r>
      <w:proofErr w:type="spellStart"/>
      <w:r w:rsidRPr="00937991">
        <w:rPr>
          <w:i/>
          <w:color w:val="000000" w:themeColor="text1"/>
          <w:lang w:val="en-US"/>
        </w:rPr>
        <w:t>wohl</w:t>
      </w:r>
      <w:proofErr w:type="spellEnd"/>
      <w:r w:rsidRPr="00937991">
        <w:rPr>
          <w:color w:val="000000" w:themeColor="text1"/>
          <w:lang w:val="en-US"/>
        </w:rPr>
        <w:t xml:space="preserve"> organize the discourse by conveying the epistemic states of both the speaker and the </w:t>
      </w:r>
      <w:r w:rsidR="00F8369D">
        <w:rPr>
          <w:color w:val="000000" w:themeColor="text1"/>
          <w:lang w:val="en-US"/>
        </w:rPr>
        <w:t>listener</w:t>
      </w:r>
      <w:r w:rsidRPr="00937991">
        <w:rPr>
          <w:color w:val="000000" w:themeColor="text1"/>
          <w:lang w:val="en-US"/>
        </w:rPr>
        <w:t xml:space="preserve">. </w:t>
      </w:r>
      <w:r w:rsidR="008F6B53">
        <w:rPr>
          <w:color w:val="000000" w:themeColor="text1"/>
          <w:lang w:val="en-US"/>
        </w:rPr>
        <w:t>In our case, t</w:t>
      </w:r>
      <w:r w:rsidR="00E9663D">
        <w:rPr>
          <w:color w:val="000000" w:themeColor="text1"/>
          <w:lang w:val="en-US"/>
        </w:rPr>
        <w:t xml:space="preserve">he particle </w:t>
      </w:r>
      <w:proofErr w:type="spellStart"/>
      <w:r w:rsidR="00E9663D" w:rsidRPr="00E9663D">
        <w:rPr>
          <w:i/>
          <w:color w:val="000000" w:themeColor="text1"/>
          <w:lang w:val="en-US"/>
        </w:rPr>
        <w:t>wohl</w:t>
      </w:r>
      <w:proofErr w:type="spellEnd"/>
      <w:r w:rsidR="00E9663D">
        <w:rPr>
          <w:color w:val="000000" w:themeColor="text1"/>
          <w:lang w:val="en-US"/>
        </w:rPr>
        <w:t xml:space="preserve"> </w:t>
      </w:r>
      <w:r w:rsidR="00F8369D">
        <w:rPr>
          <w:color w:val="000000" w:themeColor="text1"/>
          <w:lang w:val="en-US"/>
        </w:rPr>
        <w:t xml:space="preserve">communicates </w:t>
      </w:r>
      <w:r w:rsidR="00E9663D">
        <w:rPr>
          <w:color w:val="000000" w:themeColor="text1"/>
          <w:lang w:val="en-US"/>
        </w:rPr>
        <w:t xml:space="preserve">that the speaker merely assumes that the propositional content is true, and thus </w:t>
      </w:r>
      <w:proofErr w:type="spellStart"/>
      <w:r w:rsidRPr="00937991">
        <w:rPr>
          <w:i/>
          <w:color w:val="000000" w:themeColor="text1"/>
          <w:lang w:val="en-US"/>
        </w:rPr>
        <w:t>wohl</w:t>
      </w:r>
      <w:proofErr w:type="spellEnd"/>
      <w:r w:rsidR="00B22207">
        <w:rPr>
          <w:color w:val="000000" w:themeColor="text1"/>
          <w:lang w:val="en-US"/>
        </w:rPr>
        <w:t xml:space="preserve"> lexically encode</w:t>
      </w:r>
      <w:r w:rsidR="00E9663D">
        <w:rPr>
          <w:color w:val="000000" w:themeColor="text1"/>
          <w:lang w:val="en-US"/>
        </w:rPr>
        <w:t>s</w:t>
      </w:r>
      <w:r w:rsidRPr="00937991">
        <w:rPr>
          <w:color w:val="000000" w:themeColor="text1"/>
          <w:lang w:val="en-US"/>
        </w:rPr>
        <w:t xml:space="preserve"> weakened speaker</w:t>
      </w:r>
      <w:r w:rsidR="00B22207">
        <w:rPr>
          <w:color w:val="000000" w:themeColor="text1"/>
          <w:lang w:val="en-US"/>
        </w:rPr>
        <w:t xml:space="preserve"> commitment.</w:t>
      </w:r>
    </w:p>
    <w:p w14:paraId="177EE7A0" w14:textId="536868E8" w:rsidR="00382A3C" w:rsidRPr="00937991" w:rsidRDefault="00C7378D" w:rsidP="00875DAE">
      <w:pPr>
        <w:ind w:firstLine="567"/>
        <w:jc w:val="both"/>
        <w:rPr>
          <w:rFonts w:eastAsia="Arial"/>
          <w:color w:val="000000" w:themeColor="text1"/>
          <w:lang w:val="en-US"/>
        </w:rPr>
      </w:pPr>
      <w:r>
        <w:rPr>
          <w:color w:val="000000" w:themeColor="text1"/>
          <w:lang w:val="en-US"/>
        </w:rPr>
        <w:t xml:space="preserve">In our series of </w:t>
      </w:r>
      <w:r w:rsidR="00644167" w:rsidRPr="00937991">
        <w:rPr>
          <w:color w:val="000000" w:themeColor="text1"/>
          <w:lang w:val="en-US"/>
        </w:rPr>
        <w:t>experiments</w:t>
      </w:r>
      <w:r>
        <w:rPr>
          <w:color w:val="000000" w:themeColor="text1"/>
          <w:lang w:val="en-US"/>
        </w:rPr>
        <w:t xml:space="preserve"> below, we restrict ourselves to the</w:t>
      </w:r>
      <w:r w:rsidR="001C329F">
        <w:rPr>
          <w:color w:val="000000" w:themeColor="text1"/>
          <w:lang w:val="en-US"/>
        </w:rPr>
        <w:t xml:space="preserve"> </w:t>
      </w:r>
      <w:r w:rsidR="001C329F" w:rsidRPr="00937991">
        <w:rPr>
          <w:color w:val="000000" w:themeColor="text1"/>
          <w:lang w:val="en-US"/>
        </w:rPr>
        <w:t>epistemic/evident</w:t>
      </w:r>
      <w:r w:rsidR="001C329F">
        <w:rPr>
          <w:color w:val="000000" w:themeColor="text1"/>
          <w:lang w:val="en-US"/>
        </w:rPr>
        <w:t>ial words in English and German</w:t>
      </w:r>
      <w:r>
        <w:rPr>
          <w:color w:val="000000" w:themeColor="text1"/>
          <w:lang w:val="en-US"/>
        </w:rPr>
        <w:t xml:space="preserve"> that are given in (1) and (2). </w:t>
      </w:r>
      <w:r w:rsidR="00F8369D">
        <w:rPr>
          <w:color w:val="000000" w:themeColor="text1"/>
          <w:lang w:val="en-US"/>
        </w:rPr>
        <w:t>In doing so</w:t>
      </w:r>
      <w:r>
        <w:rPr>
          <w:color w:val="000000" w:themeColor="text1"/>
          <w:lang w:val="en-US"/>
        </w:rPr>
        <w:t xml:space="preserve">, we hope to </w:t>
      </w:r>
      <w:r w:rsidR="001C329F">
        <w:rPr>
          <w:color w:val="000000" w:themeColor="text1"/>
          <w:lang w:val="en-US"/>
        </w:rPr>
        <w:t xml:space="preserve">provide </w:t>
      </w:r>
      <w:r w:rsidR="004D7093">
        <w:rPr>
          <w:color w:val="000000" w:themeColor="text1"/>
          <w:lang w:val="en-US"/>
        </w:rPr>
        <w:t xml:space="preserve">a focused set of </w:t>
      </w:r>
      <w:r w:rsidR="004D7093" w:rsidRPr="00937991">
        <w:rPr>
          <w:color w:val="000000" w:themeColor="text1"/>
          <w:lang w:val="en-US"/>
        </w:rPr>
        <w:t xml:space="preserve">experimental studies on the </w:t>
      </w:r>
      <w:r w:rsidR="004D7093">
        <w:rPr>
          <w:color w:val="000000" w:themeColor="text1"/>
          <w:lang w:val="en-US"/>
        </w:rPr>
        <w:t xml:space="preserve">expression of </w:t>
      </w:r>
      <w:r w:rsidR="004D7093" w:rsidRPr="00937991">
        <w:rPr>
          <w:color w:val="000000" w:themeColor="text1"/>
          <w:lang w:val="en-US"/>
        </w:rPr>
        <w:t>speaker commitment</w:t>
      </w:r>
      <w:r w:rsidR="004D7093">
        <w:rPr>
          <w:color w:val="000000" w:themeColor="text1"/>
          <w:lang w:val="en-US"/>
        </w:rPr>
        <w:t xml:space="preserve"> that can be seen as an </w:t>
      </w:r>
      <w:r w:rsidR="00644167" w:rsidRPr="00937991">
        <w:rPr>
          <w:color w:val="000000" w:themeColor="text1"/>
          <w:lang w:val="en-US"/>
        </w:rPr>
        <w:t>articulated road map</w:t>
      </w:r>
      <w:r w:rsidR="00644167" w:rsidRPr="00937991">
        <w:rPr>
          <w:i/>
          <w:color w:val="000000" w:themeColor="text1"/>
          <w:lang w:val="en-US"/>
        </w:rPr>
        <w:t xml:space="preserve"> </w:t>
      </w:r>
      <w:r w:rsidR="00644167" w:rsidRPr="00937991">
        <w:rPr>
          <w:color w:val="000000" w:themeColor="text1"/>
          <w:lang w:val="en-US"/>
        </w:rPr>
        <w:t xml:space="preserve">for </w:t>
      </w:r>
      <w:r w:rsidR="00F8369D">
        <w:rPr>
          <w:color w:val="000000" w:themeColor="text1"/>
          <w:lang w:val="en-US"/>
        </w:rPr>
        <w:t xml:space="preserve">future </w:t>
      </w:r>
      <w:r w:rsidR="004D7093">
        <w:rPr>
          <w:color w:val="000000" w:themeColor="text1"/>
          <w:lang w:val="en-US"/>
        </w:rPr>
        <w:t>experimental work in this domain</w:t>
      </w:r>
      <w:r w:rsidR="00F8369D">
        <w:rPr>
          <w:color w:val="000000" w:themeColor="text1"/>
          <w:lang w:val="en-US"/>
        </w:rPr>
        <w:t xml:space="preserve">. </w:t>
      </w:r>
      <w:r>
        <w:rPr>
          <w:color w:val="000000" w:themeColor="text1"/>
          <w:lang w:val="en-US"/>
        </w:rPr>
        <w:t xml:space="preserve">We are aware that our </w:t>
      </w:r>
      <w:r w:rsidR="00AB3173">
        <w:rPr>
          <w:color w:val="000000" w:themeColor="text1"/>
          <w:lang w:val="en-US"/>
        </w:rPr>
        <w:t xml:space="preserve">choice </w:t>
      </w:r>
      <w:r>
        <w:rPr>
          <w:color w:val="000000" w:themeColor="text1"/>
          <w:lang w:val="en-US"/>
        </w:rPr>
        <w:t xml:space="preserve">of evidential devices </w:t>
      </w:r>
      <w:r w:rsidR="00AB3173">
        <w:rPr>
          <w:color w:val="000000" w:themeColor="text1"/>
          <w:lang w:val="en-US"/>
        </w:rPr>
        <w:t>represents only a very small porti</w:t>
      </w:r>
      <w:r w:rsidR="004D7093">
        <w:rPr>
          <w:color w:val="000000" w:themeColor="text1"/>
          <w:lang w:val="en-US"/>
        </w:rPr>
        <w:t>on of cross-linguistic options to express different degrees of speaker commitment</w:t>
      </w:r>
      <w:r>
        <w:rPr>
          <w:color w:val="000000" w:themeColor="text1"/>
          <w:lang w:val="en-US"/>
        </w:rPr>
        <w:t>.</w:t>
      </w:r>
      <w:r w:rsidR="004D7093">
        <w:rPr>
          <w:color w:val="000000" w:themeColor="text1"/>
          <w:lang w:val="en-US"/>
        </w:rPr>
        <w:t xml:space="preserve"> However, </w:t>
      </w:r>
      <w:r w:rsidR="00A508BF">
        <w:rPr>
          <w:color w:val="000000" w:themeColor="text1"/>
          <w:lang w:val="en-US"/>
        </w:rPr>
        <w:t>in the next two sections</w:t>
      </w:r>
      <w:r w:rsidR="00F8369D">
        <w:rPr>
          <w:color w:val="000000" w:themeColor="text1"/>
          <w:lang w:val="en-US"/>
        </w:rPr>
        <w:t>,</w:t>
      </w:r>
      <w:r w:rsidR="00A508BF">
        <w:rPr>
          <w:color w:val="000000" w:themeColor="text1"/>
          <w:lang w:val="en-US"/>
        </w:rPr>
        <w:t xml:space="preserve"> we will clarify why we chose the</w:t>
      </w:r>
      <w:r>
        <w:rPr>
          <w:color w:val="000000" w:themeColor="text1"/>
          <w:lang w:val="en-US"/>
        </w:rPr>
        <w:t>se</w:t>
      </w:r>
      <w:r w:rsidR="00A508BF">
        <w:rPr>
          <w:color w:val="000000" w:themeColor="text1"/>
          <w:lang w:val="en-US"/>
        </w:rPr>
        <w:t xml:space="preserve"> particular </w:t>
      </w:r>
      <w:r w:rsidR="00DE0F88">
        <w:rPr>
          <w:color w:val="000000" w:themeColor="text1"/>
          <w:lang w:val="en-US"/>
        </w:rPr>
        <w:t xml:space="preserve">cases </w:t>
      </w:r>
      <w:r w:rsidR="00CF17AF">
        <w:rPr>
          <w:color w:val="000000" w:themeColor="text1"/>
          <w:lang w:val="en-US"/>
        </w:rPr>
        <w:t>in English and German.</w:t>
      </w:r>
      <w:r>
        <w:rPr>
          <w:color w:val="000000" w:themeColor="text1"/>
          <w:lang w:val="en-US"/>
        </w:rPr>
        <w:t xml:space="preserve"> </w:t>
      </w:r>
      <w:r w:rsidR="00CF17AF">
        <w:rPr>
          <w:color w:val="000000" w:themeColor="text1"/>
          <w:lang w:val="en-US"/>
        </w:rPr>
        <w:t>W</w:t>
      </w:r>
      <w:r>
        <w:rPr>
          <w:color w:val="000000" w:themeColor="text1"/>
          <w:lang w:val="en-US"/>
        </w:rPr>
        <w:t xml:space="preserve">e will point out to what </w:t>
      </w:r>
      <w:r w:rsidR="00A508BF">
        <w:rPr>
          <w:color w:val="000000" w:themeColor="text1"/>
          <w:lang w:val="en-US"/>
        </w:rPr>
        <w:t xml:space="preserve">extent experimental data on </w:t>
      </w:r>
      <w:r w:rsidR="003D2135">
        <w:rPr>
          <w:color w:val="000000" w:themeColor="text1"/>
          <w:lang w:val="en-US"/>
        </w:rPr>
        <w:t xml:space="preserve">them </w:t>
      </w:r>
      <w:r w:rsidR="00A508BF">
        <w:rPr>
          <w:color w:val="000000" w:themeColor="text1"/>
          <w:lang w:val="en-US"/>
        </w:rPr>
        <w:t xml:space="preserve">might be interesting for claims and controversies that </w:t>
      </w:r>
      <w:r>
        <w:rPr>
          <w:color w:val="000000" w:themeColor="text1"/>
          <w:lang w:val="en-US"/>
        </w:rPr>
        <w:t xml:space="preserve">can be found in the </w:t>
      </w:r>
      <w:r w:rsidR="00CF17AF">
        <w:rPr>
          <w:color w:val="000000" w:themeColor="text1"/>
          <w:lang w:val="en-US"/>
        </w:rPr>
        <w:t>current theoretical literature, and we will argue that our experiments on different degrees of speaker commitment in the domain of these evidential devices address</w:t>
      </w:r>
      <w:r w:rsidR="00210F25">
        <w:rPr>
          <w:color w:val="000000" w:themeColor="text1"/>
          <w:lang w:val="en-US"/>
        </w:rPr>
        <w:t xml:space="preserve"> obvious </w:t>
      </w:r>
      <w:r w:rsidR="00CF17AF">
        <w:rPr>
          <w:color w:val="000000" w:themeColor="text1"/>
          <w:lang w:val="en-US"/>
        </w:rPr>
        <w:t>blind spot</w:t>
      </w:r>
      <w:r w:rsidR="00210F25">
        <w:rPr>
          <w:color w:val="000000" w:themeColor="text1"/>
          <w:lang w:val="en-US"/>
        </w:rPr>
        <w:t>s</w:t>
      </w:r>
      <w:r w:rsidR="00CF17AF">
        <w:rPr>
          <w:color w:val="000000" w:themeColor="text1"/>
          <w:lang w:val="en-US"/>
        </w:rPr>
        <w:t xml:space="preserve"> in the theoretical debates.</w:t>
      </w:r>
      <w:r w:rsidR="00382A3C">
        <w:rPr>
          <w:color w:val="000000" w:themeColor="text1"/>
          <w:lang w:val="en-US"/>
        </w:rPr>
        <w:t xml:space="preserve"> </w:t>
      </w:r>
      <w:r w:rsidR="00382A3C" w:rsidRPr="00875DAE">
        <w:rPr>
          <w:color w:val="000000" w:themeColor="text1"/>
          <w:lang w:val="en-US"/>
        </w:rPr>
        <w:t xml:space="preserve">More specifically, both empirical phenomena (epistemic </w:t>
      </w:r>
      <w:r w:rsidR="00382A3C" w:rsidRPr="00875DAE">
        <w:rPr>
          <w:i/>
          <w:color w:val="000000" w:themeColor="text1"/>
          <w:lang w:val="en-US"/>
        </w:rPr>
        <w:t>must</w:t>
      </w:r>
      <w:r w:rsidR="00382A3C" w:rsidRPr="00875DAE">
        <w:rPr>
          <w:color w:val="000000" w:themeColor="text1"/>
          <w:lang w:val="en-US"/>
        </w:rPr>
        <w:t xml:space="preserve"> and epistemic discourse particles) are usually only discussed with regard to their theoretical status as semantic and/or pragmatic elements, and the literature does not provide a detailed picture of the evidential contexts these elements can actually be used in. For </w:t>
      </w:r>
      <w:r w:rsidR="00382A3C" w:rsidRPr="00875DAE">
        <w:rPr>
          <w:i/>
          <w:color w:val="000000" w:themeColor="text1"/>
          <w:lang w:val="en-US"/>
        </w:rPr>
        <w:t>must</w:t>
      </w:r>
      <w:r w:rsidR="00382A3C" w:rsidRPr="00875DAE">
        <w:rPr>
          <w:color w:val="000000" w:themeColor="text1"/>
          <w:lang w:val="en-US"/>
        </w:rPr>
        <w:t xml:space="preserve">, our data shed some light on what kind of evidential contexts can count as the relevant indirect contexts where the epistemic use of </w:t>
      </w:r>
      <w:r w:rsidR="00382A3C" w:rsidRPr="00875DAE">
        <w:rPr>
          <w:i/>
          <w:color w:val="000000" w:themeColor="text1"/>
          <w:lang w:val="en-US"/>
        </w:rPr>
        <w:t xml:space="preserve">must </w:t>
      </w:r>
      <w:r w:rsidR="00382A3C" w:rsidRPr="00875DAE">
        <w:rPr>
          <w:color w:val="000000" w:themeColor="text1"/>
          <w:lang w:val="en-US"/>
        </w:rPr>
        <w:t>is felicitous. For discourse particles, we explore</w:t>
      </w:r>
      <w:r w:rsidR="00EF5D8A" w:rsidRPr="00875DAE">
        <w:rPr>
          <w:color w:val="000000" w:themeColor="text1"/>
          <w:lang w:val="en-US"/>
        </w:rPr>
        <w:t xml:space="preserve"> </w:t>
      </w:r>
      <w:r w:rsidR="00382A3C" w:rsidRPr="00875DAE">
        <w:rPr>
          <w:color w:val="000000" w:themeColor="text1"/>
          <w:lang w:val="en-US"/>
        </w:rPr>
        <w:t xml:space="preserve">whether particles like </w:t>
      </w:r>
      <w:proofErr w:type="spellStart"/>
      <w:r w:rsidR="00382A3C" w:rsidRPr="00875DAE">
        <w:rPr>
          <w:i/>
          <w:color w:val="000000" w:themeColor="text1"/>
          <w:lang w:val="en-US"/>
        </w:rPr>
        <w:t>wohl</w:t>
      </w:r>
      <w:proofErr w:type="spellEnd"/>
      <w:r w:rsidR="00382A3C" w:rsidRPr="00875DAE">
        <w:rPr>
          <w:color w:val="000000" w:themeColor="text1"/>
          <w:lang w:val="en-US"/>
        </w:rPr>
        <w:t xml:space="preserve"> differ in their compatibility with different evidential circumstances, compared to closely related elements like synonymous higher </w:t>
      </w:r>
      <w:r w:rsidR="00B54C34" w:rsidRPr="00875DAE">
        <w:rPr>
          <w:color w:val="000000" w:themeColor="text1"/>
          <w:lang w:val="en-US"/>
        </w:rPr>
        <w:t xml:space="preserve">(i.e., speaker-oriented) </w:t>
      </w:r>
      <w:r w:rsidR="00382A3C" w:rsidRPr="00875DAE">
        <w:rPr>
          <w:color w:val="000000" w:themeColor="text1"/>
          <w:lang w:val="en-US"/>
        </w:rPr>
        <w:t>adverbs.</w:t>
      </w:r>
    </w:p>
    <w:p w14:paraId="6FE6E8F2" w14:textId="77777777" w:rsidR="00356E5C" w:rsidRPr="00937991" w:rsidRDefault="00356E5C" w:rsidP="006B4B6A">
      <w:pPr>
        <w:autoSpaceDE w:val="0"/>
        <w:autoSpaceDN w:val="0"/>
        <w:adjustRightInd w:val="0"/>
        <w:jc w:val="both"/>
        <w:outlineLvl w:val="0"/>
        <w:rPr>
          <w:b/>
          <w:color w:val="000000" w:themeColor="text1"/>
          <w:lang w:val="en-US"/>
        </w:rPr>
      </w:pPr>
      <w:r>
        <w:rPr>
          <w:b/>
          <w:color w:val="000000" w:themeColor="text1"/>
          <w:lang w:val="en-US"/>
        </w:rPr>
        <w:lastRenderedPageBreak/>
        <w:t>1.1</w:t>
      </w:r>
      <w:r>
        <w:rPr>
          <w:b/>
          <w:color w:val="000000" w:themeColor="text1"/>
          <w:lang w:val="en-US"/>
        </w:rPr>
        <w:tab/>
      </w:r>
      <w:r>
        <w:rPr>
          <w:b/>
          <w:color w:val="000000" w:themeColor="text1"/>
          <w:lang w:val="en-US"/>
        </w:rPr>
        <w:tab/>
      </w:r>
      <w:r w:rsidR="00AA2F54">
        <w:rPr>
          <w:b/>
          <w:color w:val="000000" w:themeColor="text1"/>
          <w:lang w:val="en-US"/>
        </w:rPr>
        <w:t xml:space="preserve">Issue I: </w:t>
      </w:r>
      <w:r w:rsidR="003C6E10">
        <w:rPr>
          <w:b/>
          <w:color w:val="000000" w:themeColor="text1"/>
          <w:lang w:val="en-US"/>
        </w:rPr>
        <w:t>E</w:t>
      </w:r>
      <w:r w:rsidR="00C12B32">
        <w:rPr>
          <w:b/>
          <w:color w:val="000000" w:themeColor="text1"/>
          <w:lang w:val="en-US"/>
        </w:rPr>
        <w:t xml:space="preserve">vidential </w:t>
      </w:r>
      <w:r w:rsidR="003C6E10">
        <w:rPr>
          <w:b/>
          <w:color w:val="000000" w:themeColor="text1"/>
          <w:lang w:val="en-US"/>
        </w:rPr>
        <w:t xml:space="preserve">circumstances for </w:t>
      </w:r>
      <w:r w:rsidR="00C12B32">
        <w:rPr>
          <w:b/>
          <w:color w:val="000000" w:themeColor="text1"/>
          <w:lang w:val="en-US"/>
        </w:rPr>
        <w:t xml:space="preserve">using </w:t>
      </w:r>
      <w:r w:rsidRPr="00937991">
        <w:rPr>
          <w:b/>
          <w:color w:val="000000" w:themeColor="text1"/>
          <w:lang w:val="en-US"/>
        </w:rPr>
        <w:t xml:space="preserve">epistemic </w:t>
      </w:r>
      <w:r w:rsidRPr="00937991">
        <w:rPr>
          <w:b/>
          <w:i/>
          <w:color w:val="000000" w:themeColor="text1"/>
          <w:lang w:val="en-US"/>
        </w:rPr>
        <w:t>must</w:t>
      </w:r>
    </w:p>
    <w:p w14:paraId="08838B12" w14:textId="77777777" w:rsidR="00356E5C" w:rsidRPr="00937991" w:rsidRDefault="00356E5C" w:rsidP="00356E5C">
      <w:pPr>
        <w:autoSpaceDE w:val="0"/>
        <w:autoSpaceDN w:val="0"/>
        <w:adjustRightInd w:val="0"/>
        <w:jc w:val="both"/>
        <w:rPr>
          <w:color w:val="000000" w:themeColor="text1"/>
          <w:lang w:val="en-US"/>
        </w:rPr>
      </w:pPr>
    </w:p>
    <w:p w14:paraId="397AEE75" w14:textId="432F3A83" w:rsidR="00A764E8" w:rsidRDefault="003C6E10" w:rsidP="00A764E8">
      <w:pPr>
        <w:jc w:val="both"/>
        <w:rPr>
          <w:color w:val="000000" w:themeColor="text1"/>
          <w:lang w:val="en-US"/>
        </w:rPr>
      </w:pPr>
      <w:r>
        <w:rPr>
          <w:color w:val="000000" w:themeColor="text1"/>
          <w:lang w:val="en-US"/>
        </w:rPr>
        <w:t>T</w:t>
      </w:r>
      <w:r w:rsidR="00356E5C" w:rsidRPr="00937991">
        <w:rPr>
          <w:color w:val="000000" w:themeColor="text1"/>
          <w:lang w:val="en-US"/>
        </w:rPr>
        <w:t xml:space="preserve">he </w:t>
      </w:r>
      <w:r w:rsidR="00143324">
        <w:rPr>
          <w:color w:val="000000" w:themeColor="text1"/>
          <w:lang w:val="en-US"/>
        </w:rPr>
        <w:t xml:space="preserve">weak </w:t>
      </w:r>
      <w:r>
        <w:rPr>
          <w:color w:val="000000" w:themeColor="text1"/>
          <w:lang w:val="en-US"/>
        </w:rPr>
        <w:t xml:space="preserve">reading of </w:t>
      </w:r>
      <w:r w:rsidR="00356E5C" w:rsidRPr="00937991">
        <w:rPr>
          <w:i/>
          <w:color w:val="000000" w:themeColor="text1"/>
          <w:lang w:val="en-US"/>
        </w:rPr>
        <w:t>must</w:t>
      </w:r>
      <w:r w:rsidR="00356E5C" w:rsidRPr="00937991">
        <w:rPr>
          <w:color w:val="000000" w:themeColor="text1"/>
          <w:lang w:val="en-US"/>
        </w:rPr>
        <w:t xml:space="preserve"> </w:t>
      </w:r>
      <w:r>
        <w:rPr>
          <w:color w:val="000000" w:themeColor="text1"/>
          <w:lang w:val="en-US"/>
        </w:rPr>
        <w:t xml:space="preserve">in (1d) above has puzzled linguistic theory for a long time </w:t>
      </w:r>
      <w:r w:rsidR="00A764E8">
        <w:rPr>
          <w:color w:val="000000" w:themeColor="text1"/>
          <w:lang w:val="en-US"/>
        </w:rPr>
        <w:t>already</w:t>
      </w:r>
      <w:r w:rsidR="00143324">
        <w:rPr>
          <w:color w:val="000000" w:themeColor="text1"/>
          <w:lang w:val="en-US"/>
        </w:rPr>
        <w:t>.</w:t>
      </w:r>
      <w:r w:rsidR="00A764E8">
        <w:rPr>
          <w:color w:val="000000" w:themeColor="text1"/>
          <w:lang w:val="en-US"/>
        </w:rPr>
        <w:t xml:space="preserve"> </w:t>
      </w:r>
      <w:r w:rsidR="00143324">
        <w:rPr>
          <w:i/>
          <w:color w:val="000000" w:themeColor="text1"/>
          <w:lang w:val="en-US"/>
        </w:rPr>
        <w:t>M</w:t>
      </w:r>
      <w:r w:rsidR="00356E5C" w:rsidRPr="00937991">
        <w:rPr>
          <w:i/>
          <w:color w:val="000000" w:themeColor="text1"/>
          <w:lang w:val="en-US"/>
        </w:rPr>
        <w:t>ust</w:t>
      </w:r>
      <w:r w:rsidR="00356E5C" w:rsidRPr="00937991">
        <w:rPr>
          <w:color w:val="000000" w:themeColor="text1"/>
          <w:lang w:val="en-US"/>
        </w:rPr>
        <w:t xml:space="preserve"> serves as a strong modal of necessity</w:t>
      </w:r>
      <w:r w:rsidR="00143324">
        <w:rPr>
          <w:color w:val="000000" w:themeColor="text1"/>
          <w:lang w:val="en-US"/>
        </w:rPr>
        <w:t xml:space="preserve">, so </w:t>
      </w:r>
      <w:r w:rsidR="00A764E8">
        <w:rPr>
          <w:color w:val="000000" w:themeColor="text1"/>
          <w:lang w:val="en-US"/>
        </w:rPr>
        <w:t xml:space="preserve">its interpretation </w:t>
      </w:r>
      <w:r w:rsidR="00143324">
        <w:rPr>
          <w:color w:val="000000" w:themeColor="text1"/>
          <w:lang w:val="en-US"/>
        </w:rPr>
        <w:t>regarding</w:t>
      </w:r>
      <w:r w:rsidR="00A764E8">
        <w:rPr>
          <w:color w:val="000000" w:themeColor="text1"/>
          <w:lang w:val="en-US"/>
        </w:rPr>
        <w:t xml:space="preserve"> speaker commitment </w:t>
      </w:r>
      <w:r>
        <w:rPr>
          <w:color w:val="000000" w:themeColor="text1"/>
          <w:lang w:val="en-US"/>
        </w:rPr>
        <w:t xml:space="preserve">should not be weaker than the </w:t>
      </w:r>
      <w:r w:rsidR="00A764E8">
        <w:rPr>
          <w:color w:val="000000" w:themeColor="text1"/>
          <w:lang w:val="en-US"/>
        </w:rPr>
        <w:t xml:space="preserve">plain </w:t>
      </w:r>
      <w:r>
        <w:rPr>
          <w:color w:val="000000" w:themeColor="text1"/>
          <w:lang w:val="en-US"/>
        </w:rPr>
        <w:t xml:space="preserve">statement </w:t>
      </w:r>
      <w:r w:rsidR="00A764E8">
        <w:rPr>
          <w:color w:val="000000" w:themeColor="text1"/>
          <w:lang w:val="en-US"/>
        </w:rPr>
        <w:t xml:space="preserve">without a modal </w:t>
      </w:r>
      <w:r>
        <w:rPr>
          <w:color w:val="000000" w:themeColor="text1"/>
          <w:lang w:val="en-US"/>
        </w:rPr>
        <w:t xml:space="preserve">in (1a); see </w:t>
      </w:r>
      <w:proofErr w:type="spellStart"/>
      <w:r>
        <w:rPr>
          <w:color w:val="000000" w:themeColor="text1"/>
          <w:lang w:val="en-US"/>
        </w:rPr>
        <w:t>Karttunen</w:t>
      </w:r>
      <w:proofErr w:type="spellEnd"/>
      <w:r w:rsidRPr="00937991">
        <w:rPr>
          <w:color w:val="000000" w:themeColor="text1"/>
          <w:lang w:val="en-US"/>
        </w:rPr>
        <w:t xml:space="preserve"> </w:t>
      </w:r>
      <w:r>
        <w:rPr>
          <w:color w:val="000000" w:themeColor="text1"/>
          <w:lang w:val="en-US"/>
        </w:rPr>
        <w:t>(</w:t>
      </w:r>
      <w:r w:rsidRPr="00937991">
        <w:rPr>
          <w:color w:val="000000" w:themeColor="text1"/>
          <w:lang w:val="en-US"/>
        </w:rPr>
        <w:t xml:space="preserve">1972) </w:t>
      </w:r>
      <w:r>
        <w:rPr>
          <w:color w:val="000000" w:themeColor="text1"/>
          <w:lang w:val="en-US"/>
        </w:rPr>
        <w:t>and subsequent work.</w:t>
      </w:r>
      <w:r w:rsidR="00A764E8">
        <w:rPr>
          <w:color w:val="000000" w:themeColor="text1"/>
          <w:lang w:val="en-US"/>
        </w:rPr>
        <w:t xml:space="preserve"> More formally, if we assume </w:t>
      </w:r>
      <w:r w:rsidR="00356E5C" w:rsidRPr="00937991">
        <w:rPr>
          <w:color w:val="000000" w:themeColor="text1"/>
          <w:lang w:val="en-US"/>
        </w:rPr>
        <w:t>a quantif</w:t>
      </w:r>
      <w:r>
        <w:rPr>
          <w:color w:val="000000" w:themeColor="text1"/>
          <w:lang w:val="en-US"/>
        </w:rPr>
        <w:t>icational treatment of modality,</w:t>
      </w:r>
      <w:r w:rsidR="00A764E8">
        <w:rPr>
          <w:color w:val="000000" w:themeColor="text1"/>
          <w:lang w:val="en-US"/>
        </w:rPr>
        <w:t xml:space="preserve"> </w:t>
      </w:r>
      <w:r w:rsidR="00356E5C" w:rsidRPr="00937991">
        <w:rPr>
          <w:color w:val="000000" w:themeColor="text1"/>
          <w:lang w:val="en-US"/>
        </w:rPr>
        <w:t xml:space="preserve">necessity modals </w:t>
      </w:r>
      <w:r w:rsidR="00A764E8">
        <w:rPr>
          <w:color w:val="000000" w:themeColor="text1"/>
          <w:lang w:val="en-US"/>
        </w:rPr>
        <w:t xml:space="preserve">like </w:t>
      </w:r>
      <w:r w:rsidR="00A764E8" w:rsidRPr="00A764E8">
        <w:rPr>
          <w:i/>
          <w:color w:val="000000" w:themeColor="text1"/>
          <w:lang w:val="en-US"/>
        </w:rPr>
        <w:t>must</w:t>
      </w:r>
      <w:r w:rsidR="00A764E8">
        <w:rPr>
          <w:color w:val="000000" w:themeColor="text1"/>
          <w:lang w:val="en-US"/>
        </w:rPr>
        <w:t xml:space="preserve"> </w:t>
      </w:r>
      <w:r w:rsidR="00356E5C" w:rsidRPr="00937991">
        <w:rPr>
          <w:color w:val="000000" w:themeColor="text1"/>
          <w:lang w:val="en-US"/>
        </w:rPr>
        <w:t>correspond to universal quantifiers over</w:t>
      </w:r>
      <w:r>
        <w:rPr>
          <w:color w:val="000000" w:themeColor="text1"/>
          <w:lang w:val="en-US"/>
        </w:rPr>
        <w:t xml:space="preserve"> possible worlds (e.g., </w:t>
      </w:r>
      <w:proofErr w:type="spellStart"/>
      <w:r>
        <w:rPr>
          <w:color w:val="000000" w:themeColor="text1"/>
          <w:lang w:val="en-US"/>
        </w:rPr>
        <w:t>Kratzer</w:t>
      </w:r>
      <w:proofErr w:type="spellEnd"/>
      <w:r w:rsidR="00A764E8">
        <w:rPr>
          <w:color w:val="000000" w:themeColor="text1"/>
          <w:lang w:val="en-US"/>
        </w:rPr>
        <w:t xml:space="preserve"> 1991). The necessity modals</w:t>
      </w:r>
      <w:r w:rsidR="00356E5C" w:rsidRPr="00937991">
        <w:rPr>
          <w:color w:val="000000" w:themeColor="text1"/>
          <w:lang w:val="en-US"/>
        </w:rPr>
        <w:t xml:space="preserve"> assert that in every (relevant) possible world, the proposition </w:t>
      </w:r>
      <w:r w:rsidR="00356E5C" w:rsidRPr="00937991">
        <w:rPr>
          <w:i/>
          <w:color w:val="000000" w:themeColor="text1"/>
          <w:lang w:val="en-US"/>
        </w:rPr>
        <w:t xml:space="preserve">p </w:t>
      </w:r>
      <w:r w:rsidR="00356E5C" w:rsidRPr="00937991">
        <w:rPr>
          <w:color w:val="000000" w:themeColor="text1"/>
          <w:lang w:val="en-US"/>
        </w:rPr>
        <w:t xml:space="preserve">holds. </w:t>
      </w:r>
      <w:r w:rsidR="00A764E8">
        <w:rPr>
          <w:color w:val="000000" w:themeColor="text1"/>
          <w:lang w:val="en-US"/>
        </w:rPr>
        <w:t xml:space="preserve">Accordingly, </w:t>
      </w:r>
      <w:r w:rsidR="00356E5C" w:rsidRPr="00937991">
        <w:rPr>
          <w:color w:val="000000" w:themeColor="text1"/>
          <w:lang w:val="en-US"/>
        </w:rPr>
        <w:t xml:space="preserve">epistemic </w:t>
      </w:r>
      <w:r w:rsidR="00356E5C" w:rsidRPr="00937991">
        <w:rPr>
          <w:i/>
          <w:color w:val="000000" w:themeColor="text1"/>
          <w:lang w:val="en-US"/>
        </w:rPr>
        <w:t>must</w:t>
      </w:r>
      <w:r w:rsidR="00356E5C" w:rsidRPr="00937991">
        <w:rPr>
          <w:color w:val="000000" w:themeColor="text1"/>
          <w:lang w:val="en-US"/>
        </w:rPr>
        <w:t xml:space="preserve"> </w:t>
      </w:r>
      <w:r w:rsidR="00A764E8" w:rsidRPr="00937991">
        <w:rPr>
          <w:color w:val="000000" w:themeColor="text1"/>
          <w:lang w:val="en-US"/>
        </w:rPr>
        <w:t>in (1d)</w:t>
      </w:r>
      <w:r w:rsidR="00A764E8">
        <w:rPr>
          <w:color w:val="000000" w:themeColor="text1"/>
          <w:lang w:val="en-US"/>
        </w:rPr>
        <w:t xml:space="preserve"> </w:t>
      </w:r>
      <w:r w:rsidR="00356E5C" w:rsidRPr="00937991">
        <w:rPr>
          <w:color w:val="000000" w:themeColor="text1"/>
          <w:lang w:val="en-US"/>
        </w:rPr>
        <w:t>should assert that in every world compatible w</w:t>
      </w:r>
      <w:r>
        <w:rPr>
          <w:color w:val="000000" w:themeColor="text1"/>
          <w:lang w:val="en-US"/>
        </w:rPr>
        <w:t>ith the speaker’s knowledge, it is raining.</w:t>
      </w:r>
      <w:r w:rsidR="00356E5C" w:rsidRPr="00937991">
        <w:rPr>
          <w:color w:val="000000" w:themeColor="text1"/>
          <w:lang w:val="en-US"/>
        </w:rPr>
        <w:t xml:space="preserve"> Given that knowledge corresponds to justified true belief (i.e., that which is known cannot be otherwise), from (1d) it necessarily follows that </w:t>
      </w:r>
      <w:r>
        <w:rPr>
          <w:color w:val="000000" w:themeColor="text1"/>
          <w:lang w:val="en-US"/>
        </w:rPr>
        <w:t xml:space="preserve">it is raining </w:t>
      </w:r>
      <w:r w:rsidR="00356E5C" w:rsidRPr="00937991">
        <w:rPr>
          <w:color w:val="000000" w:themeColor="text1"/>
          <w:lang w:val="en-US"/>
        </w:rPr>
        <w:t>(i</w:t>
      </w:r>
      <w:r>
        <w:rPr>
          <w:color w:val="000000" w:themeColor="text1"/>
          <w:lang w:val="en-US"/>
        </w:rPr>
        <w:t>.e., it is not possible that it is not raining).</w:t>
      </w:r>
      <w:r w:rsidR="00A764E8">
        <w:rPr>
          <w:color w:val="000000" w:themeColor="text1"/>
          <w:lang w:val="en-US"/>
        </w:rPr>
        <w:t xml:space="preserve"> </w:t>
      </w:r>
      <w:r w:rsidR="00356E5C" w:rsidRPr="00937991">
        <w:rPr>
          <w:color w:val="000000" w:themeColor="text1"/>
          <w:lang w:val="en-US"/>
        </w:rPr>
        <w:t xml:space="preserve">At issue, then, is the failed inference from (1d) to (1a): how could </w:t>
      </w:r>
      <w:r w:rsidR="00356E5C" w:rsidRPr="00937991">
        <w:rPr>
          <w:i/>
          <w:color w:val="000000" w:themeColor="text1"/>
          <w:lang w:val="en-US"/>
        </w:rPr>
        <w:t xml:space="preserve">must p </w:t>
      </w:r>
      <w:r w:rsidR="00356E5C" w:rsidRPr="00937991">
        <w:rPr>
          <w:color w:val="000000" w:themeColor="text1"/>
          <w:lang w:val="en-US"/>
        </w:rPr>
        <w:t xml:space="preserve">not entail </w:t>
      </w:r>
      <w:r w:rsidR="00356E5C" w:rsidRPr="00A764E8">
        <w:rPr>
          <w:i/>
          <w:color w:val="000000" w:themeColor="text1"/>
          <w:lang w:val="en-US"/>
        </w:rPr>
        <w:t>p</w:t>
      </w:r>
      <w:r w:rsidR="00A764E8">
        <w:rPr>
          <w:color w:val="000000" w:themeColor="text1"/>
          <w:lang w:val="en-US"/>
        </w:rPr>
        <w:t xml:space="preserve">? If it is </w:t>
      </w:r>
      <w:r w:rsidR="00356E5C" w:rsidRPr="00937991">
        <w:rPr>
          <w:i/>
          <w:color w:val="000000" w:themeColor="text1"/>
          <w:lang w:val="en-US"/>
        </w:rPr>
        <w:t>necessarily</w:t>
      </w:r>
      <w:r w:rsidR="00356E5C" w:rsidRPr="00937991">
        <w:rPr>
          <w:color w:val="000000" w:themeColor="text1"/>
          <w:lang w:val="en-US"/>
        </w:rPr>
        <w:t xml:space="preserve"> </w:t>
      </w:r>
      <w:r w:rsidR="00A764E8">
        <w:rPr>
          <w:color w:val="000000" w:themeColor="text1"/>
          <w:lang w:val="en-US"/>
        </w:rPr>
        <w:t>raining</w:t>
      </w:r>
      <w:r w:rsidR="00356E5C" w:rsidRPr="00937991">
        <w:rPr>
          <w:color w:val="000000" w:themeColor="text1"/>
          <w:lang w:val="en-US"/>
        </w:rPr>
        <w:t xml:space="preserve">, then surely it is </w:t>
      </w:r>
      <w:r w:rsidR="00A764E8">
        <w:rPr>
          <w:color w:val="000000" w:themeColor="text1"/>
          <w:lang w:val="en-US"/>
        </w:rPr>
        <w:t>raining</w:t>
      </w:r>
      <w:r w:rsidR="00356E5C" w:rsidRPr="00937991">
        <w:rPr>
          <w:color w:val="000000" w:themeColor="text1"/>
          <w:lang w:val="en-US"/>
        </w:rPr>
        <w:t xml:space="preserve">. However, it appears that talking about what is necessarily the case commits speakers to less than does talking about what is </w:t>
      </w:r>
      <w:r w:rsidR="00356E5C" w:rsidRPr="00937991">
        <w:rPr>
          <w:i/>
          <w:color w:val="000000" w:themeColor="text1"/>
          <w:lang w:val="en-US"/>
        </w:rPr>
        <w:t>actually</w:t>
      </w:r>
      <w:r w:rsidR="00A764E8">
        <w:rPr>
          <w:color w:val="000000" w:themeColor="text1"/>
          <w:lang w:val="en-US"/>
        </w:rPr>
        <w:t xml:space="preserve"> the case.</w:t>
      </w:r>
    </w:p>
    <w:p w14:paraId="3C1ACBD5" w14:textId="74386483" w:rsidR="00A764E8" w:rsidRDefault="00A764E8" w:rsidP="00356E5C">
      <w:pPr>
        <w:ind w:firstLine="567"/>
        <w:jc w:val="both"/>
        <w:rPr>
          <w:color w:val="000000" w:themeColor="text1"/>
          <w:lang w:val="en-US"/>
        </w:rPr>
      </w:pPr>
      <w:r>
        <w:rPr>
          <w:color w:val="000000" w:themeColor="text1"/>
          <w:lang w:val="en-US"/>
        </w:rPr>
        <w:t xml:space="preserve">To account for this puzzle, several </w:t>
      </w:r>
      <w:r w:rsidR="0012173D">
        <w:rPr>
          <w:color w:val="000000" w:themeColor="text1"/>
          <w:lang w:val="en-US"/>
        </w:rPr>
        <w:t xml:space="preserve">different </w:t>
      </w:r>
      <w:r>
        <w:rPr>
          <w:color w:val="000000" w:themeColor="text1"/>
          <w:lang w:val="en-US"/>
        </w:rPr>
        <w:t xml:space="preserve">approaches have been proposed. </w:t>
      </w:r>
      <w:r w:rsidR="0012173D">
        <w:rPr>
          <w:color w:val="000000" w:themeColor="text1"/>
          <w:lang w:val="en-US"/>
        </w:rPr>
        <w:t>One</w:t>
      </w:r>
      <w:r w:rsidR="00857969">
        <w:rPr>
          <w:color w:val="000000" w:themeColor="text1"/>
          <w:lang w:val="en-US"/>
        </w:rPr>
        <w:t xml:space="preserve"> prominent account </w:t>
      </w:r>
      <w:r w:rsidR="0012173D">
        <w:rPr>
          <w:color w:val="000000" w:themeColor="text1"/>
          <w:lang w:val="en-US"/>
        </w:rPr>
        <w:t xml:space="preserve">is the </w:t>
      </w:r>
      <w:r w:rsidR="000739BF">
        <w:rPr>
          <w:color w:val="000000" w:themeColor="text1"/>
          <w:lang w:val="en-US"/>
        </w:rPr>
        <w:t xml:space="preserve">two-part theory of </w:t>
      </w:r>
      <w:r w:rsidR="0012173D">
        <w:rPr>
          <w:color w:val="000000" w:themeColor="text1"/>
          <w:lang w:val="en-US"/>
        </w:rPr>
        <w:t xml:space="preserve">epistemic </w:t>
      </w:r>
      <w:r w:rsidR="0012173D" w:rsidRPr="0012173D">
        <w:rPr>
          <w:i/>
          <w:color w:val="000000" w:themeColor="text1"/>
          <w:lang w:val="en-US"/>
        </w:rPr>
        <w:t>must</w:t>
      </w:r>
      <w:r w:rsidR="0012173D">
        <w:rPr>
          <w:color w:val="000000" w:themeColor="text1"/>
          <w:lang w:val="en-US"/>
        </w:rPr>
        <w:t xml:space="preserve"> </w:t>
      </w:r>
      <w:r w:rsidR="000739BF">
        <w:rPr>
          <w:color w:val="000000" w:themeColor="text1"/>
          <w:lang w:val="en-US"/>
        </w:rPr>
        <w:t>from</w:t>
      </w:r>
      <w:r w:rsidR="0012173D">
        <w:rPr>
          <w:color w:val="000000" w:themeColor="text1"/>
          <w:lang w:val="en-US"/>
        </w:rPr>
        <w:t xml:space="preserve"> </w:t>
      </w:r>
      <w:r w:rsidR="00857969">
        <w:rPr>
          <w:color w:val="000000" w:themeColor="text1"/>
          <w:lang w:val="en-US"/>
        </w:rPr>
        <w:t xml:space="preserve">von </w:t>
      </w:r>
      <w:proofErr w:type="spellStart"/>
      <w:r w:rsidR="00857969">
        <w:rPr>
          <w:color w:val="000000" w:themeColor="text1"/>
          <w:lang w:val="en-US"/>
        </w:rPr>
        <w:t>Fintel</w:t>
      </w:r>
      <w:proofErr w:type="spellEnd"/>
      <w:r w:rsidR="00857969">
        <w:rPr>
          <w:color w:val="000000" w:themeColor="text1"/>
          <w:lang w:val="en-US"/>
        </w:rPr>
        <w:t xml:space="preserve"> &amp; </w:t>
      </w:r>
      <w:proofErr w:type="spellStart"/>
      <w:r w:rsidR="00857969">
        <w:rPr>
          <w:color w:val="000000" w:themeColor="text1"/>
          <w:lang w:val="en-US"/>
        </w:rPr>
        <w:t>Gillies</w:t>
      </w:r>
      <w:proofErr w:type="spellEnd"/>
      <w:r w:rsidR="00857969">
        <w:rPr>
          <w:color w:val="000000" w:themeColor="text1"/>
          <w:lang w:val="en-US"/>
        </w:rPr>
        <w:t xml:space="preserve"> (2010</w:t>
      </w:r>
      <w:r w:rsidR="0012173D">
        <w:rPr>
          <w:color w:val="000000" w:themeColor="text1"/>
          <w:lang w:val="en-US"/>
        </w:rPr>
        <w:t>, 2016</w:t>
      </w:r>
      <w:r w:rsidR="00857969">
        <w:rPr>
          <w:color w:val="000000" w:themeColor="text1"/>
          <w:lang w:val="en-US"/>
        </w:rPr>
        <w:t>). The</w:t>
      </w:r>
      <w:r w:rsidR="000739BF">
        <w:rPr>
          <w:color w:val="000000" w:themeColor="text1"/>
          <w:lang w:val="en-US"/>
        </w:rPr>
        <w:t xml:space="preserve"> authors</w:t>
      </w:r>
      <w:r w:rsidR="00857969">
        <w:rPr>
          <w:color w:val="000000" w:themeColor="text1"/>
          <w:lang w:val="en-US"/>
        </w:rPr>
        <w:t xml:space="preserve"> propose that the necessity modal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indeed </w:t>
      </w:r>
      <w:r w:rsidR="00857969">
        <w:rPr>
          <w:color w:val="000000" w:themeColor="text1"/>
          <w:lang w:val="en-US"/>
        </w:rPr>
        <w:t>stays ‘strong’</w:t>
      </w:r>
      <w:r w:rsidR="000739BF">
        <w:rPr>
          <w:color w:val="000000" w:themeColor="text1"/>
          <w:lang w:val="en-US"/>
        </w:rPr>
        <w:t>,</w:t>
      </w:r>
      <w:r w:rsidR="00857969">
        <w:rPr>
          <w:color w:val="000000" w:themeColor="text1"/>
          <w:lang w:val="en-US"/>
        </w:rPr>
        <w:t xml:space="preserve"> </w:t>
      </w:r>
      <w:r w:rsidR="000739BF">
        <w:rPr>
          <w:color w:val="000000" w:themeColor="text1"/>
          <w:lang w:val="en-US"/>
        </w:rPr>
        <w:t>with</w:t>
      </w:r>
      <w:r w:rsidR="00857969">
        <w:rPr>
          <w:color w:val="000000" w:themeColor="text1"/>
          <w:lang w:val="en-US"/>
        </w:rPr>
        <w:t xml:space="preserve"> </w:t>
      </w:r>
      <w:r w:rsidR="00857969" w:rsidRPr="00857969">
        <w:rPr>
          <w:i/>
          <w:color w:val="000000" w:themeColor="text1"/>
          <w:lang w:val="en-US"/>
        </w:rPr>
        <w:t>must p</w:t>
      </w:r>
      <w:r w:rsidR="00857969">
        <w:rPr>
          <w:color w:val="000000" w:themeColor="text1"/>
          <w:lang w:val="en-US"/>
        </w:rPr>
        <w:t xml:space="preserve"> </w:t>
      </w:r>
      <w:r w:rsidR="000739BF">
        <w:rPr>
          <w:color w:val="000000" w:themeColor="text1"/>
          <w:lang w:val="en-US"/>
        </w:rPr>
        <w:t>entailing</w:t>
      </w:r>
      <w:r w:rsidR="00857969">
        <w:rPr>
          <w:color w:val="000000" w:themeColor="text1"/>
          <w:lang w:val="en-US"/>
        </w:rPr>
        <w:t xml:space="preserve"> </w:t>
      </w:r>
      <w:r w:rsidR="00857969" w:rsidRPr="00857969">
        <w:rPr>
          <w:i/>
          <w:color w:val="000000" w:themeColor="text1"/>
          <w:lang w:val="en-US"/>
        </w:rPr>
        <w:t>p</w:t>
      </w:r>
      <w:r w:rsidR="000739BF">
        <w:rPr>
          <w:color w:val="000000" w:themeColor="text1"/>
          <w:lang w:val="en-US"/>
        </w:rPr>
        <w:t>.</w:t>
      </w:r>
      <w:r w:rsidR="00857969">
        <w:rPr>
          <w:color w:val="000000" w:themeColor="text1"/>
          <w:lang w:val="en-US"/>
        </w:rPr>
        <w:t xml:space="preserve"> </w:t>
      </w:r>
      <w:r w:rsidR="000739BF">
        <w:rPr>
          <w:color w:val="000000" w:themeColor="text1"/>
          <w:lang w:val="en-US"/>
        </w:rPr>
        <w:t>A</w:t>
      </w:r>
      <w:r w:rsidR="00857969">
        <w:rPr>
          <w:color w:val="000000" w:themeColor="text1"/>
          <w:lang w:val="en-US"/>
        </w:rPr>
        <w:t xml:space="preserve">t the same time, </w:t>
      </w:r>
      <w:r w:rsidR="00857969" w:rsidRPr="00857969">
        <w:rPr>
          <w:i/>
          <w:color w:val="000000" w:themeColor="text1"/>
          <w:lang w:val="en-US"/>
        </w:rPr>
        <w:t>must</w:t>
      </w:r>
      <w:r w:rsidR="00857969">
        <w:rPr>
          <w:color w:val="000000" w:themeColor="text1"/>
          <w:lang w:val="en-US"/>
        </w:rPr>
        <w:t xml:space="preserve"> </w:t>
      </w:r>
      <w:r w:rsidR="000739BF">
        <w:rPr>
          <w:color w:val="000000" w:themeColor="text1"/>
          <w:lang w:val="en-US"/>
        </w:rPr>
        <w:t xml:space="preserve">introduces </w:t>
      </w:r>
      <w:r w:rsidR="00857969">
        <w:rPr>
          <w:color w:val="000000" w:themeColor="text1"/>
          <w:lang w:val="en-US"/>
        </w:rPr>
        <w:t xml:space="preserve">a lexical presupposition according to which </w:t>
      </w:r>
      <w:r w:rsidR="00857969" w:rsidRPr="00857969">
        <w:rPr>
          <w:i/>
          <w:color w:val="000000" w:themeColor="text1"/>
          <w:lang w:val="en-US"/>
        </w:rPr>
        <w:t>p</w:t>
      </w:r>
      <w:r w:rsidR="00857969">
        <w:rPr>
          <w:color w:val="000000" w:themeColor="text1"/>
          <w:lang w:val="en-US"/>
        </w:rPr>
        <w:t xml:space="preserve"> is known as a result of indirect inference.</w:t>
      </w:r>
      <w:r w:rsidR="00372013">
        <w:rPr>
          <w:color w:val="000000" w:themeColor="text1"/>
          <w:lang w:val="en-US"/>
        </w:rPr>
        <w:t xml:space="preserve"> Let </w:t>
      </w:r>
      <w:r w:rsidR="0074629D">
        <w:rPr>
          <w:color w:val="000000" w:themeColor="text1"/>
          <w:lang w:val="en-US"/>
        </w:rPr>
        <w:t xml:space="preserve">us briefly illustrate this </w:t>
      </w:r>
      <w:r w:rsidR="000739BF">
        <w:rPr>
          <w:color w:val="000000" w:themeColor="text1"/>
          <w:lang w:val="en-US"/>
        </w:rPr>
        <w:t>idea</w:t>
      </w:r>
      <w:r w:rsidR="00372013">
        <w:rPr>
          <w:color w:val="000000" w:themeColor="text1"/>
          <w:lang w:val="en-US"/>
        </w:rPr>
        <w:t>.</w:t>
      </w:r>
    </w:p>
    <w:p w14:paraId="6B0A6F3C" w14:textId="479F7130" w:rsidR="00372013" w:rsidRPr="00937991" w:rsidRDefault="006F6AE0" w:rsidP="00372013">
      <w:pPr>
        <w:autoSpaceDE w:val="0"/>
        <w:autoSpaceDN w:val="0"/>
        <w:adjustRightInd w:val="0"/>
        <w:ind w:firstLine="567"/>
        <w:jc w:val="both"/>
        <w:rPr>
          <w:color w:val="000000" w:themeColor="text1"/>
          <w:lang w:val="en-US"/>
        </w:rPr>
      </w:pPr>
      <w:r>
        <w:rPr>
          <w:color w:val="000000" w:themeColor="text1"/>
          <w:lang w:val="en-US"/>
        </w:rPr>
        <w:t>V</w:t>
      </w:r>
      <w:r w:rsidR="00656218">
        <w:rPr>
          <w:color w:val="000000" w:themeColor="text1"/>
          <w:lang w:val="en-US"/>
        </w:rPr>
        <w:t xml:space="preserve">on </w:t>
      </w:r>
      <w:proofErr w:type="spellStart"/>
      <w:r w:rsidR="00656218">
        <w:rPr>
          <w:color w:val="000000" w:themeColor="text1"/>
          <w:lang w:val="en-US"/>
        </w:rPr>
        <w:t>Fintel</w:t>
      </w:r>
      <w:proofErr w:type="spellEnd"/>
      <w:r w:rsidR="00656218">
        <w:rPr>
          <w:color w:val="000000" w:themeColor="text1"/>
          <w:lang w:val="en-US"/>
        </w:rPr>
        <w:t xml:space="preserve"> &amp; </w:t>
      </w:r>
      <w:proofErr w:type="spellStart"/>
      <w:r w:rsidR="00656218">
        <w:rPr>
          <w:color w:val="000000" w:themeColor="text1"/>
          <w:lang w:val="en-US"/>
        </w:rPr>
        <w:t>Gillies</w:t>
      </w:r>
      <w:proofErr w:type="spellEnd"/>
      <w:r w:rsidR="00656218">
        <w:rPr>
          <w:color w:val="000000" w:themeColor="text1"/>
          <w:lang w:val="en-US"/>
        </w:rPr>
        <w:t xml:space="preserve"> (2010) object to the claim that </w:t>
      </w:r>
      <w:r w:rsidR="00656218" w:rsidRPr="00656218">
        <w:rPr>
          <w:i/>
          <w:color w:val="000000" w:themeColor="text1"/>
          <w:lang w:val="en-US"/>
        </w:rPr>
        <w:t xml:space="preserve">must </w:t>
      </w:r>
      <w:r w:rsidR="00656218">
        <w:rPr>
          <w:color w:val="000000" w:themeColor="text1"/>
          <w:lang w:val="en-US"/>
        </w:rPr>
        <w:t xml:space="preserve">statements like (3a) </w:t>
      </w:r>
      <w:r w:rsidR="00372013" w:rsidRPr="00937991">
        <w:rPr>
          <w:color w:val="000000" w:themeColor="text1"/>
          <w:lang w:val="en-US"/>
        </w:rPr>
        <w:t xml:space="preserve">are </w:t>
      </w:r>
      <w:r w:rsidR="00656218">
        <w:rPr>
          <w:color w:val="000000" w:themeColor="text1"/>
          <w:lang w:val="en-US"/>
        </w:rPr>
        <w:t>‘</w:t>
      </w:r>
      <w:r w:rsidR="00372013" w:rsidRPr="00937991">
        <w:rPr>
          <w:color w:val="000000" w:themeColor="text1"/>
          <w:lang w:val="en-US"/>
        </w:rPr>
        <w:t>weaker</w:t>
      </w:r>
      <w:r w:rsidR="00656218">
        <w:rPr>
          <w:color w:val="000000" w:themeColor="text1"/>
          <w:lang w:val="en-US"/>
        </w:rPr>
        <w:t>’</w:t>
      </w:r>
      <w:r w:rsidR="00372013" w:rsidRPr="00937991">
        <w:rPr>
          <w:color w:val="000000" w:themeColor="text1"/>
          <w:lang w:val="en-US"/>
        </w:rPr>
        <w:t xml:space="preserve"> than those made by the </w:t>
      </w:r>
      <w:proofErr w:type="spellStart"/>
      <w:r w:rsidR="00372013" w:rsidRPr="00937991">
        <w:rPr>
          <w:color w:val="000000" w:themeColor="text1"/>
          <w:lang w:val="en-US"/>
        </w:rPr>
        <w:t>prejacent</w:t>
      </w:r>
      <w:proofErr w:type="spellEnd"/>
      <w:r>
        <w:rPr>
          <w:color w:val="000000" w:themeColor="text1"/>
          <w:lang w:val="en-US"/>
        </w:rPr>
        <w:t xml:space="preserve"> alone,</w:t>
      </w:r>
      <w:r w:rsidR="00656218">
        <w:rPr>
          <w:color w:val="000000" w:themeColor="text1"/>
          <w:lang w:val="en-US"/>
        </w:rPr>
        <w:t xml:space="preserve"> (3b):</w:t>
      </w:r>
    </w:p>
    <w:p w14:paraId="0A5A4E3B" w14:textId="77777777" w:rsidR="00372013" w:rsidRPr="00937991" w:rsidRDefault="00372013" w:rsidP="00372013">
      <w:pPr>
        <w:autoSpaceDE w:val="0"/>
        <w:autoSpaceDN w:val="0"/>
        <w:adjustRightInd w:val="0"/>
        <w:jc w:val="both"/>
        <w:rPr>
          <w:color w:val="000000" w:themeColor="text1"/>
          <w:lang w:val="en-US"/>
        </w:rPr>
      </w:pPr>
    </w:p>
    <w:p w14:paraId="4577E39B" w14:textId="77777777" w:rsidR="00372013" w:rsidRPr="00937991" w:rsidRDefault="00656218" w:rsidP="00372013">
      <w:pPr>
        <w:autoSpaceDE w:val="0"/>
        <w:autoSpaceDN w:val="0"/>
        <w:adjustRightInd w:val="0"/>
        <w:jc w:val="both"/>
        <w:rPr>
          <w:color w:val="000000" w:themeColor="text1"/>
          <w:lang w:val="en-US"/>
        </w:rPr>
      </w:pPr>
      <w:r>
        <w:rPr>
          <w:color w:val="000000" w:themeColor="text1"/>
          <w:lang w:val="en-US"/>
        </w:rPr>
        <w:t>(3)</w:t>
      </w:r>
      <w:r>
        <w:rPr>
          <w:color w:val="000000" w:themeColor="text1"/>
          <w:lang w:val="en-US"/>
        </w:rPr>
        <w:tab/>
      </w:r>
      <w:r>
        <w:rPr>
          <w:color w:val="000000" w:themeColor="text1"/>
          <w:lang w:val="en-US"/>
        </w:rPr>
        <w:tab/>
      </w:r>
      <w:r w:rsidR="00372013" w:rsidRPr="00937991">
        <w:rPr>
          <w:color w:val="000000" w:themeColor="text1"/>
          <w:lang w:val="en-US"/>
        </w:rPr>
        <w:t>a.</w:t>
      </w:r>
      <w:r w:rsidR="00372013" w:rsidRPr="00937991">
        <w:rPr>
          <w:color w:val="000000" w:themeColor="text1"/>
          <w:lang w:val="en-US"/>
        </w:rPr>
        <w:tab/>
      </w:r>
      <w:r w:rsidR="00372013" w:rsidRPr="00937991">
        <w:rPr>
          <w:color w:val="000000" w:themeColor="text1"/>
          <w:lang w:val="en-US"/>
        </w:rPr>
        <w:tab/>
        <w:t>It must be raining.</w:t>
      </w:r>
    </w:p>
    <w:p w14:paraId="236397AA" w14:textId="77777777" w:rsidR="00372013" w:rsidRPr="00937991" w:rsidRDefault="00372013" w:rsidP="00656218">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r>
      <w:r w:rsidRPr="00937991">
        <w:rPr>
          <w:color w:val="000000" w:themeColor="text1"/>
          <w:lang w:val="en-US"/>
        </w:rPr>
        <w:tab/>
        <w:t>It is raining.</w:t>
      </w:r>
    </w:p>
    <w:p w14:paraId="3EBE0CE1" w14:textId="77777777" w:rsidR="00372013" w:rsidRPr="00937991" w:rsidRDefault="00372013" w:rsidP="00372013">
      <w:pPr>
        <w:autoSpaceDE w:val="0"/>
        <w:autoSpaceDN w:val="0"/>
        <w:adjustRightInd w:val="0"/>
        <w:jc w:val="both"/>
        <w:rPr>
          <w:color w:val="000000" w:themeColor="text1"/>
          <w:lang w:val="en-US"/>
        </w:rPr>
      </w:pPr>
    </w:p>
    <w:p w14:paraId="1C00EF74" w14:textId="08F5F25C" w:rsidR="00372013" w:rsidRPr="00937991" w:rsidRDefault="00656218" w:rsidP="00372013">
      <w:pPr>
        <w:autoSpaceDE w:val="0"/>
        <w:autoSpaceDN w:val="0"/>
        <w:adjustRightInd w:val="0"/>
        <w:jc w:val="both"/>
        <w:rPr>
          <w:color w:val="000000" w:themeColor="text1"/>
          <w:position w:val="10"/>
          <w:lang w:val="en-US"/>
        </w:rPr>
      </w:pPr>
      <w:r>
        <w:rPr>
          <w:color w:val="000000" w:themeColor="text1"/>
          <w:lang w:val="en-US"/>
        </w:rPr>
        <w:t xml:space="preserve">They </w:t>
      </w:r>
      <w:r w:rsidR="00372013" w:rsidRPr="00937991">
        <w:rPr>
          <w:color w:val="000000" w:themeColor="text1"/>
          <w:lang w:val="en-US"/>
        </w:rPr>
        <w:t xml:space="preserve">argue that </w:t>
      </w:r>
      <w:r w:rsidR="0074629D">
        <w:rPr>
          <w:color w:val="000000" w:themeColor="text1"/>
          <w:lang w:val="en-US"/>
        </w:rPr>
        <w:t xml:space="preserve">theories </w:t>
      </w:r>
      <w:r>
        <w:rPr>
          <w:color w:val="000000" w:themeColor="text1"/>
          <w:lang w:val="en-US"/>
        </w:rPr>
        <w:t xml:space="preserve">postulating that </w:t>
      </w:r>
      <w:r w:rsidRPr="00656218">
        <w:rPr>
          <w:i/>
          <w:color w:val="000000" w:themeColor="text1"/>
          <w:lang w:val="en-US"/>
        </w:rPr>
        <w:t>must</w:t>
      </w:r>
      <w:r>
        <w:rPr>
          <w:color w:val="000000" w:themeColor="text1"/>
          <w:lang w:val="en-US"/>
        </w:rPr>
        <w:t xml:space="preserve"> serves to make weak claims in cases such as (3a) confuse the notion of indirectness with </w:t>
      </w:r>
      <w:r w:rsidR="0074629D">
        <w:rPr>
          <w:color w:val="000000" w:themeColor="text1"/>
          <w:lang w:val="en-US"/>
        </w:rPr>
        <w:t>‘</w:t>
      </w:r>
      <w:r>
        <w:rPr>
          <w:color w:val="000000" w:themeColor="text1"/>
          <w:lang w:val="en-US"/>
        </w:rPr>
        <w:t>a feeling of weakness</w:t>
      </w:r>
      <w:r w:rsidR="0074629D">
        <w:rPr>
          <w:color w:val="000000" w:themeColor="text1"/>
          <w:lang w:val="en-US"/>
        </w:rPr>
        <w:t>’</w:t>
      </w:r>
      <w:r>
        <w:rPr>
          <w:color w:val="000000" w:themeColor="text1"/>
          <w:lang w:val="en-US"/>
        </w:rPr>
        <w:t xml:space="preserve">. </w:t>
      </w:r>
      <w:r w:rsidR="006F6AE0">
        <w:rPr>
          <w:color w:val="000000" w:themeColor="text1"/>
          <w:lang w:val="en-US"/>
        </w:rPr>
        <w:t xml:space="preserve">In support of this distinction, </w:t>
      </w:r>
      <w:r>
        <w:rPr>
          <w:color w:val="000000" w:themeColor="text1"/>
          <w:lang w:val="en-US"/>
        </w:rPr>
        <w:t xml:space="preserve">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w:t>
      </w:r>
      <w:r w:rsidR="0074629D">
        <w:rPr>
          <w:color w:val="000000" w:themeColor="text1"/>
          <w:lang w:val="en-US"/>
        </w:rPr>
        <w:t>provide</w:t>
      </w:r>
      <w:r w:rsidR="006F6AE0">
        <w:rPr>
          <w:color w:val="000000" w:themeColor="text1"/>
          <w:lang w:val="en-US"/>
        </w:rPr>
        <w:t xml:space="preserve"> </w:t>
      </w:r>
      <w:r>
        <w:rPr>
          <w:color w:val="000000" w:themeColor="text1"/>
          <w:lang w:val="en-US"/>
        </w:rPr>
        <w:t xml:space="preserve">examples </w:t>
      </w:r>
      <w:r w:rsidR="006F6AE0">
        <w:rPr>
          <w:color w:val="000000" w:themeColor="text1"/>
          <w:lang w:val="en-US"/>
        </w:rPr>
        <w:t>such as the following</w:t>
      </w:r>
      <w:r>
        <w:rPr>
          <w:color w:val="000000" w:themeColor="text1"/>
          <w:lang w:val="en-US"/>
        </w:rPr>
        <w:t xml:space="preserve">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362):</w:t>
      </w:r>
    </w:p>
    <w:p w14:paraId="6AEEF534" w14:textId="77777777" w:rsidR="00372013" w:rsidRPr="00937991" w:rsidRDefault="00372013" w:rsidP="00372013">
      <w:pPr>
        <w:autoSpaceDE w:val="0"/>
        <w:autoSpaceDN w:val="0"/>
        <w:adjustRightInd w:val="0"/>
        <w:jc w:val="both"/>
        <w:rPr>
          <w:color w:val="000000" w:themeColor="text1"/>
          <w:position w:val="10"/>
          <w:lang w:val="en-US"/>
        </w:rPr>
      </w:pPr>
    </w:p>
    <w:p w14:paraId="6C41B157" w14:textId="77777777" w:rsidR="00372013" w:rsidRPr="00937991" w:rsidRDefault="00656218" w:rsidP="006B4B6A">
      <w:pPr>
        <w:autoSpaceDE w:val="0"/>
        <w:autoSpaceDN w:val="0"/>
        <w:adjustRightInd w:val="0"/>
        <w:ind w:left="560" w:hanging="560"/>
        <w:jc w:val="both"/>
        <w:outlineLvl w:val="0"/>
        <w:rPr>
          <w:color w:val="000000" w:themeColor="text1"/>
          <w:lang w:val="en-US"/>
        </w:rPr>
      </w:pPr>
      <w:r>
        <w:rPr>
          <w:color w:val="000000" w:themeColor="text1"/>
          <w:lang w:val="en-US"/>
        </w:rPr>
        <w:t>(4</w:t>
      </w:r>
      <w:r w:rsidR="00372013" w:rsidRPr="00937991">
        <w:rPr>
          <w:color w:val="000000" w:themeColor="text1"/>
          <w:lang w:val="en-US"/>
        </w:rPr>
        <w:t>)</w:t>
      </w:r>
      <w:r w:rsidR="00372013" w:rsidRPr="00937991">
        <w:rPr>
          <w:color w:val="000000" w:themeColor="text1"/>
          <w:lang w:val="en-US"/>
        </w:rPr>
        <w:tab/>
      </w:r>
      <w:r w:rsidR="00823DC9" w:rsidRPr="00823DC9">
        <w:rPr>
          <w:smallCaps/>
          <w:color w:val="000000" w:themeColor="text1"/>
          <w:lang w:val="en-US"/>
        </w:rPr>
        <w:t>c</w:t>
      </w:r>
      <w:r w:rsidRPr="00823DC9">
        <w:rPr>
          <w:smallCaps/>
          <w:color w:val="000000" w:themeColor="text1"/>
          <w:lang w:val="en-US"/>
        </w:rPr>
        <w:t>ontext:</w:t>
      </w:r>
      <w:r>
        <w:rPr>
          <w:color w:val="000000" w:themeColor="text1"/>
          <w:lang w:val="en-US"/>
        </w:rPr>
        <w:t xml:space="preserve"> </w:t>
      </w:r>
      <w:r w:rsidR="00372013" w:rsidRPr="00937991">
        <w:rPr>
          <w:color w:val="000000" w:themeColor="text1"/>
          <w:lang w:val="en-US"/>
        </w:rPr>
        <w:t xml:space="preserve">Chris has lost her ball, but she </w:t>
      </w:r>
      <w:r w:rsidR="00372013" w:rsidRPr="00823DC9">
        <w:rPr>
          <w:i/>
          <w:color w:val="000000" w:themeColor="text1"/>
          <w:lang w:val="en-US"/>
        </w:rPr>
        <w:t>knows</w:t>
      </w:r>
      <w:r w:rsidR="00372013" w:rsidRPr="00937991">
        <w:rPr>
          <w:color w:val="000000" w:themeColor="text1"/>
          <w:lang w:val="en-US"/>
        </w:rPr>
        <w:t xml:space="preserve"> with full certainty that it is either in Box A or B or C. She says:</w:t>
      </w:r>
    </w:p>
    <w:p w14:paraId="2F3D54B6" w14:textId="77777777" w:rsidR="00823DC9" w:rsidRDefault="00372013" w:rsidP="00372013">
      <w:pPr>
        <w:autoSpaceDE w:val="0"/>
        <w:autoSpaceDN w:val="0"/>
        <w:adjustRightInd w:val="0"/>
        <w:ind w:left="447" w:firstLine="113"/>
        <w:jc w:val="both"/>
        <w:rPr>
          <w:color w:val="000000" w:themeColor="text1"/>
          <w:lang w:val="en-US"/>
        </w:rPr>
      </w:pPr>
      <w:r w:rsidRPr="00937991">
        <w:rPr>
          <w:color w:val="000000" w:themeColor="text1"/>
          <w:lang w:val="en-US"/>
        </w:rPr>
        <w:t>Th</w:t>
      </w:r>
      <w:r w:rsidR="00823DC9">
        <w:rPr>
          <w:color w:val="000000" w:themeColor="text1"/>
          <w:lang w:val="en-US"/>
        </w:rPr>
        <w:t>e ball is in A or in B or in C.</w:t>
      </w:r>
    </w:p>
    <w:p w14:paraId="5EE79891" w14:textId="77777777" w:rsidR="00823DC9" w:rsidRDefault="00372013" w:rsidP="00823DC9">
      <w:pPr>
        <w:autoSpaceDE w:val="0"/>
        <w:autoSpaceDN w:val="0"/>
        <w:adjustRightInd w:val="0"/>
        <w:ind w:left="452" w:firstLine="108"/>
        <w:jc w:val="both"/>
        <w:rPr>
          <w:color w:val="000000" w:themeColor="text1"/>
          <w:lang w:val="en-US"/>
        </w:rPr>
      </w:pPr>
      <w:r w:rsidRPr="00937991">
        <w:rPr>
          <w:color w:val="000000" w:themeColor="text1"/>
          <w:lang w:val="en-US"/>
        </w:rPr>
        <w:t>It is not in A.</w:t>
      </w:r>
      <w:r w:rsidR="00823DC9">
        <w:rPr>
          <w:color w:val="000000" w:themeColor="text1"/>
          <w:lang w:val="en-US"/>
        </w:rPr>
        <w:t xml:space="preserve"> ... It is not in B.</w:t>
      </w:r>
    </w:p>
    <w:p w14:paraId="75D4D355" w14:textId="77777777" w:rsidR="00372013" w:rsidRPr="00937991" w:rsidRDefault="00823DC9" w:rsidP="00823DC9">
      <w:pPr>
        <w:autoSpaceDE w:val="0"/>
        <w:autoSpaceDN w:val="0"/>
        <w:adjustRightInd w:val="0"/>
        <w:ind w:left="452" w:firstLine="108"/>
        <w:jc w:val="both"/>
        <w:rPr>
          <w:color w:val="000000" w:themeColor="text1"/>
          <w:lang w:val="en-US"/>
        </w:rPr>
      </w:pPr>
      <w:r>
        <w:rPr>
          <w:color w:val="000000" w:themeColor="text1"/>
          <w:lang w:val="en-US"/>
        </w:rPr>
        <w:t>So, it must be in C.</w:t>
      </w:r>
    </w:p>
    <w:p w14:paraId="00BC49DC" w14:textId="77777777" w:rsidR="00372013" w:rsidRPr="00937991" w:rsidRDefault="00372013" w:rsidP="00372013">
      <w:pPr>
        <w:autoSpaceDE w:val="0"/>
        <w:autoSpaceDN w:val="0"/>
        <w:adjustRightInd w:val="0"/>
        <w:jc w:val="both"/>
        <w:rPr>
          <w:color w:val="000000" w:themeColor="text1"/>
          <w:lang w:val="en-US"/>
        </w:rPr>
      </w:pPr>
    </w:p>
    <w:p w14:paraId="526A38A4" w14:textId="77777777" w:rsidR="00823DC9" w:rsidRDefault="00372013" w:rsidP="00372013">
      <w:pPr>
        <w:autoSpaceDE w:val="0"/>
        <w:autoSpaceDN w:val="0"/>
        <w:adjustRightInd w:val="0"/>
        <w:jc w:val="both"/>
        <w:rPr>
          <w:color w:val="000000" w:themeColor="text1"/>
          <w:lang w:val="en-US"/>
        </w:rPr>
      </w:pPr>
      <w:r w:rsidRPr="00937991">
        <w:rPr>
          <w:color w:val="000000" w:themeColor="text1"/>
          <w:lang w:val="en-US"/>
        </w:rPr>
        <w:t xml:space="preserve">The point </w:t>
      </w:r>
      <w:r w:rsidR="00823DC9">
        <w:rPr>
          <w:color w:val="000000" w:themeColor="text1"/>
          <w:lang w:val="en-US"/>
        </w:rPr>
        <w:t xml:space="preserve">of this example is that </w:t>
      </w:r>
      <w:r w:rsidRPr="00937991">
        <w:rPr>
          <w:color w:val="000000" w:themeColor="text1"/>
          <w:lang w:val="en-US"/>
        </w:rPr>
        <w:t xml:space="preserve">Chris knows the ball must be in one of the boxes. </w:t>
      </w:r>
      <w:r w:rsidR="00823DC9">
        <w:rPr>
          <w:color w:val="000000" w:themeColor="text1"/>
          <w:lang w:val="en-US"/>
        </w:rPr>
        <w:t xml:space="preserve">After excluding two of them, Chris </w:t>
      </w:r>
      <w:r w:rsidRPr="00937991">
        <w:rPr>
          <w:color w:val="000000" w:themeColor="text1"/>
          <w:lang w:val="en-US"/>
        </w:rPr>
        <w:t>knows conclusively that the ball is in box C</w:t>
      </w:r>
      <w:r w:rsidR="00823DC9">
        <w:rPr>
          <w:color w:val="000000" w:themeColor="text1"/>
          <w:lang w:val="en-US"/>
        </w:rPr>
        <w:t xml:space="preserve">. Since her </w:t>
      </w:r>
      <w:r w:rsidRPr="00937991">
        <w:rPr>
          <w:color w:val="000000" w:themeColor="text1"/>
          <w:lang w:val="en-US"/>
        </w:rPr>
        <w:t xml:space="preserve">knowledge is a matter of logical deduction, it can be considered indirect knowledge. </w:t>
      </w:r>
      <w:r w:rsidR="00823DC9">
        <w:rPr>
          <w:color w:val="000000" w:themeColor="text1"/>
          <w:lang w:val="en-US"/>
        </w:rPr>
        <w:t xml:space="preserve">Crucially, the </w:t>
      </w:r>
      <w:r w:rsidRPr="00937991">
        <w:rPr>
          <w:color w:val="000000" w:themeColor="text1"/>
          <w:lang w:val="en-US"/>
        </w:rPr>
        <w:t xml:space="preserve">final statement </w:t>
      </w:r>
      <w:r w:rsidR="00823DC9" w:rsidRPr="00823DC9">
        <w:rPr>
          <w:i/>
          <w:color w:val="000000" w:themeColor="text1"/>
          <w:lang w:val="en-US"/>
        </w:rPr>
        <w:t>So, it must be in C</w:t>
      </w:r>
      <w:r w:rsidR="00823DC9">
        <w:rPr>
          <w:color w:val="000000" w:themeColor="text1"/>
          <w:lang w:val="en-US"/>
        </w:rPr>
        <w:t xml:space="preserve"> </w:t>
      </w:r>
      <w:r w:rsidRPr="00937991">
        <w:rPr>
          <w:color w:val="000000" w:themeColor="text1"/>
          <w:lang w:val="en-US"/>
        </w:rPr>
        <w:t xml:space="preserve">is </w:t>
      </w:r>
      <w:r w:rsidR="00823DC9">
        <w:rPr>
          <w:color w:val="000000" w:themeColor="text1"/>
          <w:lang w:val="en-US"/>
        </w:rPr>
        <w:t xml:space="preserve">then </w:t>
      </w:r>
      <w:r w:rsidRPr="00937991">
        <w:rPr>
          <w:color w:val="000000" w:themeColor="text1"/>
          <w:lang w:val="en-US"/>
        </w:rPr>
        <w:t>not weak</w:t>
      </w:r>
      <w:r w:rsidR="00823DC9">
        <w:rPr>
          <w:color w:val="000000" w:themeColor="text1"/>
          <w:lang w:val="en-US"/>
        </w:rPr>
        <w:t xml:space="preserve"> at all because Chris knows with full certainty that the ball is in C. Using the modal </w:t>
      </w:r>
      <w:r w:rsidR="00823DC9" w:rsidRPr="00823DC9">
        <w:rPr>
          <w:i/>
          <w:color w:val="000000" w:themeColor="text1"/>
          <w:lang w:val="en-US"/>
        </w:rPr>
        <w:t>must</w:t>
      </w:r>
      <w:r w:rsidR="00823DC9">
        <w:rPr>
          <w:color w:val="000000" w:themeColor="text1"/>
          <w:lang w:val="en-US"/>
        </w:rPr>
        <w:t xml:space="preserve"> here thus simply expresses the indirect nature of Chris’ knowledge.</w:t>
      </w:r>
    </w:p>
    <w:p w14:paraId="500BBC80" w14:textId="0DEFAC3D" w:rsidR="00372013" w:rsidRPr="00937991" w:rsidRDefault="00723CB1" w:rsidP="00723CB1">
      <w:pPr>
        <w:autoSpaceDE w:val="0"/>
        <w:autoSpaceDN w:val="0"/>
        <w:adjustRightInd w:val="0"/>
        <w:ind w:firstLine="567"/>
        <w:jc w:val="both"/>
        <w:rPr>
          <w:color w:val="000000" w:themeColor="text1"/>
          <w:lang w:val="en-US"/>
        </w:rPr>
      </w:pPr>
      <w:r>
        <w:rPr>
          <w:color w:val="000000" w:themeColor="text1"/>
          <w:lang w:val="en-US"/>
        </w:rPr>
        <w:t xml:space="preserve">Given such examples, one </w:t>
      </w:r>
      <w:r w:rsidR="006F6AE0">
        <w:rPr>
          <w:color w:val="000000" w:themeColor="text1"/>
          <w:lang w:val="en-US"/>
        </w:rPr>
        <w:t>should</w:t>
      </w:r>
      <w:r>
        <w:rPr>
          <w:color w:val="000000" w:themeColor="text1"/>
          <w:lang w:val="en-US"/>
        </w:rPr>
        <w:t xml:space="preserve"> reconsider </w:t>
      </w:r>
      <w:r w:rsidR="006F6AE0">
        <w:rPr>
          <w:color w:val="000000" w:themeColor="text1"/>
          <w:lang w:val="en-US"/>
        </w:rPr>
        <w:t xml:space="preserve">the </w:t>
      </w:r>
      <w:r>
        <w:rPr>
          <w:color w:val="000000" w:themeColor="text1"/>
          <w:lang w:val="en-US"/>
        </w:rPr>
        <w:t xml:space="preserve">evidential contexts that were often cited to claim that </w:t>
      </w:r>
      <w:r w:rsidRPr="00723CB1">
        <w:rPr>
          <w:i/>
          <w:color w:val="000000" w:themeColor="text1"/>
          <w:lang w:val="en-US"/>
        </w:rPr>
        <w:t>must</w:t>
      </w:r>
      <w:r>
        <w:rPr>
          <w:color w:val="000000" w:themeColor="text1"/>
          <w:lang w:val="en-US"/>
        </w:rPr>
        <w:t xml:space="preserve"> is weak. Consider the following example from von </w:t>
      </w:r>
      <w:proofErr w:type="spellStart"/>
      <w:r>
        <w:rPr>
          <w:color w:val="000000" w:themeColor="text1"/>
          <w:lang w:val="en-US"/>
        </w:rPr>
        <w:t>Fintel</w:t>
      </w:r>
      <w:proofErr w:type="spellEnd"/>
      <w:r>
        <w:rPr>
          <w:color w:val="000000" w:themeColor="text1"/>
          <w:lang w:val="en-US"/>
        </w:rPr>
        <w:t xml:space="preserve"> &amp; </w:t>
      </w:r>
      <w:proofErr w:type="spellStart"/>
      <w:r>
        <w:rPr>
          <w:color w:val="000000" w:themeColor="text1"/>
          <w:lang w:val="en-US"/>
        </w:rPr>
        <w:t>Gillies</w:t>
      </w:r>
      <w:proofErr w:type="spellEnd"/>
      <w:r>
        <w:rPr>
          <w:color w:val="000000" w:themeColor="text1"/>
          <w:lang w:val="en-US"/>
        </w:rPr>
        <w:t xml:space="preserve"> (2010: 353):</w:t>
      </w:r>
    </w:p>
    <w:p w14:paraId="6D4B6665" w14:textId="77777777" w:rsidR="00372013" w:rsidRDefault="00372013" w:rsidP="00372013">
      <w:pPr>
        <w:autoSpaceDE w:val="0"/>
        <w:autoSpaceDN w:val="0"/>
        <w:adjustRightInd w:val="0"/>
        <w:jc w:val="both"/>
        <w:rPr>
          <w:color w:val="000000" w:themeColor="text1"/>
          <w:lang w:val="en-US"/>
        </w:rPr>
      </w:pPr>
    </w:p>
    <w:p w14:paraId="42A0F1F8" w14:textId="77777777" w:rsidR="006F1E19" w:rsidRDefault="006F1E19" w:rsidP="00372013">
      <w:pPr>
        <w:autoSpaceDE w:val="0"/>
        <w:autoSpaceDN w:val="0"/>
        <w:adjustRightInd w:val="0"/>
        <w:jc w:val="both"/>
        <w:rPr>
          <w:color w:val="000000" w:themeColor="text1"/>
          <w:lang w:val="en-US"/>
        </w:rPr>
      </w:pPr>
    </w:p>
    <w:p w14:paraId="336F8FF6" w14:textId="77777777" w:rsidR="006F1E19" w:rsidRPr="00356E5C" w:rsidRDefault="006F1E19" w:rsidP="00372013">
      <w:pPr>
        <w:autoSpaceDE w:val="0"/>
        <w:autoSpaceDN w:val="0"/>
        <w:adjustRightInd w:val="0"/>
        <w:jc w:val="both"/>
        <w:rPr>
          <w:color w:val="000000" w:themeColor="text1"/>
          <w:lang w:val="en-US"/>
        </w:rPr>
      </w:pPr>
    </w:p>
    <w:p w14:paraId="00A4201D" w14:textId="77777777" w:rsidR="00372013" w:rsidRPr="00937991" w:rsidRDefault="00723CB1" w:rsidP="006B4B6A">
      <w:pPr>
        <w:autoSpaceDE w:val="0"/>
        <w:autoSpaceDN w:val="0"/>
        <w:adjustRightInd w:val="0"/>
        <w:jc w:val="both"/>
        <w:outlineLvl w:val="0"/>
        <w:rPr>
          <w:color w:val="000000" w:themeColor="text1"/>
          <w:lang w:val="en-US"/>
        </w:rPr>
      </w:pPr>
      <w:r>
        <w:rPr>
          <w:color w:val="000000" w:themeColor="text1"/>
          <w:lang w:val="en-US"/>
        </w:rPr>
        <w:lastRenderedPageBreak/>
        <w:t>(5)</w:t>
      </w:r>
      <w:r>
        <w:rPr>
          <w:color w:val="000000" w:themeColor="text1"/>
          <w:lang w:val="en-US"/>
        </w:rPr>
        <w:tab/>
      </w:r>
      <w:r>
        <w:rPr>
          <w:color w:val="000000" w:themeColor="text1"/>
          <w:lang w:val="en-US"/>
        </w:rPr>
        <w:tab/>
      </w:r>
      <w:r w:rsidR="00372013" w:rsidRPr="00937991">
        <w:rPr>
          <w:color w:val="000000" w:themeColor="text1"/>
          <w:lang w:val="en-US"/>
        </w:rPr>
        <w:t>[Seeing the pouring rain]</w:t>
      </w:r>
    </w:p>
    <w:p w14:paraId="3370AFE9"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a.</w:t>
      </w:r>
      <w:r w:rsidRPr="00937991">
        <w:rPr>
          <w:color w:val="000000" w:themeColor="text1"/>
          <w:lang w:val="en-US"/>
        </w:rPr>
        <w:tab/>
      </w:r>
      <w:r w:rsidRPr="00937991">
        <w:rPr>
          <w:color w:val="000000" w:themeColor="text1"/>
          <w:lang w:val="en-US"/>
        </w:rPr>
        <w:tab/>
      </w:r>
      <w:r w:rsidRPr="00937991">
        <w:rPr>
          <w:color w:val="000000" w:themeColor="text1"/>
          <w:lang w:val="en-US"/>
        </w:rPr>
        <w:tab/>
        <w:t>It’s raining.</w:t>
      </w:r>
    </w:p>
    <w:p w14:paraId="05193A0B" w14:textId="77777777" w:rsidR="00372013" w:rsidRPr="00937991" w:rsidRDefault="00372013" w:rsidP="00723CB1">
      <w:pPr>
        <w:autoSpaceDE w:val="0"/>
        <w:autoSpaceDN w:val="0"/>
        <w:adjustRightInd w:val="0"/>
        <w:ind w:left="339" w:firstLine="113"/>
        <w:jc w:val="both"/>
        <w:rPr>
          <w:color w:val="000000" w:themeColor="text1"/>
          <w:lang w:val="en-US"/>
        </w:rPr>
      </w:pPr>
      <w:r w:rsidRPr="00937991">
        <w:rPr>
          <w:color w:val="000000" w:themeColor="text1"/>
          <w:lang w:val="en-US"/>
        </w:rPr>
        <w:t>b.</w:t>
      </w:r>
      <w:r w:rsidRPr="00937991">
        <w:rPr>
          <w:color w:val="000000" w:themeColor="text1"/>
          <w:lang w:val="en-US"/>
        </w:rPr>
        <w:tab/>
        <w:t>??</w:t>
      </w:r>
      <w:r w:rsidRPr="00937991">
        <w:rPr>
          <w:color w:val="000000" w:themeColor="text1"/>
          <w:lang w:val="en-US"/>
        </w:rPr>
        <w:tab/>
        <w:t>It must be raining.</w:t>
      </w:r>
    </w:p>
    <w:p w14:paraId="33D4600C" w14:textId="77777777" w:rsidR="00372013" w:rsidRPr="00937991" w:rsidRDefault="00372013" w:rsidP="00372013">
      <w:pPr>
        <w:autoSpaceDE w:val="0"/>
        <w:autoSpaceDN w:val="0"/>
        <w:adjustRightInd w:val="0"/>
        <w:jc w:val="both"/>
        <w:rPr>
          <w:color w:val="000000" w:themeColor="text1"/>
          <w:lang w:val="en-US"/>
        </w:rPr>
      </w:pPr>
    </w:p>
    <w:p w14:paraId="75757659" w14:textId="678D642C" w:rsidR="00372013" w:rsidRDefault="006F6AE0" w:rsidP="00372013">
      <w:pPr>
        <w:autoSpaceDE w:val="0"/>
        <w:autoSpaceDN w:val="0"/>
        <w:adjustRightInd w:val="0"/>
        <w:jc w:val="both"/>
        <w:rPr>
          <w:color w:val="000000" w:themeColor="text1"/>
          <w:lang w:val="en-US"/>
        </w:rPr>
      </w:pPr>
      <w:r>
        <w:rPr>
          <w:color w:val="000000" w:themeColor="text1"/>
          <w:lang w:val="en-US"/>
        </w:rPr>
        <w:t xml:space="preserve">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argue that </w:t>
      </w:r>
      <w:r w:rsidR="00372013" w:rsidRPr="00937991">
        <w:rPr>
          <w:color w:val="000000" w:themeColor="text1"/>
          <w:lang w:val="en-US"/>
        </w:rPr>
        <w:t xml:space="preserve">sentences like </w:t>
      </w:r>
      <w:r w:rsidR="00D23D9C">
        <w:rPr>
          <w:color w:val="000000" w:themeColor="text1"/>
          <w:lang w:val="en-US"/>
        </w:rPr>
        <w:t>(5</w:t>
      </w:r>
      <w:r w:rsidR="00372013" w:rsidRPr="00937991">
        <w:rPr>
          <w:color w:val="000000" w:themeColor="text1"/>
          <w:lang w:val="en-US"/>
        </w:rPr>
        <w:t xml:space="preserve">b) are </w:t>
      </w:r>
      <w:r w:rsidR="00D23D9C">
        <w:rPr>
          <w:color w:val="000000" w:themeColor="text1"/>
          <w:lang w:val="en-US"/>
        </w:rPr>
        <w:t>not infelicitous in a context like (5) because they are too weak. Rather, according to their approach, the infelicity of (5</w:t>
      </w:r>
      <w:r w:rsidR="00372013" w:rsidRPr="00937991">
        <w:rPr>
          <w:color w:val="000000" w:themeColor="text1"/>
          <w:lang w:val="en-US"/>
        </w:rPr>
        <w:t xml:space="preserve">b) is due to the fact that the statement </w:t>
      </w:r>
      <w:r w:rsidR="00D23D9C">
        <w:rPr>
          <w:color w:val="000000" w:themeColor="text1"/>
          <w:lang w:val="en-US"/>
        </w:rPr>
        <w:t xml:space="preserve">is marked </w:t>
      </w:r>
      <w:r w:rsidR="00372013" w:rsidRPr="00937991">
        <w:rPr>
          <w:color w:val="000000" w:themeColor="text1"/>
          <w:lang w:val="en-US"/>
        </w:rPr>
        <w:t xml:space="preserve">as being based on indirect evidence </w:t>
      </w:r>
      <w:r w:rsidR="00D23D9C">
        <w:rPr>
          <w:color w:val="000000" w:themeColor="text1"/>
          <w:lang w:val="en-US"/>
        </w:rPr>
        <w:t xml:space="preserve">in a context that </w:t>
      </w:r>
      <w:r w:rsidR="00372013" w:rsidRPr="00937991">
        <w:rPr>
          <w:color w:val="000000" w:themeColor="text1"/>
          <w:lang w:val="en-US"/>
        </w:rPr>
        <w:t xml:space="preserve">clearly </w:t>
      </w:r>
      <w:r w:rsidR="00D23D9C">
        <w:rPr>
          <w:color w:val="000000" w:themeColor="text1"/>
          <w:lang w:val="en-US"/>
        </w:rPr>
        <w:t xml:space="preserve">features </w:t>
      </w:r>
      <w:r w:rsidR="00372013" w:rsidRPr="00937991">
        <w:rPr>
          <w:color w:val="000000" w:themeColor="text1"/>
          <w:lang w:val="en-US"/>
        </w:rPr>
        <w:t xml:space="preserve">direct evidence. </w:t>
      </w:r>
      <w:r w:rsidR="00D23D9C">
        <w:rPr>
          <w:color w:val="000000" w:themeColor="text1"/>
          <w:lang w:val="en-US"/>
        </w:rPr>
        <w:t xml:space="preserve">Accordingly, von </w:t>
      </w:r>
      <w:proofErr w:type="spellStart"/>
      <w:r w:rsidR="00D23D9C">
        <w:rPr>
          <w:color w:val="000000" w:themeColor="text1"/>
          <w:lang w:val="en-US"/>
        </w:rPr>
        <w:t>Fintel</w:t>
      </w:r>
      <w:proofErr w:type="spellEnd"/>
      <w:r w:rsidR="00D23D9C">
        <w:rPr>
          <w:color w:val="000000" w:themeColor="text1"/>
          <w:lang w:val="en-US"/>
        </w:rPr>
        <w:t xml:space="preserve"> &amp; </w:t>
      </w:r>
      <w:proofErr w:type="spellStart"/>
      <w:r w:rsidR="00D23D9C">
        <w:rPr>
          <w:color w:val="000000" w:themeColor="text1"/>
          <w:lang w:val="en-US"/>
        </w:rPr>
        <w:t>Gillies</w:t>
      </w:r>
      <w:proofErr w:type="spellEnd"/>
      <w:r w:rsidR="00D23D9C">
        <w:rPr>
          <w:color w:val="000000" w:themeColor="text1"/>
          <w:lang w:val="en-US"/>
        </w:rPr>
        <w:t xml:space="preserve"> (2010) place a premium on the </w:t>
      </w:r>
      <w:r w:rsidR="00372013" w:rsidRPr="00937991">
        <w:rPr>
          <w:color w:val="000000" w:themeColor="text1"/>
          <w:lang w:val="en-US"/>
        </w:rPr>
        <w:t xml:space="preserve">nature </w:t>
      </w:r>
      <w:r w:rsidR="0074629D">
        <w:rPr>
          <w:color w:val="000000" w:themeColor="text1"/>
          <w:lang w:val="en-US"/>
        </w:rPr>
        <w:t>(</w:t>
      </w:r>
      <w:r>
        <w:rPr>
          <w:color w:val="000000" w:themeColor="text1"/>
          <w:lang w:val="en-US"/>
        </w:rPr>
        <w:t xml:space="preserve">i.e., </w:t>
      </w:r>
      <w:r w:rsidR="0074629D">
        <w:rPr>
          <w:color w:val="000000" w:themeColor="text1"/>
          <w:lang w:val="en-US"/>
        </w:rPr>
        <w:t xml:space="preserve">direct vs. indirect) </w:t>
      </w:r>
      <w:r w:rsidR="00372013" w:rsidRPr="00937991">
        <w:rPr>
          <w:color w:val="000000" w:themeColor="text1"/>
          <w:lang w:val="en-US"/>
        </w:rPr>
        <w:t>of the evidence.</w:t>
      </w:r>
      <w:r w:rsidR="00EE03B0">
        <w:rPr>
          <w:color w:val="000000" w:themeColor="text1"/>
          <w:lang w:val="en-US"/>
        </w:rPr>
        <w:t xml:space="preserve"> </w:t>
      </w:r>
      <w:r w:rsidR="00A54E0F">
        <w:rPr>
          <w:color w:val="000000" w:themeColor="text1"/>
          <w:lang w:val="en-US"/>
        </w:rPr>
        <w:t xml:space="preserve">However, and importantly for our empirical approach to this debate below, </w:t>
      </w:r>
      <w:r w:rsidR="0076330F">
        <w:rPr>
          <w:color w:val="000000" w:themeColor="text1"/>
          <w:lang w:val="en-US"/>
        </w:rPr>
        <w:t>the authors</w:t>
      </w:r>
      <w:r w:rsidR="00A54E0F">
        <w:rPr>
          <w:color w:val="000000" w:themeColor="text1"/>
          <w:lang w:val="en-US"/>
        </w:rPr>
        <w:t xml:space="preserve"> do not </w:t>
      </w:r>
      <w:r w:rsidR="0070061E">
        <w:rPr>
          <w:color w:val="000000" w:themeColor="text1"/>
          <w:lang w:val="en-US"/>
        </w:rPr>
        <w:t xml:space="preserve">pursue an analysis that includes testing a more fine-grained set of evidence types. More specifically, </w:t>
      </w:r>
      <w:r w:rsidR="00F4585D">
        <w:rPr>
          <w:color w:val="000000" w:themeColor="text1"/>
          <w:lang w:val="en-US"/>
        </w:rPr>
        <w:t xml:space="preserve">although </w:t>
      </w:r>
      <w:r w:rsidR="0070061E">
        <w:rPr>
          <w:color w:val="000000" w:themeColor="text1"/>
          <w:lang w:val="en-US"/>
        </w:rPr>
        <w:t xml:space="preserve">von </w:t>
      </w:r>
      <w:proofErr w:type="spellStart"/>
      <w:r w:rsidR="0070061E">
        <w:rPr>
          <w:color w:val="000000" w:themeColor="text1"/>
          <w:lang w:val="en-US"/>
        </w:rPr>
        <w:t>Fintel</w:t>
      </w:r>
      <w:proofErr w:type="spellEnd"/>
      <w:r w:rsidR="0070061E">
        <w:rPr>
          <w:color w:val="000000" w:themeColor="text1"/>
          <w:lang w:val="en-US"/>
        </w:rPr>
        <w:t xml:space="preserve"> &amp; </w:t>
      </w:r>
      <w:proofErr w:type="spellStart"/>
      <w:r w:rsidR="0070061E">
        <w:rPr>
          <w:color w:val="000000" w:themeColor="text1"/>
          <w:lang w:val="en-US"/>
        </w:rPr>
        <w:t>Gillies</w:t>
      </w:r>
      <w:proofErr w:type="spellEnd"/>
      <w:r w:rsidR="0070061E">
        <w:rPr>
          <w:color w:val="000000" w:themeColor="text1"/>
          <w:lang w:val="en-US"/>
        </w:rPr>
        <w:t xml:space="preserve"> (2010: 354) introduce the following </w:t>
      </w:r>
      <w:r w:rsidR="006070E5">
        <w:rPr>
          <w:color w:val="000000" w:themeColor="text1"/>
          <w:lang w:val="en-US"/>
        </w:rPr>
        <w:t>typology of sources of information (which is based on Willett 1988)</w:t>
      </w:r>
      <w:r w:rsidR="00F4585D">
        <w:rPr>
          <w:color w:val="000000" w:themeColor="text1"/>
          <w:lang w:val="en-US"/>
        </w:rPr>
        <w:t>,</w:t>
      </w:r>
      <w:r w:rsidR="006070E5">
        <w:rPr>
          <w:color w:val="000000" w:themeColor="text1"/>
          <w:lang w:val="en-US"/>
        </w:rPr>
        <w:t xml:space="preserve"> </w:t>
      </w:r>
      <w:r w:rsidR="00F4585D">
        <w:rPr>
          <w:color w:val="000000" w:themeColor="text1"/>
          <w:lang w:val="en-US"/>
        </w:rPr>
        <w:t xml:space="preserve">they state at the very beginning of their paper </w:t>
      </w:r>
      <w:r w:rsidR="006070E5">
        <w:rPr>
          <w:color w:val="000000" w:themeColor="text1"/>
          <w:lang w:val="en-US"/>
        </w:rPr>
        <w:t xml:space="preserve">that epistemic modals like </w:t>
      </w:r>
      <w:r w:rsidR="006070E5" w:rsidRPr="00875DAE">
        <w:rPr>
          <w:i/>
          <w:color w:val="000000" w:themeColor="text1"/>
          <w:lang w:val="en-US"/>
        </w:rPr>
        <w:t>must</w:t>
      </w:r>
      <w:r w:rsidR="006070E5">
        <w:rPr>
          <w:color w:val="000000" w:themeColor="text1"/>
          <w:lang w:val="en-US"/>
        </w:rPr>
        <w:t xml:space="preserve"> are always markers of ‘indirect inference’ (i.e., the rightmost branch of the following figure</w:t>
      </w:r>
      <w:r w:rsidR="00C67985">
        <w:rPr>
          <w:color w:val="000000" w:themeColor="text1"/>
          <w:lang w:val="en-US"/>
        </w:rPr>
        <w:t>, bolded</w:t>
      </w:r>
      <w:r w:rsidR="006070E5">
        <w:rPr>
          <w:color w:val="000000" w:themeColor="text1"/>
          <w:lang w:val="en-US"/>
        </w:rPr>
        <w:t>):</w:t>
      </w:r>
    </w:p>
    <w:p w14:paraId="1F70291C" w14:textId="77777777" w:rsidR="006070E5" w:rsidRDefault="006070E5" w:rsidP="00372013">
      <w:pPr>
        <w:autoSpaceDE w:val="0"/>
        <w:autoSpaceDN w:val="0"/>
        <w:adjustRightInd w:val="0"/>
        <w:jc w:val="both"/>
        <w:rPr>
          <w:color w:val="000000" w:themeColor="text1"/>
          <w:lang w:val="en-US"/>
        </w:rPr>
      </w:pPr>
    </w:p>
    <w:p w14:paraId="2CE5E985" w14:textId="2CD49957" w:rsidR="006070E5" w:rsidRDefault="00A63AAE" w:rsidP="00372013">
      <w:pPr>
        <w:autoSpaceDE w:val="0"/>
        <w:autoSpaceDN w:val="0"/>
        <w:adjustRightInd w:val="0"/>
        <w:jc w:val="both"/>
        <w:rPr>
          <w:color w:val="000000" w:themeColor="text1"/>
          <w:lang w:val="en-US"/>
        </w:rPr>
      </w:pPr>
      <w:r>
        <w:rPr>
          <w:color w:val="000000" w:themeColor="text1"/>
          <w:lang w:val="en-US"/>
        </w:rPr>
        <w:t>(6)</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Types of Sources of Information</w:t>
      </w:r>
    </w:p>
    <w:p w14:paraId="4D80B1BD" w14:textId="7E08F985" w:rsidR="00A63AAE" w:rsidRDefault="00AA0A6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61312" behindDoc="0" locked="0" layoutInCell="1" allowOverlap="1" wp14:anchorId="3FA16B27" wp14:editId="69E7656E">
                <wp:simplePos x="0" y="0"/>
                <wp:positionH relativeFrom="column">
                  <wp:posOffset>2705100</wp:posOffset>
                </wp:positionH>
                <wp:positionV relativeFrom="paragraph">
                  <wp:posOffset>15240</wp:posOffset>
                </wp:positionV>
                <wp:extent cx="1440180" cy="320040"/>
                <wp:effectExtent l="38100" t="25400" r="45720" b="73660"/>
                <wp:wrapNone/>
                <wp:docPr id="8" name="Gerade Verbindung 8"/>
                <wp:cNvGraphicFramePr/>
                <a:graphic xmlns:a="http://schemas.openxmlformats.org/drawingml/2006/main">
                  <a:graphicData uri="http://schemas.microsoft.com/office/word/2010/wordprocessingShape">
                    <wps:wsp>
                      <wps:cNvCnPr/>
                      <wps:spPr>
                        <a:xfrm flipH="1" flipV="1">
                          <a:off x="0" y="0"/>
                          <a:ext cx="1440180" cy="3200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246EB6" id="Gerade Verbindung 8"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pt" to="326.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59264" behindDoc="0" locked="0" layoutInCell="1" allowOverlap="1" wp14:anchorId="61DE1671" wp14:editId="4748416E">
                <wp:simplePos x="0" y="0"/>
                <wp:positionH relativeFrom="column">
                  <wp:posOffset>1112520</wp:posOffset>
                </wp:positionH>
                <wp:positionV relativeFrom="paragraph">
                  <wp:posOffset>15240</wp:posOffset>
                </wp:positionV>
                <wp:extent cx="1615440" cy="312420"/>
                <wp:effectExtent l="38100" t="25400" r="48260" b="81280"/>
                <wp:wrapNone/>
                <wp:docPr id="7" name="Gerade Verbindung 7"/>
                <wp:cNvGraphicFramePr/>
                <a:graphic xmlns:a="http://schemas.openxmlformats.org/drawingml/2006/main">
                  <a:graphicData uri="http://schemas.microsoft.com/office/word/2010/wordprocessingShape">
                    <wps:wsp>
                      <wps:cNvCnPr/>
                      <wps:spPr>
                        <a:xfrm flipV="1">
                          <a:off x="0" y="0"/>
                          <a:ext cx="1615440" cy="31242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B6BB8E" id="Gerade Verbindung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1.2pt" to="214.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" strokecolor="black [3213]">
                <v:shadow on="t" color="white [3212]" opacity="24903f" origin=",.5" offset="0,.55556mm"/>
              </v:line>
            </w:pict>
          </mc:Fallback>
        </mc:AlternateContent>
      </w:r>
    </w:p>
    <w:p w14:paraId="5D2F75FA" w14:textId="56C227FB" w:rsidR="00A63AAE" w:rsidRDefault="00A63AAE" w:rsidP="00372013">
      <w:pPr>
        <w:autoSpaceDE w:val="0"/>
        <w:autoSpaceDN w:val="0"/>
        <w:adjustRightInd w:val="0"/>
        <w:jc w:val="both"/>
        <w:rPr>
          <w:color w:val="000000" w:themeColor="text1"/>
          <w:lang w:val="en-US"/>
        </w:rPr>
      </w:pPr>
    </w:p>
    <w:p w14:paraId="4883E192" w14:textId="043FF6D1"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Direct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Indirect</w:t>
      </w:r>
    </w:p>
    <w:p w14:paraId="06718179" w14:textId="2BDED17E" w:rsidR="00A63AAE" w:rsidRDefault="0047265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73600" behindDoc="0" locked="0" layoutInCell="1" allowOverlap="1" wp14:anchorId="5069E20F" wp14:editId="3600CD00">
                <wp:simplePos x="0" y="0"/>
                <wp:positionH relativeFrom="column">
                  <wp:posOffset>4353560</wp:posOffset>
                </wp:positionH>
                <wp:positionV relativeFrom="paragraph">
                  <wp:posOffset>22410</wp:posOffset>
                </wp:positionV>
                <wp:extent cx="418854" cy="117987"/>
                <wp:effectExtent l="38100" t="25400" r="51435" b="73025"/>
                <wp:wrapNone/>
                <wp:docPr id="14" name="Gerade Verbindung 14"/>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6AF644B" id="Gerade Verbindung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8pt,1.75pt" to="375.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1552" behindDoc="0" locked="0" layoutInCell="1" allowOverlap="1" wp14:anchorId="2744D649" wp14:editId="02909AF9">
                <wp:simplePos x="0" y="0"/>
                <wp:positionH relativeFrom="column">
                  <wp:posOffset>3946668</wp:posOffset>
                </wp:positionH>
                <wp:positionV relativeFrom="paragraph">
                  <wp:posOffset>22613</wp:posOffset>
                </wp:positionV>
                <wp:extent cx="412648" cy="117987"/>
                <wp:effectExtent l="38100" t="25400" r="45085" b="73025"/>
                <wp:wrapNone/>
                <wp:docPr id="13" name="Gerade Verbindung 13"/>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FA4FCF" id="Gerade Verbindung 1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75pt,1.8pt" to="343.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" strokecolor="black [3213]">
                <v:shadow on="t" color="white [3212]" opacity="24903f" origin=",.5" offset="0,.55556mm"/>
              </v:line>
            </w:pict>
          </mc:Fallback>
        </mc:AlternateContent>
      </w:r>
      <w:r w:rsidR="00AA0A69" w:rsidRPr="00875DAE">
        <w:rPr>
          <w:noProof/>
          <w:color w:val="000000" w:themeColor="text1"/>
          <w:lang w:val="en-US" w:eastAsia="en-US"/>
        </w:rPr>
        <mc:AlternateContent>
          <mc:Choice Requires="wps">
            <w:drawing>
              <wp:anchor distT="0" distB="0" distL="114300" distR="114300" simplePos="0" relativeHeight="251663360" behindDoc="0" locked="0" layoutInCell="1" allowOverlap="1" wp14:anchorId="34C73853" wp14:editId="2D7AA20C">
                <wp:simplePos x="0" y="0"/>
                <wp:positionH relativeFrom="column">
                  <wp:posOffset>944880</wp:posOffset>
                </wp:positionH>
                <wp:positionV relativeFrom="paragraph">
                  <wp:posOffset>30480</wp:posOffset>
                </wp:positionV>
                <wp:extent cx="0" cy="167640"/>
                <wp:effectExtent l="38100" t="25400" r="50800" b="73660"/>
                <wp:wrapNone/>
                <wp:docPr id="9" name="Gerade Verbindung 9"/>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21B883" id="Gerade Verbindung 9"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pt,2.4pt" to="74.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" strokecolor="black [3213]">
                <v:shadow on="t" color="white [3212]" opacity="24903f" origin=",.5" offset="0,.55556mm"/>
              </v:line>
            </w:pict>
          </mc:Fallback>
        </mc:AlternateContent>
      </w:r>
    </w:p>
    <w:p w14:paraId="4B80B3DB" w14:textId="70F85B77"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Attested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Reported</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875DAE">
        <w:rPr>
          <w:b/>
          <w:color w:val="000000" w:themeColor="text1"/>
          <w:lang w:val="en-US"/>
        </w:rPr>
        <w:t>Inference</w:t>
      </w:r>
    </w:p>
    <w:p w14:paraId="2380BB8A" w14:textId="715960BF" w:rsidR="00A63AAE" w:rsidRDefault="00472659" w:rsidP="00372013">
      <w:pPr>
        <w:autoSpaceDE w:val="0"/>
        <w:autoSpaceDN w:val="0"/>
        <w:adjustRightInd w:val="0"/>
        <w:jc w:val="both"/>
        <w:rPr>
          <w:color w:val="000000" w:themeColor="text1"/>
          <w:lang w:val="en-US"/>
        </w:rPr>
      </w:pPr>
      <w:r w:rsidRPr="00875DAE">
        <w:rPr>
          <w:noProof/>
          <w:color w:val="000000" w:themeColor="text1"/>
          <w:lang w:val="en-US" w:eastAsia="en-US"/>
        </w:rPr>
        <mc:AlternateContent>
          <mc:Choice Requires="wps">
            <w:drawing>
              <wp:anchor distT="0" distB="0" distL="114300" distR="114300" simplePos="0" relativeHeight="251679744" behindDoc="0" locked="0" layoutInCell="1" allowOverlap="1" wp14:anchorId="0453672E" wp14:editId="19833CDC">
                <wp:simplePos x="0" y="0"/>
                <wp:positionH relativeFrom="column">
                  <wp:posOffset>3634003</wp:posOffset>
                </wp:positionH>
                <wp:positionV relativeFrom="paragraph">
                  <wp:posOffset>50287</wp:posOffset>
                </wp:positionV>
                <wp:extent cx="0" cy="442452"/>
                <wp:effectExtent l="38100" t="25400" r="50800" b="78740"/>
                <wp:wrapNone/>
                <wp:docPr id="17" name="Gerade Verbindung 17"/>
                <wp:cNvGraphicFramePr/>
                <a:graphic xmlns:a="http://schemas.openxmlformats.org/drawingml/2006/main">
                  <a:graphicData uri="http://schemas.microsoft.com/office/word/2010/wordprocessingShape">
                    <wps:wsp>
                      <wps:cNvCnPr/>
                      <wps:spPr>
                        <a:xfrm flipH="1" flipV="1">
                          <a:off x="0" y="0"/>
                          <a:ext cx="0" cy="442452"/>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376D218" id="Gerade Verbindung 17"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5pt" to="286.1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83840" behindDoc="0" locked="0" layoutInCell="1" allowOverlap="1" wp14:anchorId="7F17B578" wp14:editId="343D23AC">
                <wp:simplePos x="0" y="0"/>
                <wp:positionH relativeFrom="column">
                  <wp:posOffset>3633920</wp:posOffset>
                </wp:positionH>
                <wp:positionV relativeFrom="paragraph">
                  <wp:posOffset>49530</wp:posOffset>
                </wp:positionV>
                <wp:extent cx="719721" cy="424754"/>
                <wp:effectExtent l="38100" t="25400" r="42545" b="83820"/>
                <wp:wrapNone/>
                <wp:docPr id="20" name="Gerade Verbindung 20"/>
                <wp:cNvGraphicFramePr/>
                <a:graphic xmlns:a="http://schemas.openxmlformats.org/drawingml/2006/main">
                  <a:graphicData uri="http://schemas.microsoft.com/office/word/2010/wordprocessingShape">
                    <wps:wsp>
                      <wps:cNvCnPr/>
                      <wps:spPr>
                        <a:xfrm>
                          <a:off x="0" y="0"/>
                          <a:ext cx="719721" cy="424754"/>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C253D6" id="Gerade Verbindung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15pt,3.9pt" to="342.8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81792" behindDoc="0" locked="0" layoutInCell="1" allowOverlap="1" wp14:anchorId="650A9591" wp14:editId="079B5CBA">
                <wp:simplePos x="0" y="0"/>
                <wp:positionH relativeFrom="column">
                  <wp:posOffset>2920181</wp:posOffset>
                </wp:positionH>
                <wp:positionV relativeFrom="paragraph">
                  <wp:posOffset>50288</wp:posOffset>
                </wp:positionV>
                <wp:extent cx="718635" cy="424753"/>
                <wp:effectExtent l="38100" t="25400" r="43815" b="83820"/>
                <wp:wrapNone/>
                <wp:docPr id="19" name="Gerade Verbindung 19"/>
                <wp:cNvGraphicFramePr/>
                <a:graphic xmlns:a="http://schemas.openxmlformats.org/drawingml/2006/main">
                  <a:graphicData uri="http://schemas.microsoft.com/office/word/2010/wordprocessingShape">
                    <wps:wsp>
                      <wps:cNvCnPr/>
                      <wps:spPr>
                        <a:xfrm flipV="1">
                          <a:off x="0" y="0"/>
                          <a:ext cx="718635" cy="42475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84CF53" id="Gerade Verbindung 1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5pt,3.95pt" to="286.55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7696" behindDoc="0" locked="0" layoutInCell="1" allowOverlap="1" wp14:anchorId="50BC2BFB" wp14:editId="7DB3397C">
                <wp:simplePos x="0" y="0"/>
                <wp:positionH relativeFrom="column">
                  <wp:posOffset>4907116</wp:posOffset>
                </wp:positionH>
                <wp:positionV relativeFrom="paragraph">
                  <wp:posOffset>37117</wp:posOffset>
                </wp:positionV>
                <wp:extent cx="418854" cy="117987"/>
                <wp:effectExtent l="38100" t="25400" r="51435" b="73025"/>
                <wp:wrapNone/>
                <wp:docPr id="16" name="Gerade Verbindung 16"/>
                <wp:cNvGraphicFramePr/>
                <a:graphic xmlns:a="http://schemas.openxmlformats.org/drawingml/2006/main">
                  <a:graphicData uri="http://schemas.microsoft.com/office/word/2010/wordprocessingShape">
                    <wps:wsp>
                      <wps:cNvCnPr/>
                      <wps:spPr>
                        <a:xfrm>
                          <a:off x="0" y="0"/>
                          <a:ext cx="418854"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5D9971" id="Gerade Verbindung 1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2.9pt" to="419.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75648" behindDoc="0" locked="0" layoutInCell="1" allowOverlap="1" wp14:anchorId="7B16C744" wp14:editId="5AB2352F">
                <wp:simplePos x="0" y="0"/>
                <wp:positionH relativeFrom="column">
                  <wp:posOffset>4494181</wp:posOffset>
                </wp:positionH>
                <wp:positionV relativeFrom="paragraph">
                  <wp:posOffset>37116</wp:posOffset>
                </wp:positionV>
                <wp:extent cx="412648" cy="117987"/>
                <wp:effectExtent l="38100" t="25400" r="45085" b="73025"/>
                <wp:wrapNone/>
                <wp:docPr id="15" name="Gerade Verbindung 15"/>
                <wp:cNvGraphicFramePr/>
                <a:graphic xmlns:a="http://schemas.openxmlformats.org/drawingml/2006/main">
                  <a:graphicData uri="http://schemas.microsoft.com/office/word/2010/wordprocessingShape">
                    <wps:wsp>
                      <wps:cNvCnPr/>
                      <wps:spPr>
                        <a:xfrm flipV="1">
                          <a:off x="0" y="0"/>
                          <a:ext cx="412648" cy="117987"/>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8A3045" id="Gerade Verbindung 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85pt,2.9pt" to="386.3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" strokecolor="black [3213]">
                <v:shadow on="t" color="white [3212]" opacity="24903f" origin=",.5" offset="0,.55556mm"/>
              </v:line>
            </w:pict>
          </mc:Fallback>
        </mc:AlternateContent>
      </w:r>
      <w:r w:rsidRPr="00875DAE">
        <w:rPr>
          <w:noProof/>
          <w:color w:val="000000" w:themeColor="text1"/>
          <w:lang w:val="en-US" w:eastAsia="en-US"/>
        </w:rPr>
        <mc:AlternateContent>
          <mc:Choice Requires="wps">
            <w:drawing>
              <wp:anchor distT="0" distB="0" distL="114300" distR="114300" simplePos="0" relativeHeight="251665408" behindDoc="0" locked="0" layoutInCell="1" allowOverlap="1" wp14:anchorId="1087A1AA" wp14:editId="051E8309">
                <wp:simplePos x="0" y="0"/>
                <wp:positionH relativeFrom="column">
                  <wp:posOffset>495546</wp:posOffset>
                </wp:positionH>
                <wp:positionV relativeFrom="paragraph">
                  <wp:posOffset>32590</wp:posOffset>
                </wp:positionV>
                <wp:extent cx="436552" cy="123886"/>
                <wp:effectExtent l="38100" t="25400" r="46355" b="79375"/>
                <wp:wrapNone/>
                <wp:docPr id="10" name="Gerade Verbindung 10"/>
                <wp:cNvGraphicFramePr/>
                <a:graphic xmlns:a="http://schemas.openxmlformats.org/drawingml/2006/main">
                  <a:graphicData uri="http://schemas.microsoft.com/office/word/2010/wordprocessingShape">
                    <wps:wsp>
                      <wps:cNvCnPr/>
                      <wps:spPr>
                        <a:xfrm flipV="1">
                          <a:off x="0" y="0"/>
                          <a:ext cx="436552" cy="123886"/>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3A11C1" id="Gerade Verbindung 10"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5pt" to="73.3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" strokecolor="black [3213]">
                <v:shadow on="t" color="white [3212]" opacity="24903f" origin=",.5" offset="0,.55556mm"/>
              </v:line>
            </w:pict>
          </mc:Fallback>
        </mc:AlternateContent>
      </w:r>
      <w:r w:rsidR="008168A2" w:rsidRPr="00875DAE">
        <w:rPr>
          <w:noProof/>
          <w:color w:val="000000" w:themeColor="text1"/>
          <w:lang w:val="en-US" w:eastAsia="en-US"/>
        </w:rPr>
        <mc:AlternateContent>
          <mc:Choice Requires="wps">
            <w:drawing>
              <wp:anchor distT="0" distB="0" distL="114300" distR="114300" simplePos="0" relativeHeight="251669504" behindDoc="0" locked="0" layoutInCell="1" allowOverlap="1" wp14:anchorId="336314ED" wp14:editId="55EDAF7D">
                <wp:simplePos x="0" y="0"/>
                <wp:positionH relativeFrom="column">
                  <wp:posOffset>943528</wp:posOffset>
                </wp:positionH>
                <wp:positionV relativeFrom="paragraph">
                  <wp:posOffset>32200</wp:posOffset>
                </wp:positionV>
                <wp:extent cx="519143" cy="124133"/>
                <wp:effectExtent l="38100" t="25400" r="52705" b="79375"/>
                <wp:wrapNone/>
                <wp:docPr id="12" name="Gerade Verbindung 12"/>
                <wp:cNvGraphicFramePr/>
                <a:graphic xmlns:a="http://schemas.openxmlformats.org/drawingml/2006/main">
                  <a:graphicData uri="http://schemas.microsoft.com/office/word/2010/wordprocessingShape">
                    <wps:wsp>
                      <wps:cNvCnPr/>
                      <wps:spPr>
                        <a:xfrm>
                          <a:off x="0" y="0"/>
                          <a:ext cx="519143" cy="124133"/>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27FDB6" id="Gerade Verbindung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5pt" to="115.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" strokecolor="black [3213]">
                <v:shadow on="t" color="white [3212]" opacity="24903f" origin=",.5" offset="0,.55556mm"/>
              </v:line>
            </w:pict>
          </mc:Fallback>
        </mc:AlternateContent>
      </w:r>
      <w:r w:rsidR="00AA0A69" w:rsidRPr="00875DAE">
        <w:rPr>
          <w:noProof/>
          <w:color w:val="000000" w:themeColor="text1"/>
          <w:lang w:val="en-US" w:eastAsia="en-US"/>
        </w:rPr>
        <mc:AlternateContent>
          <mc:Choice Requires="wps">
            <w:drawing>
              <wp:anchor distT="0" distB="0" distL="114300" distR="114300" simplePos="0" relativeHeight="251667456" behindDoc="0" locked="0" layoutInCell="1" allowOverlap="1" wp14:anchorId="68BBB913" wp14:editId="35E7C7C7">
                <wp:simplePos x="0" y="0"/>
                <wp:positionH relativeFrom="column">
                  <wp:posOffset>937260</wp:posOffset>
                </wp:positionH>
                <wp:positionV relativeFrom="paragraph">
                  <wp:posOffset>31115</wp:posOffset>
                </wp:positionV>
                <wp:extent cx="0" cy="167640"/>
                <wp:effectExtent l="38100" t="25400" r="50800" b="73660"/>
                <wp:wrapNone/>
                <wp:docPr id="11" name="Gerade Verbindung 11"/>
                <wp:cNvGraphicFramePr/>
                <a:graphic xmlns:a="http://schemas.openxmlformats.org/drawingml/2006/main">
                  <a:graphicData uri="http://schemas.microsoft.com/office/word/2010/wordprocessingShape">
                    <wps:wsp>
                      <wps:cNvCnPr/>
                      <wps:spPr>
                        <a:xfrm flipV="1">
                          <a:off x="0" y="0"/>
                          <a:ext cx="0" cy="167640"/>
                        </a:xfrm>
                        <a:prstGeom prst="line">
                          <a:avLst/>
                        </a:prstGeom>
                        <a:ln w="9525">
                          <a:solidFill>
                            <a:schemeClr val="tx1"/>
                          </a:solidFill>
                        </a:ln>
                        <a:effectLst>
                          <a:outerShdw blurRad="40000" dist="20000" dir="5400000" rotWithShape="0">
                            <a:schemeClr val="bg1">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06DA5B" id="Gerade Verbindung 1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45pt" to="73.8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" strokecolor="black [3213]">
                <v:shadow on="t" color="white [3212]" opacity="24903f" origin=",.5" offset="0,.55556mm"/>
              </v:line>
            </w:pict>
          </mc:Fallback>
        </mc:AlternateContent>
      </w:r>
    </w:p>
    <w:p w14:paraId="19B4B7DE" w14:textId="42AFBFB1" w:rsidR="00A63AAE" w:rsidRPr="00875DAE" w:rsidRDefault="00A63AAE" w:rsidP="00372013">
      <w:pPr>
        <w:autoSpaceDE w:val="0"/>
        <w:autoSpaceDN w:val="0"/>
        <w:adjustRightInd w:val="0"/>
        <w:jc w:val="both"/>
        <w:rPr>
          <w:b/>
          <w:color w:val="000000" w:themeColor="text1"/>
          <w:lang w:val="en-US"/>
        </w:rPr>
      </w:pPr>
      <w:r>
        <w:rPr>
          <w:color w:val="000000" w:themeColor="text1"/>
          <w:lang w:val="en-US"/>
        </w:rPr>
        <w:tab/>
      </w:r>
      <w:r>
        <w:rPr>
          <w:color w:val="000000" w:themeColor="text1"/>
          <w:lang w:val="en-US"/>
        </w:rPr>
        <w:tab/>
      </w:r>
      <w:r>
        <w:rPr>
          <w:color w:val="000000" w:themeColor="text1"/>
          <w:lang w:val="en-US"/>
        </w:rPr>
        <w:tab/>
        <w:t>Visual</w:t>
      </w:r>
      <w:r>
        <w:rPr>
          <w:color w:val="000000" w:themeColor="text1"/>
          <w:lang w:val="en-US"/>
        </w:rPr>
        <w:tab/>
      </w:r>
      <w:r>
        <w:rPr>
          <w:color w:val="000000" w:themeColor="text1"/>
          <w:lang w:val="en-US"/>
        </w:rPr>
        <w:tab/>
        <w:t>Auditory</w:t>
      </w:r>
      <w:r>
        <w:rPr>
          <w:color w:val="000000" w:themeColor="text1"/>
          <w:lang w:val="en-US"/>
        </w:rPr>
        <w:tab/>
      </w:r>
      <w:r>
        <w:rPr>
          <w:color w:val="000000" w:themeColor="text1"/>
          <w:lang w:val="en-US"/>
        </w:rPr>
        <w:tab/>
      </w:r>
      <w:r w:rsidR="00472659">
        <w:rPr>
          <w:color w:val="000000" w:themeColor="text1"/>
          <w:lang w:val="en-US"/>
        </w:rPr>
        <w:tab/>
      </w:r>
      <w:r>
        <w:rPr>
          <w:color w:val="000000" w:themeColor="text1"/>
          <w:lang w:val="en-US"/>
        </w:rPr>
        <w:t>Other Sensory</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875DAE">
        <w:rPr>
          <w:b/>
          <w:color w:val="000000" w:themeColor="text1"/>
          <w:lang w:val="en-US"/>
        </w:rPr>
        <w:t>Results</w:t>
      </w:r>
      <w:r w:rsidRPr="00875DAE">
        <w:rPr>
          <w:b/>
          <w:color w:val="000000" w:themeColor="text1"/>
          <w:lang w:val="en-US"/>
        </w:rPr>
        <w:tab/>
      </w:r>
      <w:r w:rsidRPr="00875DAE">
        <w:rPr>
          <w:b/>
          <w:color w:val="000000" w:themeColor="text1"/>
          <w:lang w:val="en-US"/>
        </w:rPr>
        <w:tab/>
        <w:t>Reasoning</w:t>
      </w:r>
    </w:p>
    <w:p w14:paraId="18FDE3DF" w14:textId="77777777" w:rsidR="00A63AAE" w:rsidRDefault="00A63AAE" w:rsidP="00372013">
      <w:pPr>
        <w:autoSpaceDE w:val="0"/>
        <w:autoSpaceDN w:val="0"/>
        <w:adjustRightInd w:val="0"/>
        <w:jc w:val="both"/>
        <w:rPr>
          <w:color w:val="000000" w:themeColor="text1"/>
          <w:lang w:val="en-US"/>
        </w:rPr>
      </w:pPr>
    </w:p>
    <w:p w14:paraId="44FE8867" w14:textId="07E32113" w:rsidR="00A63AAE" w:rsidRDefault="00A63AAE" w:rsidP="00372013">
      <w:pPr>
        <w:autoSpaceDE w:val="0"/>
        <w:autoSpaceDN w:val="0"/>
        <w:adjustRightInd w:val="0"/>
        <w:jc w:val="both"/>
        <w:rPr>
          <w:color w:val="000000" w:themeColor="text1"/>
          <w:lang w:val="en-US"/>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Secondhand</w:t>
      </w:r>
      <w:r>
        <w:rPr>
          <w:color w:val="000000" w:themeColor="text1"/>
          <w:lang w:val="en-US"/>
        </w:rPr>
        <w:tab/>
      </w:r>
      <w:r>
        <w:rPr>
          <w:color w:val="000000" w:themeColor="text1"/>
          <w:lang w:val="en-US"/>
        </w:rPr>
        <w:tab/>
        <w:t>Thirdhand</w:t>
      </w:r>
      <w:r>
        <w:rPr>
          <w:color w:val="000000" w:themeColor="text1"/>
          <w:lang w:val="en-US"/>
        </w:rPr>
        <w:tab/>
      </w:r>
      <w:r>
        <w:rPr>
          <w:color w:val="000000" w:themeColor="text1"/>
          <w:lang w:val="en-US"/>
        </w:rPr>
        <w:tab/>
        <w:t>Folklore</w:t>
      </w:r>
    </w:p>
    <w:p w14:paraId="00CDDB41" w14:textId="77777777" w:rsidR="00A63AAE" w:rsidRDefault="00A63AAE" w:rsidP="00372013">
      <w:pPr>
        <w:autoSpaceDE w:val="0"/>
        <w:autoSpaceDN w:val="0"/>
        <w:adjustRightInd w:val="0"/>
        <w:jc w:val="both"/>
        <w:rPr>
          <w:color w:val="000000" w:themeColor="text1"/>
          <w:lang w:val="en-US"/>
        </w:rPr>
      </w:pPr>
    </w:p>
    <w:p w14:paraId="0B3C5EB3" w14:textId="0188A614" w:rsidR="006070E5" w:rsidRDefault="006070E5" w:rsidP="00372013">
      <w:pPr>
        <w:autoSpaceDE w:val="0"/>
        <w:autoSpaceDN w:val="0"/>
        <w:adjustRightInd w:val="0"/>
        <w:jc w:val="both"/>
        <w:rPr>
          <w:color w:val="000000" w:themeColor="text1"/>
          <w:lang w:val="en-US"/>
        </w:rPr>
      </w:pPr>
      <w:r>
        <w:rPr>
          <w:color w:val="000000" w:themeColor="text1"/>
          <w:lang w:val="en-US"/>
        </w:rPr>
        <w:t>In our experiments below</w:t>
      </w:r>
      <w:r w:rsidR="00A63AAE">
        <w:rPr>
          <w:color w:val="000000" w:themeColor="text1"/>
          <w:lang w:val="en-US"/>
        </w:rPr>
        <w:t xml:space="preserve">, </w:t>
      </w:r>
      <w:r>
        <w:rPr>
          <w:color w:val="000000" w:themeColor="text1"/>
          <w:lang w:val="en-US"/>
        </w:rPr>
        <w:t xml:space="preserve">we </w:t>
      </w:r>
      <w:r w:rsidR="00A63AAE">
        <w:rPr>
          <w:color w:val="000000" w:themeColor="text1"/>
          <w:lang w:val="en-US"/>
        </w:rPr>
        <w:t xml:space="preserve">take a closer look at </w:t>
      </w:r>
      <w:r w:rsidR="0076330F">
        <w:rPr>
          <w:color w:val="000000" w:themeColor="text1"/>
          <w:lang w:val="en-US"/>
        </w:rPr>
        <w:t>the</w:t>
      </w:r>
      <w:r w:rsidR="00706FE7">
        <w:rPr>
          <w:color w:val="000000" w:themeColor="text1"/>
          <w:lang w:val="en-US"/>
        </w:rPr>
        <w:t xml:space="preserve"> evidence types that are mentioned in typologies like (6); for </w:t>
      </w:r>
      <w:r w:rsidR="006E7D1D">
        <w:rPr>
          <w:color w:val="000000" w:themeColor="text1"/>
          <w:lang w:val="en-US"/>
        </w:rPr>
        <w:t xml:space="preserve">further </w:t>
      </w:r>
      <w:r w:rsidR="00706FE7">
        <w:rPr>
          <w:color w:val="000000" w:themeColor="text1"/>
          <w:lang w:val="en-US"/>
        </w:rPr>
        <w:t>more recent classification</w:t>
      </w:r>
      <w:r w:rsidR="006E7D1D">
        <w:rPr>
          <w:color w:val="000000" w:themeColor="text1"/>
          <w:lang w:val="en-US"/>
        </w:rPr>
        <w:t xml:space="preserve">s of evidence types, see, e.g., </w:t>
      </w:r>
      <w:proofErr w:type="spellStart"/>
      <w:r w:rsidR="00000F48">
        <w:rPr>
          <w:color w:val="000000" w:themeColor="text1"/>
          <w:lang w:val="en-US"/>
        </w:rPr>
        <w:t>Aikhenvald</w:t>
      </w:r>
      <w:proofErr w:type="spellEnd"/>
      <w:r w:rsidR="006E7D1D">
        <w:rPr>
          <w:color w:val="000000" w:themeColor="text1"/>
          <w:lang w:val="en-US"/>
        </w:rPr>
        <w:t xml:space="preserve"> (2014) and </w:t>
      </w:r>
      <w:proofErr w:type="spellStart"/>
      <w:r w:rsidR="00706FE7">
        <w:rPr>
          <w:color w:val="000000" w:themeColor="text1"/>
          <w:lang w:val="en-US"/>
        </w:rPr>
        <w:t>Ünal</w:t>
      </w:r>
      <w:proofErr w:type="spellEnd"/>
      <w:r w:rsidR="00706FE7">
        <w:rPr>
          <w:color w:val="000000" w:themeColor="text1"/>
          <w:lang w:val="en-US"/>
        </w:rPr>
        <w:t xml:space="preserve"> &amp; </w:t>
      </w:r>
      <w:proofErr w:type="spellStart"/>
      <w:r w:rsidR="00706FE7">
        <w:rPr>
          <w:color w:val="000000" w:themeColor="text1"/>
          <w:lang w:val="en-US"/>
        </w:rPr>
        <w:t>Papafragou</w:t>
      </w:r>
      <w:proofErr w:type="spellEnd"/>
      <w:r w:rsidR="00706FE7">
        <w:rPr>
          <w:color w:val="000000" w:themeColor="text1"/>
          <w:lang w:val="en-US"/>
        </w:rPr>
        <w:t xml:space="preserve"> (</w:t>
      </w:r>
      <w:r w:rsidR="00000F48">
        <w:rPr>
          <w:color w:val="000000" w:themeColor="text1"/>
          <w:lang w:val="en-US"/>
        </w:rPr>
        <w:t>2018)</w:t>
      </w:r>
      <w:r w:rsidR="006E7D1D">
        <w:rPr>
          <w:color w:val="000000" w:themeColor="text1"/>
          <w:lang w:val="en-US"/>
        </w:rPr>
        <w:t>.</w:t>
      </w:r>
    </w:p>
    <w:p w14:paraId="364A2F8D" w14:textId="329FE0DC" w:rsidR="00857969" w:rsidRDefault="006F6AE0" w:rsidP="0074629D">
      <w:pPr>
        <w:autoSpaceDE w:val="0"/>
        <w:autoSpaceDN w:val="0"/>
        <w:adjustRightInd w:val="0"/>
        <w:ind w:firstLine="567"/>
        <w:jc w:val="both"/>
        <w:rPr>
          <w:color w:val="000000" w:themeColor="text1"/>
          <w:lang w:val="en-US"/>
        </w:rPr>
      </w:pPr>
      <w:r>
        <w:rPr>
          <w:color w:val="000000" w:themeColor="text1"/>
          <w:lang w:val="en-US"/>
        </w:rPr>
        <w:t>Already</w:t>
      </w:r>
      <w:r w:rsidR="00D63ABA">
        <w:rPr>
          <w:color w:val="000000" w:themeColor="text1"/>
          <w:lang w:val="en-US"/>
        </w:rPr>
        <w:t xml:space="preserve"> we see </w:t>
      </w:r>
      <w:r w:rsidR="00D90B73">
        <w:rPr>
          <w:color w:val="000000" w:themeColor="text1"/>
          <w:lang w:val="en-US"/>
        </w:rPr>
        <w:t xml:space="preserve">that the evidential circumstances are crucial for understanding the meaning of epistemic </w:t>
      </w:r>
      <w:r w:rsidR="00D90B73" w:rsidRPr="00D90B73">
        <w:rPr>
          <w:i/>
          <w:color w:val="000000" w:themeColor="text1"/>
          <w:lang w:val="en-US"/>
        </w:rPr>
        <w:t>must</w:t>
      </w:r>
      <w:r w:rsidR="00405CB9">
        <w:rPr>
          <w:color w:val="000000" w:themeColor="text1"/>
          <w:lang w:val="en-US"/>
        </w:rPr>
        <w:t xml:space="preserve"> (see also Matthewson 2015). </w:t>
      </w:r>
      <w:r w:rsidR="00557DD9">
        <w:rPr>
          <w:color w:val="000000" w:themeColor="text1"/>
          <w:lang w:val="en-US"/>
        </w:rPr>
        <w:t xml:space="preserve">All existing approaches on epistemic </w:t>
      </w:r>
      <w:r w:rsidR="00557DD9" w:rsidRPr="00557DD9">
        <w:rPr>
          <w:i/>
          <w:color w:val="000000" w:themeColor="text1"/>
          <w:lang w:val="en-US"/>
        </w:rPr>
        <w:t xml:space="preserve">must </w:t>
      </w:r>
      <w:r w:rsidR="00557DD9">
        <w:rPr>
          <w:color w:val="000000" w:themeColor="text1"/>
          <w:lang w:val="en-US"/>
        </w:rPr>
        <w:t xml:space="preserve">agree on this point. </w:t>
      </w:r>
      <w:r>
        <w:rPr>
          <w:color w:val="000000" w:themeColor="text1"/>
          <w:lang w:val="en-US"/>
        </w:rPr>
        <w:t>The question thus shifts to</w:t>
      </w:r>
      <w:r w:rsidR="00372013" w:rsidRPr="00937991">
        <w:rPr>
          <w:color w:val="000000" w:themeColor="text1"/>
          <w:lang w:val="en-US"/>
        </w:rPr>
        <w:t xml:space="preserve"> where </w:t>
      </w:r>
      <w:r>
        <w:rPr>
          <w:color w:val="000000" w:themeColor="text1"/>
          <w:lang w:val="en-US"/>
        </w:rPr>
        <w:t xml:space="preserve">one ought to </w:t>
      </w:r>
      <w:r w:rsidR="00372013" w:rsidRPr="00937991">
        <w:rPr>
          <w:color w:val="000000" w:themeColor="text1"/>
          <w:lang w:val="en-US"/>
        </w:rPr>
        <w:t xml:space="preserve">locate this </w:t>
      </w:r>
      <w:r w:rsidR="00557DD9">
        <w:rPr>
          <w:color w:val="000000" w:themeColor="text1"/>
          <w:lang w:val="en-US"/>
        </w:rPr>
        <w:t xml:space="preserve">evidential </w:t>
      </w:r>
      <w:r w:rsidR="00D90B73">
        <w:rPr>
          <w:color w:val="000000" w:themeColor="text1"/>
          <w:lang w:val="en-US"/>
        </w:rPr>
        <w:t xml:space="preserve">component </w:t>
      </w:r>
      <w:r w:rsidR="00372013" w:rsidRPr="00937991">
        <w:rPr>
          <w:color w:val="000000" w:themeColor="text1"/>
          <w:lang w:val="en-US"/>
        </w:rPr>
        <w:t>i</w:t>
      </w:r>
      <w:r w:rsidR="00372013">
        <w:rPr>
          <w:color w:val="000000" w:themeColor="text1"/>
          <w:lang w:val="en-US"/>
        </w:rPr>
        <w:t xml:space="preserve">n the meaning of </w:t>
      </w:r>
      <w:r w:rsidR="00372013" w:rsidRPr="00D90B73">
        <w:rPr>
          <w:i/>
          <w:color w:val="000000" w:themeColor="text1"/>
          <w:lang w:val="en-US"/>
        </w:rPr>
        <w:t>must</w:t>
      </w:r>
      <w:r w:rsidR="00372013">
        <w:rPr>
          <w:color w:val="000000" w:themeColor="text1"/>
          <w:lang w:val="en-US"/>
        </w:rPr>
        <w:t>.</w:t>
      </w:r>
      <w:r w:rsidR="00372013" w:rsidRPr="00937991">
        <w:rPr>
          <w:color w:val="000000" w:themeColor="text1"/>
          <w:lang w:val="en-US"/>
        </w:rPr>
        <w:t xml:space="preserve"> </w:t>
      </w:r>
      <w:r w:rsidR="00405CB9">
        <w:rPr>
          <w:color w:val="000000" w:themeColor="text1"/>
          <w:lang w:val="en-US"/>
        </w:rPr>
        <w:t xml:space="preserve">There are several accounts that disagree with </w:t>
      </w:r>
      <w:r w:rsidR="00405CB9" w:rsidRPr="00937991">
        <w:rPr>
          <w:color w:val="000000" w:themeColor="text1"/>
          <w:lang w:val="en-US"/>
        </w:rPr>
        <w:t>the</w:t>
      </w:r>
      <w:r w:rsidR="00405CB9">
        <w:rPr>
          <w:color w:val="000000" w:themeColor="text1"/>
          <w:lang w:val="en-US"/>
        </w:rPr>
        <w:t xml:space="preserve"> presuppositional status of this evidential component</w:t>
      </w:r>
      <w:r w:rsidR="00557DD9">
        <w:rPr>
          <w:color w:val="000000" w:themeColor="text1"/>
          <w:lang w:val="en-US"/>
        </w:rPr>
        <w:t xml:space="preserve"> proposed by von </w:t>
      </w:r>
      <w:proofErr w:type="spellStart"/>
      <w:r w:rsidR="00557DD9">
        <w:rPr>
          <w:color w:val="000000" w:themeColor="text1"/>
          <w:lang w:val="en-US"/>
        </w:rPr>
        <w:t>Fintel</w:t>
      </w:r>
      <w:proofErr w:type="spellEnd"/>
      <w:r w:rsidR="00557DD9">
        <w:rPr>
          <w:color w:val="000000" w:themeColor="text1"/>
          <w:lang w:val="en-US"/>
        </w:rPr>
        <w:t xml:space="preserve"> &amp; </w:t>
      </w:r>
      <w:proofErr w:type="spellStart"/>
      <w:r w:rsidR="00557DD9">
        <w:rPr>
          <w:color w:val="000000" w:themeColor="text1"/>
          <w:lang w:val="en-US"/>
        </w:rPr>
        <w:t>Gillies</w:t>
      </w:r>
      <w:proofErr w:type="spellEnd"/>
      <w:r w:rsidR="00557DD9">
        <w:rPr>
          <w:color w:val="000000" w:themeColor="text1"/>
          <w:lang w:val="en-US"/>
        </w:rPr>
        <w:t xml:space="preserve"> (2010, 2016)</w:t>
      </w:r>
      <w:r w:rsidR="00405CB9">
        <w:rPr>
          <w:color w:val="000000" w:themeColor="text1"/>
          <w:lang w:val="en-US"/>
        </w:rPr>
        <w:t>. In particular, some argue that it</w:t>
      </w:r>
      <w:r w:rsidR="00557DD9">
        <w:rPr>
          <w:color w:val="000000" w:themeColor="text1"/>
          <w:lang w:val="en-US"/>
        </w:rPr>
        <w:t xml:space="preserve"> should rather be considered a </w:t>
      </w:r>
      <w:r w:rsidR="00405CB9">
        <w:rPr>
          <w:color w:val="000000" w:themeColor="text1"/>
          <w:lang w:val="en-US"/>
        </w:rPr>
        <w:t>conventional implicature (</w:t>
      </w:r>
      <w:r w:rsidR="00557DD9">
        <w:rPr>
          <w:color w:val="000000" w:themeColor="text1"/>
          <w:lang w:val="en-US"/>
        </w:rPr>
        <w:t xml:space="preserve">e.g., </w:t>
      </w:r>
      <w:r w:rsidR="00405CB9">
        <w:rPr>
          <w:color w:val="000000" w:themeColor="text1"/>
          <w:lang w:val="en-US"/>
        </w:rPr>
        <w:t xml:space="preserve">Salmon 2011), </w:t>
      </w:r>
      <w:r w:rsidR="00557DD9">
        <w:rPr>
          <w:color w:val="000000" w:themeColor="text1"/>
          <w:lang w:val="en-US"/>
        </w:rPr>
        <w:t xml:space="preserve">while </w:t>
      </w:r>
      <w:r w:rsidR="00405CB9">
        <w:rPr>
          <w:color w:val="000000" w:themeColor="text1"/>
          <w:lang w:val="en-US"/>
        </w:rPr>
        <w:t>others claim that it can be accounted for by Gricean reasoning</w:t>
      </w:r>
      <w:r>
        <w:rPr>
          <w:color w:val="000000" w:themeColor="text1"/>
          <w:lang w:val="en-US"/>
        </w:rPr>
        <w:t xml:space="preserve">. Under this latter style of approach, </w:t>
      </w:r>
      <w:r>
        <w:rPr>
          <w:i/>
          <w:color w:val="000000" w:themeColor="text1"/>
          <w:lang w:val="en-US"/>
        </w:rPr>
        <w:t>must</w:t>
      </w:r>
      <w:r>
        <w:rPr>
          <w:color w:val="000000" w:themeColor="text1"/>
          <w:lang w:val="en-US"/>
        </w:rPr>
        <w:t xml:space="preserve"> is yet again treated as weak, with the evidential component of its meaning</w:t>
      </w:r>
      <w:r w:rsidR="00B106F3">
        <w:rPr>
          <w:color w:val="000000" w:themeColor="text1"/>
          <w:lang w:val="en-US"/>
        </w:rPr>
        <w:t xml:space="preserve"> derived as a </w:t>
      </w:r>
      <w:r w:rsidR="00B106F3" w:rsidRPr="00937991">
        <w:rPr>
          <w:color w:val="000000" w:themeColor="text1"/>
          <w:lang w:val="en-US"/>
        </w:rPr>
        <w:t xml:space="preserve">conversational </w:t>
      </w:r>
      <w:proofErr w:type="spellStart"/>
      <w:r w:rsidR="00B106F3" w:rsidRPr="00937991">
        <w:rPr>
          <w:color w:val="000000" w:themeColor="text1"/>
          <w:lang w:val="en-US"/>
        </w:rPr>
        <w:t>implicature</w:t>
      </w:r>
      <w:proofErr w:type="spellEnd"/>
      <w:r w:rsidR="00B106F3">
        <w:rPr>
          <w:color w:val="000000" w:themeColor="text1"/>
          <w:lang w:val="en-US"/>
        </w:rPr>
        <w:t xml:space="preserve"> </w:t>
      </w:r>
      <w:r w:rsidR="00131B98">
        <w:rPr>
          <w:color w:val="000000" w:themeColor="text1"/>
          <w:lang w:val="en-US"/>
        </w:rPr>
        <w:t>(Lassiter 2014, 2016</w:t>
      </w:r>
      <w:r w:rsidR="00214CEB">
        <w:rPr>
          <w:color w:val="000000" w:themeColor="text1"/>
          <w:lang w:val="en-US"/>
        </w:rPr>
        <w:t xml:space="preserve">; </w:t>
      </w:r>
      <w:proofErr w:type="spellStart"/>
      <w:r w:rsidR="00214CEB">
        <w:rPr>
          <w:color w:val="000000" w:themeColor="text1"/>
          <w:lang w:val="en-US"/>
        </w:rPr>
        <w:t>Giannakidou</w:t>
      </w:r>
      <w:proofErr w:type="spellEnd"/>
      <w:r w:rsidR="00214CEB">
        <w:rPr>
          <w:color w:val="000000" w:themeColor="text1"/>
          <w:lang w:val="en-US"/>
        </w:rPr>
        <w:t xml:space="preserve"> &amp; Mari 2016</w:t>
      </w:r>
      <w:r w:rsidR="00B106F3">
        <w:rPr>
          <w:color w:val="000000" w:themeColor="text1"/>
          <w:lang w:val="en-US"/>
        </w:rPr>
        <w:t>; Go</w:t>
      </w:r>
      <w:r w:rsidR="00214CEB">
        <w:rPr>
          <w:color w:val="000000" w:themeColor="text1"/>
          <w:lang w:val="en-US"/>
        </w:rPr>
        <w:t>o</w:t>
      </w:r>
      <w:r w:rsidR="00B106F3">
        <w:rPr>
          <w:color w:val="000000" w:themeColor="text1"/>
          <w:lang w:val="en-US"/>
        </w:rPr>
        <w:t xml:space="preserve">dhue 2016; </w:t>
      </w:r>
      <w:proofErr w:type="spellStart"/>
      <w:r w:rsidR="00B106F3">
        <w:rPr>
          <w:color w:val="000000" w:themeColor="text1"/>
          <w:lang w:val="en-US"/>
        </w:rPr>
        <w:t>Mandelkern</w:t>
      </w:r>
      <w:proofErr w:type="spellEnd"/>
      <w:r w:rsidR="00B106F3">
        <w:rPr>
          <w:color w:val="000000" w:themeColor="text1"/>
          <w:lang w:val="en-US"/>
        </w:rPr>
        <w:t xml:space="preserve"> 2017</w:t>
      </w:r>
      <w:r w:rsidR="00131B98">
        <w:rPr>
          <w:color w:val="000000" w:themeColor="text1"/>
          <w:lang w:val="en-US"/>
        </w:rPr>
        <w:t>)</w:t>
      </w:r>
      <w:r w:rsidR="00131B98" w:rsidRPr="00937991">
        <w:rPr>
          <w:color w:val="000000" w:themeColor="text1"/>
          <w:lang w:val="en-US"/>
        </w:rPr>
        <w:t>.</w:t>
      </w:r>
    </w:p>
    <w:p w14:paraId="21AD13A1" w14:textId="2E110D5B" w:rsidR="00B106F3" w:rsidRPr="00937991" w:rsidRDefault="006F6AE0" w:rsidP="00875DAE">
      <w:pPr>
        <w:ind w:firstLine="567"/>
        <w:jc w:val="both"/>
        <w:rPr>
          <w:rFonts w:eastAsia="Arial"/>
          <w:color w:val="000000" w:themeColor="text1"/>
          <w:lang w:val="en-US"/>
        </w:rPr>
      </w:pPr>
      <w:r>
        <w:rPr>
          <w:color w:val="000000" w:themeColor="text1"/>
          <w:lang w:val="en-US"/>
        </w:rPr>
        <w:t xml:space="preserve">The </w:t>
      </w:r>
      <w:r w:rsidR="00B106F3">
        <w:rPr>
          <w:color w:val="000000" w:themeColor="text1"/>
          <w:lang w:val="en-US"/>
        </w:rPr>
        <w:t xml:space="preserve">experimental data </w:t>
      </w:r>
      <w:r>
        <w:rPr>
          <w:color w:val="000000" w:themeColor="text1"/>
          <w:lang w:val="en-US"/>
        </w:rPr>
        <w:t>we present</w:t>
      </w:r>
      <w:r w:rsidR="00B106F3">
        <w:rPr>
          <w:color w:val="000000" w:themeColor="text1"/>
          <w:lang w:val="en-US"/>
        </w:rPr>
        <w:t xml:space="preserve"> below cannot decide between </w:t>
      </w:r>
      <w:r>
        <w:rPr>
          <w:color w:val="000000" w:themeColor="text1"/>
          <w:lang w:val="en-US"/>
        </w:rPr>
        <w:t>these</w:t>
      </w:r>
      <w:r w:rsidR="00B106F3">
        <w:rPr>
          <w:color w:val="000000" w:themeColor="text1"/>
          <w:lang w:val="en-US"/>
        </w:rPr>
        <w:t xml:space="preserve"> </w:t>
      </w:r>
      <w:r w:rsidR="00EE03B0">
        <w:rPr>
          <w:color w:val="000000" w:themeColor="text1"/>
          <w:lang w:val="en-US"/>
        </w:rPr>
        <w:t xml:space="preserve">theoretical </w:t>
      </w:r>
      <w:r w:rsidR="00B106F3">
        <w:rPr>
          <w:color w:val="000000" w:themeColor="text1"/>
          <w:lang w:val="en-US"/>
        </w:rPr>
        <w:t>accounts. However, i</w:t>
      </w:r>
      <w:r w:rsidR="009904EF">
        <w:rPr>
          <w:color w:val="000000" w:themeColor="text1"/>
          <w:lang w:val="en-US"/>
        </w:rPr>
        <w:t>f epistemic</w:t>
      </w:r>
      <w:r w:rsidR="009904EF" w:rsidRPr="00937991">
        <w:rPr>
          <w:color w:val="000000" w:themeColor="text1"/>
          <w:lang w:val="en-US"/>
        </w:rPr>
        <w:t xml:space="preserve"> </w:t>
      </w:r>
      <w:r w:rsidR="009904EF" w:rsidRPr="00937991">
        <w:rPr>
          <w:i/>
          <w:iCs/>
          <w:color w:val="000000" w:themeColor="text1"/>
          <w:lang w:val="en-US"/>
        </w:rPr>
        <w:t xml:space="preserve">must </w:t>
      </w:r>
      <w:r w:rsidR="009904EF">
        <w:rPr>
          <w:color w:val="000000" w:themeColor="text1"/>
          <w:lang w:val="en-US"/>
        </w:rPr>
        <w:t>means something like ‘</w:t>
      </w:r>
      <w:r w:rsidR="009904EF" w:rsidRPr="00937991">
        <w:rPr>
          <w:color w:val="000000" w:themeColor="text1"/>
          <w:lang w:val="en-US"/>
        </w:rPr>
        <w:t>it</w:t>
      </w:r>
      <w:r w:rsidR="009904EF">
        <w:rPr>
          <w:color w:val="000000" w:themeColor="text1"/>
          <w:lang w:val="en-US"/>
        </w:rPr>
        <w:t xml:space="preserve"> follows from the evidence that’</w:t>
      </w:r>
      <w:r w:rsidR="009904EF" w:rsidRPr="00937991">
        <w:rPr>
          <w:color w:val="000000" w:themeColor="text1"/>
          <w:lang w:val="en-US"/>
        </w:rPr>
        <w:t>,</w:t>
      </w:r>
      <w:r w:rsidR="009904EF">
        <w:rPr>
          <w:color w:val="000000" w:themeColor="text1"/>
          <w:lang w:val="en-US"/>
        </w:rPr>
        <w:t xml:space="preserve"> we can </w:t>
      </w:r>
      <w:r w:rsidR="00557DD9">
        <w:rPr>
          <w:color w:val="000000" w:themeColor="text1"/>
          <w:lang w:val="en-US"/>
        </w:rPr>
        <w:t>raise the issue of what kind of evidence (say</w:t>
      </w:r>
      <w:r w:rsidR="00EF5D8A">
        <w:rPr>
          <w:color w:val="000000" w:themeColor="text1"/>
          <w:lang w:val="en-US"/>
        </w:rPr>
        <w:t>,</w:t>
      </w:r>
      <w:r w:rsidR="00557DD9">
        <w:rPr>
          <w:color w:val="000000" w:themeColor="text1"/>
          <w:lang w:val="en-US"/>
        </w:rPr>
        <w:t xml:space="preserve"> on a scale from </w:t>
      </w:r>
      <w:r w:rsidR="00557DD9" w:rsidRPr="00937991">
        <w:rPr>
          <w:color w:val="000000" w:themeColor="text1"/>
          <w:lang w:val="en-US"/>
        </w:rPr>
        <w:t xml:space="preserve">first-hand observations </w:t>
      </w:r>
      <w:r w:rsidR="00557DD9">
        <w:rPr>
          <w:color w:val="000000" w:themeColor="text1"/>
          <w:lang w:val="en-US"/>
        </w:rPr>
        <w:t xml:space="preserve">to rather vague </w:t>
      </w:r>
      <w:r>
        <w:rPr>
          <w:color w:val="000000" w:themeColor="text1"/>
          <w:lang w:val="en-US"/>
        </w:rPr>
        <w:t>inference</w:t>
      </w:r>
      <w:r w:rsidR="00557DD9">
        <w:rPr>
          <w:color w:val="000000" w:themeColor="text1"/>
          <w:lang w:val="en-US"/>
        </w:rPr>
        <w:t xml:space="preserve">) exactly allows or even favors the use of epistemic </w:t>
      </w:r>
      <w:r w:rsidR="00557DD9" w:rsidRPr="00557DD9">
        <w:rPr>
          <w:i/>
          <w:color w:val="000000" w:themeColor="text1"/>
          <w:lang w:val="en-US"/>
        </w:rPr>
        <w:t>must</w:t>
      </w:r>
      <w:r w:rsidR="00557DD9">
        <w:rPr>
          <w:color w:val="000000" w:themeColor="text1"/>
          <w:lang w:val="en-US"/>
        </w:rPr>
        <w:t xml:space="preserve">. </w:t>
      </w:r>
      <w:r w:rsidR="00ED6ED2">
        <w:rPr>
          <w:color w:val="000000" w:themeColor="text1"/>
          <w:lang w:val="en-US"/>
        </w:rPr>
        <w:t xml:space="preserve">This is an issue that is </w:t>
      </w:r>
      <w:r w:rsidR="001D65B4">
        <w:rPr>
          <w:color w:val="000000" w:themeColor="text1"/>
          <w:lang w:val="en-US"/>
        </w:rPr>
        <w:t xml:space="preserve">for the most part </w:t>
      </w:r>
      <w:r w:rsidR="00ED6ED2">
        <w:rPr>
          <w:color w:val="000000" w:themeColor="text1"/>
          <w:lang w:val="en-US"/>
        </w:rPr>
        <w:t xml:space="preserve">left open by </w:t>
      </w:r>
      <w:r w:rsidR="003D0CB5">
        <w:rPr>
          <w:color w:val="000000" w:themeColor="text1"/>
          <w:lang w:val="en-US"/>
        </w:rPr>
        <w:t xml:space="preserve">von </w:t>
      </w:r>
      <w:proofErr w:type="spellStart"/>
      <w:r w:rsidR="00ED6ED2">
        <w:rPr>
          <w:color w:val="000000" w:themeColor="text1"/>
          <w:lang w:val="en-US"/>
        </w:rPr>
        <w:t>Fintel</w:t>
      </w:r>
      <w:proofErr w:type="spellEnd"/>
      <w:r w:rsidR="00ED6ED2">
        <w:rPr>
          <w:color w:val="000000" w:themeColor="text1"/>
          <w:lang w:val="en-US"/>
        </w:rPr>
        <w:t xml:space="preserve"> &amp; </w:t>
      </w:r>
      <w:proofErr w:type="spellStart"/>
      <w:r w:rsidR="00ED6ED2">
        <w:rPr>
          <w:color w:val="000000" w:themeColor="text1"/>
          <w:lang w:val="en-US"/>
        </w:rPr>
        <w:t>Gillies</w:t>
      </w:r>
      <w:proofErr w:type="spellEnd"/>
      <w:r w:rsidR="00ED6ED2">
        <w:rPr>
          <w:color w:val="000000" w:themeColor="text1"/>
          <w:lang w:val="en-US"/>
        </w:rPr>
        <w:t xml:space="preserve"> (2010)</w:t>
      </w:r>
      <w:r w:rsidR="0076330F">
        <w:rPr>
          <w:color w:val="000000" w:themeColor="text1"/>
          <w:lang w:val="en-US"/>
        </w:rPr>
        <w:t>,</w:t>
      </w:r>
      <w:r w:rsidR="00ED6ED2">
        <w:rPr>
          <w:color w:val="000000" w:themeColor="text1"/>
          <w:lang w:val="en-US"/>
        </w:rPr>
        <w:t xml:space="preserve"> who do not </w:t>
      </w:r>
      <w:r w:rsidR="001D65B4">
        <w:rPr>
          <w:color w:val="000000" w:themeColor="text1"/>
          <w:lang w:val="en-US"/>
        </w:rPr>
        <w:t xml:space="preserve">take into account different </w:t>
      </w:r>
      <w:r w:rsidR="00ED6ED2">
        <w:rPr>
          <w:color w:val="000000" w:themeColor="text1"/>
          <w:lang w:val="en-US"/>
        </w:rPr>
        <w:t>evidential context</w:t>
      </w:r>
      <w:r w:rsidR="001D65B4">
        <w:rPr>
          <w:color w:val="000000" w:themeColor="text1"/>
          <w:lang w:val="en-US"/>
        </w:rPr>
        <w:t>s</w:t>
      </w:r>
      <w:r w:rsidR="00ED6ED2">
        <w:rPr>
          <w:color w:val="000000" w:themeColor="text1"/>
          <w:lang w:val="en-US"/>
        </w:rPr>
        <w:t xml:space="preserve"> </w:t>
      </w:r>
      <w:r w:rsidR="001D65B4">
        <w:rPr>
          <w:color w:val="000000" w:themeColor="text1"/>
          <w:lang w:val="en-US"/>
        </w:rPr>
        <w:t xml:space="preserve">that could count as </w:t>
      </w:r>
      <w:r w:rsidR="00ED6ED2">
        <w:rPr>
          <w:color w:val="000000" w:themeColor="text1"/>
          <w:lang w:val="en-US"/>
        </w:rPr>
        <w:t>indirect evidence</w:t>
      </w:r>
      <w:r w:rsidR="001D65B4">
        <w:rPr>
          <w:color w:val="000000" w:themeColor="text1"/>
          <w:lang w:val="en-US"/>
        </w:rPr>
        <w:t>.</w:t>
      </w:r>
      <w:r w:rsidR="00ED6ED2">
        <w:rPr>
          <w:color w:val="000000" w:themeColor="text1"/>
          <w:lang w:val="en-US"/>
        </w:rPr>
        <w:t xml:space="preserve"> </w:t>
      </w:r>
      <w:r w:rsidR="0076330F">
        <w:rPr>
          <w:color w:val="000000" w:themeColor="text1"/>
          <w:lang w:val="en-US"/>
        </w:rPr>
        <w:t>Indeed, a</w:t>
      </w:r>
      <w:r w:rsidR="00F6544C">
        <w:rPr>
          <w:color w:val="000000" w:themeColor="text1"/>
          <w:lang w:val="en-US"/>
        </w:rPr>
        <w:t>s far as we know, no systematic attempt has so far been made to test for different degrees of evidence strength</w:t>
      </w:r>
      <w:r w:rsidR="00F46BD7">
        <w:rPr>
          <w:color w:val="000000" w:themeColor="text1"/>
          <w:lang w:val="en-US"/>
        </w:rPr>
        <w:t xml:space="preserve"> in this context</w:t>
      </w:r>
      <w:r w:rsidR="00F6544C">
        <w:rPr>
          <w:color w:val="000000" w:themeColor="text1"/>
          <w:lang w:val="en-US"/>
        </w:rPr>
        <w:t xml:space="preserve">. </w:t>
      </w:r>
      <w:r w:rsidR="00F46BD7">
        <w:rPr>
          <w:color w:val="000000" w:themeColor="text1"/>
          <w:lang w:val="en-US"/>
        </w:rPr>
        <w:t>B</w:t>
      </w:r>
      <w:r w:rsidR="004A1A7C">
        <w:rPr>
          <w:color w:val="000000" w:themeColor="text1"/>
          <w:lang w:val="en-US"/>
        </w:rPr>
        <w:t xml:space="preserve">efore reporting on </w:t>
      </w:r>
      <w:r w:rsidR="00F46BD7">
        <w:rPr>
          <w:color w:val="000000" w:themeColor="text1"/>
          <w:lang w:val="en-US"/>
        </w:rPr>
        <w:t>the relevant</w:t>
      </w:r>
      <w:r w:rsidR="004A1A7C">
        <w:rPr>
          <w:color w:val="000000" w:themeColor="text1"/>
          <w:lang w:val="en-US"/>
        </w:rPr>
        <w:t xml:space="preserve"> experiments, let us </w:t>
      </w:r>
      <w:r w:rsidR="00521DC0">
        <w:rPr>
          <w:color w:val="000000" w:themeColor="text1"/>
          <w:lang w:val="en-US"/>
        </w:rPr>
        <w:t xml:space="preserve">now turn to </w:t>
      </w:r>
      <w:r w:rsidR="009E727B">
        <w:rPr>
          <w:color w:val="000000" w:themeColor="text1"/>
          <w:lang w:val="en-US"/>
        </w:rPr>
        <w:t>the</w:t>
      </w:r>
      <w:r w:rsidR="00521DC0">
        <w:rPr>
          <w:color w:val="000000" w:themeColor="text1"/>
          <w:lang w:val="en-US"/>
        </w:rPr>
        <w:t xml:space="preserve"> second empirical blind spot in the theoretical literature on evidential devices</w:t>
      </w:r>
      <w:r w:rsidR="009E727B">
        <w:rPr>
          <w:color w:val="000000" w:themeColor="text1"/>
          <w:lang w:val="en-US"/>
        </w:rPr>
        <w:t xml:space="preserve"> we are concerned with in this paper</w:t>
      </w:r>
      <w:r w:rsidR="00521DC0">
        <w:rPr>
          <w:color w:val="000000" w:themeColor="text1"/>
          <w:lang w:val="en-US"/>
        </w:rPr>
        <w:t xml:space="preserve">. </w:t>
      </w:r>
    </w:p>
    <w:p w14:paraId="07D6D7E4" w14:textId="77777777" w:rsidR="00466BA9" w:rsidRPr="00356E5C" w:rsidRDefault="00356E5C" w:rsidP="006B4B6A">
      <w:pPr>
        <w:autoSpaceDE w:val="0"/>
        <w:autoSpaceDN w:val="0"/>
        <w:adjustRightInd w:val="0"/>
        <w:jc w:val="both"/>
        <w:outlineLvl w:val="0"/>
        <w:rPr>
          <w:rFonts w:eastAsia="Arial"/>
          <w:b/>
          <w:color w:val="000000" w:themeColor="text1"/>
          <w:lang w:val="en-US"/>
        </w:rPr>
      </w:pPr>
      <w:r w:rsidRPr="00356E5C">
        <w:rPr>
          <w:rFonts w:eastAsia="Arial"/>
          <w:b/>
          <w:color w:val="000000" w:themeColor="text1"/>
          <w:lang w:val="en-US"/>
        </w:rPr>
        <w:lastRenderedPageBreak/>
        <w:t>1.2</w:t>
      </w:r>
      <w:r w:rsidRPr="00356E5C">
        <w:rPr>
          <w:rFonts w:eastAsia="Arial"/>
          <w:b/>
          <w:color w:val="000000" w:themeColor="text1"/>
          <w:lang w:val="en-US"/>
        </w:rPr>
        <w:tab/>
      </w:r>
      <w:r w:rsidR="00AA2F54">
        <w:rPr>
          <w:rFonts w:eastAsia="Arial"/>
          <w:b/>
          <w:color w:val="000000" w:themeColor="text1"/>
          <w:lang w:val="en-US"/>
        </w:rPr>
        <w:t xml:space="preserve">Issue II: </w:t>
      </w:r>
      <w:r w:rsidR="003975F7">
        <w:rPr>
          <w:b/>
          <w:color w:val="000000" w:themeColor="text1"/>
          <w:lang w:val="en-US"/>
        </w:rPr>
        <w:t>Evidential circumstances for using epistemic</w:t>
      </w:r>
      <w:r w:rsidR="00521DC0">
        <w:rPr>
          <w:b/>
          <w:color w:val="000000" w:themeColor="text1"/>
          <w:lang w:val="en-US"/>
        </w:rPr>
        <w:t xml:space="preserve"> discourse particles</w:t>
      </w:r>
    </w:p>
    <w:p w14:paraId="5824F57B" w14:textId="77777777" w:rsidR="000F30AE" w:rsidRPr="00937991" w:rsidRDefault="000F30AE" w:rsidP="00466BA9">
      <w:pPr>
        <w:autoSpaceDE w:val="0"/>
        <w:autoSpaceDN w:val="0"/>
        <w:adjustRightInd w:val="0"/>
        <w:jc w:val="both"/>
        <w:rPr>
          <w:rFonts w:eastAsia="Arial"/>
          <w:color w:val="000000" w:themeColor="text1"/>
          <w:lang w:val="en-US"/>
        </w:rPr>
      </w:pPr>
    </w:p>
    <w:p w14:paraId="1CEA5D9B" w14:textId="18EBC3B4" w:rsidR="00A5181D" w:rsidRDefault="00BC43E5" w:rsidP="007E4D1B">
      <w:pPr>
        <w:autoSpaceDE w:val="0"/>
        <w:autoSpaceDN w:val="0"/>
        <w:adjustRightInd w:val="0"/>
        <w:jc w:val="both"/>
        <w:rPr>
          <w:color w:val="000000" w:themeColor="text1"/>
          <w:lang w:val="en-US"/>
        </w:rPr>
      </w:pPr>
      <w:r>
        <w:rPr>
          <w:color w:val="000000" w:themeColor="text1"/>
          <w:lang w:val="en-US"/>
        </w:rPr>
        <w:t xml:space="preserve">As already pointed out in example (2) above, </w:t>
      </w:r>
      <w:r w:rsidR="00521DC0">
        <w:rPr>
          <w:color w:val="000000" w:themeColor="text1"/>
          <w:lang w:val="en-US"/>
        </w:rPr>
        <w:t xml:space="preserve">some </w:t>
      </w:r>
      <w:r>
        <w:rPr>
          <w:color w:val="000000" w:themeColor="text1"/>
          <w:lang w:val="en-US"/>
        </w:rPr>
        <w:t xml:space="preserve">languages </w:t>
      </w:r>
      <w:r w:rsidR="00F67554">
        <w:rPr>
          <w:color w:val="000000" w:themeColor="text1"/>
          <w:lang w:val="en-US"/>
        </w:rPr>
        <w:t xml:space="preserve">additionally </w:t>
      </w:r>
      <w:r w:rsidR="00521DC0">
        <w:rPr>
          <w:color w:val="000000" w:themeColor="text1"/>
          <w:lang w:val="en-US"/>
        </w:rPr>
        <w:t xml:space="preserve">feature </w:t>
      </w:r>
      <w:r>
        <w:rPr>
          <w:color w:val="000000" w:themeColor="text1"/>
          <w:lang w:val="en-US"/>
        </w:rPr>
        <w:t>discourse particles to express epistemic meaning</w:t>
      </w:r>
      <w:r w:rsidR="00521DC0">
        <w:rPr>
          <w:color w:val="000000" w:themeColor="text1"/>
          <w:lang w:val="en-US"/>
        </w:rPr>
        <w:t xml:space="preserve"> components</w:t>
      </w:r>
      <w:r>
        <w:rPr>
          <w:color w:val="000000" w:themeColor="text1"/>
          <w:lang w:val="en-US"/>
        </w:rPr>
        <w:t>.</w:t>
      </w:r>
      <w:r w:rsidR="007C74D9">
        <w:rPr>
          <w:color w:val="000000" w:themeColor="text1"/>
          <w:lang w:val="en-US"/>
        </w:rPr>
        <w:t xml:space="preserve"> </w:t>
      </w:r>
      <w:r w:rsidR="003B6408">
        <w:rPr>
          <w:color w:val="000000" w:themeColor="text1"/>
          <w:lang w:val="en-US"/>
        </w:rPr>
        <w:t xml:space="preserve">In this domain, </w:t>
      </w:r>
      <w:r w:rsidR="000042D3">
        <w:rPr>
          <w:color w:val="000000" w:themeColor="text1"/>
          <w:lang w:val="en-US"/>
        </w:rPr>
        <w:t xml:space="preserve">most work has been carried out in formal semantics (see Grosz 2016 for a recent overview), and to date </w:t>
      </w:r>
      <w:r w:rsidR="003B6408">
        <w:rPr>
          <w:color w:val="000000" w:themeColor="text1"/>
          <w:lang w:val="en-US"/>
        </w:rPr>
        <w:t xml:space="preserve">there is </w:t>
      </w:r>
      <w:r w:rsidR="00A5181D">
        <w:rPr>
          <w:color w:val="000000" w:themeColor="text1"/>
          <w:lang w:val="en-US"/>
        </w:rPr>
        <w:t xml:space="preserve">very little experimental work (see, however, </w:t>
      </w:r>
      <w:proofErr w:type="spellStart"/>
      <w:r w:rsidR="00A5181D">
        <w:rPr>
          <w:color w:val="000000" w:themeColor="text1"/>
          <w:lang w:val="en-US"/>
        </w:rPr>
        <w:t>Döring</w:t>
      </w:r>
      <w:proofErr w:type="spellEnd"/>
      <w:r w:rsidR="00A5181D">
        <w:rPr>
          <w:color w:val="000000" w:themeColor="text1"/>
          <w:lang w:val="en-US"/>
        </w:rPr>
        <w:t xml:space="preserve"> &amp; </w:t>
      </w:r>
      <w:proofErr w:type="spellStart"/>
      <w:r w:rsidR="00A5181D">
        <w:rPr>
          <w:color w:val="000000" w:themeColor="text1"/>
          <w:lang w:val="en-US"/>
        </w:rPr>
        <w:t>Repp</w:t>
      </w:r>
      <w:proofErr w:type="spellEnd"/>
      <w:r w:rsidR="00A5181D">
        <w:rPr>
          <w:color w:val="000000" w:themeColor="text1"/>
          <w:lang w:val="en-US"/>
        </w:rPr>
        <w:t xml:space="preserve"> 2016; </w:t>
      </w:r>
      <w:proofErr w:type="spellStart"/>
      <w:r w:rsidR="007C74D9" w:rsidRPr="00937991">
        <w:rPr>
          <w:color w:val="000000" w:themeColor="text1"/>
          <w:lang w:val="en-US"/>
        </w:rPr>
        <w:t>Dörre</w:t>
      </w:r>
      <w:proofErr w:type="spellEnd"/>
      <w:r w:rsidR="007C74D9" w:rsidRPr="00937991">
        <w:rPr>
          <w:color w:val="000000" w:themeColor="text1"/>
          <w:lang w:val="en-US"/>
        </w:rPr>
        <w:t xml:space="preserve"> &amp; </w:t>
      </w:r>
      <w:proofErr w:type="spellStart"/>
      <w:r w:rsidR="007C74D9" w:rsidRPr="00937991">
        <w:rPr>
          <w:color w:val="000000" w:themeColor="text1"/>
          <w:lang w:val="en-US"/>
        </w:rPr>
        <w:t>Trotzke</w:t>
      </w:r>
      <w:proofErr w:type="spellEnd"/>
      <w:r w:rsidR="007C74D9" w:rsidRPr="00937991">
        <w:rPr>
          <w:color w:val="000000" w:themeColor="text1"/>
          <w:lang w:val="en-US"/>
        </w:rPr>
        <w:t xml:space="preserve"> </w:t>
      </w:r>
      <w:r w:rsidR="00A5181D">
        <w:rPr>
          <w:color w:val="000000" w:themeColor="text1"/>
          <w:lang w:val="en-US"/>
        </w:rPr>
        <w:t>2017</w:t>
      </w:r>
      <w:r w:rsidR="007C74D9" w:rsidRPr="00937991">
        <w:rPr>
          <w:color w:val="000000" w:themeColor="text1"/>
          <w:lang w:val="en-US"/>
        </w:rPr>
        <w:t>).</w:t>
      </w:r>
    </w:p>
    <w:p w14:paraId="6615C8B1" w14:textId="68DCEC7F" w:rsidR="007C74D9" w:rsidRDefault="000042D3" w:rsidP="000042D3">
      <w:pPr>
        <w:autoSpaceDE w:val="0"/>
        <w:autoSpaceDN w:val="0"/>
        <w:adjustRightInd w:val="0"/>
        <w:ind w:firstLine="567"/>
        <w:jc w:val="both"/>
        <w:rPr>
          <w:rFonts w:eastAsia="Arial"/>
          <w:color w:val="000000" w:themeColor="text1"/>
          <w:lang w:val="en-US"/>
        </w:rPr>
      </w:pPr>
      <w:r>
        <w:rPr>
          <w:color w:val="000000" w:themeColor="text1"/>
          <w:lang w:val="en-US"/>
        </w:rPr>
        <w:t xml:space="preserve">In what follows, we will be concerned with the </w:t>
      </w:r>
      <w:r w:rsidR="00521DC0">
        <w:rPr>
          <w:color w:val="000000" w:themeColor="text1"/>
          <w:lang w:val="en-US"/>
        </w:rPr>
        <w:t xml:space="preserve">German </w:t>
      </w:r>
      <w:r>
        <w:rPr>
          <w:rFonts w:eastAsia="Arial"/>
          <w:color w:val="000000" w:themeColor="text1"/>
          <w:lang w:val="en-US"/>
        </w:rPr>
        <w:t>discourse particle</w:t>
      </w:r>
      <w:r w:rsidRPr="00937991">
        <w:rPr>
          <w:rFonts w:eastAsia="Arial"/>
          <w:color w:val="000000" w:themeColor="text1"/>
          <w:lang w:val="en-US"/>
        </w:rPr>
        <w:t xml:space="preserve"> </w:t>
      </w:r>
      <w:proofErr w:type="spellStart"/>
      <w:r w:rsidRPr="00937991">
        <w:rPr>
          <w:rFonts w:eastAsia="Arial"/>
          <w:i/>
          <w:iCs/>
          <w:color w:val="000000" w:themeColor="text1"/>
          <w:lang w:val="en-US"/>
        </w:rPr>
        <w:t>wohl</w:t>
      </w:r>
      <w:proofErr w:type="spellEnd"/>
      <w:r>
        <w:rPr>
          <w:rFonts w:eastAsia="Arial"/>
          <w:color w:val="000000" w:themeColor="text1"/>
          <w:lang w:val="en-US"/>
        </w:rPr>
        <w:t xml:space="preserve"> (lit. ‘well’)</w:t>
      </w:r>
      <w:r w:rsidR="0006532E">
        <w:rPr>
          <w:rFonts w:eastAsia="Arial"/>
          <w:color w:val="000000" w:themeColor="text1"/>
          <w:lang w:val="en-US"/>
        </w:rPr>
        <w:t>.</w:t>
      </w:r>
      <w:r w:rsidR="0006532E">
        <w:rPr>
          <w:color w:val="000000" w:themeColor="text1"/>
          <w:lang w:val="en-US"/>
        </w:rPr>
        <w:t xml:space="preserve"> A</w:t>
      </w:r>
      <w:r w:rsidR="00696DC7">
        <w:rPr>
          <w:color w:val="000000" w:themeColor="text1"/>
          <w:lang w:val="en-US"/>
        </w:rPr>
        <w:t>cc</w:t>
      </w:r>
      <w:r w:rsidR="00521DC0">
        <w:rPr>
          <w:color w:val="000000" w:themeColor="text1"/>
          <w:lang w:val="en-US"/>
        </w:rPr>
        <w:t>ording to the literature</w:t>
      </w:r>
      <w:r w:rsidR="00696DC7">
        <w:rPr>
          <w:color w:val="000000" w:themeColor="text1"/>
          <w:lang w:val="en-US"/>
        </w:rPr>
        <w:t xml:space="preserve">, </w:t>
      </w:r>
      <w:proofErr w:type="spellStart"/>
      <w:r w:rsidRPr="000042D3">
        <w:rPr>
          <w:i/>
          <w:color w:val="000000" w:themeColor="text1"/>
          <w:lang w:val="en-US"/>
        </w:rPr>
        <w:t>wohl</w:t>
      </w:r>
      <w:proofErr w:type="spellEnd"/>
      <w:r>
        <w:rPr>
          <w:color w:val="000000" w:themeColor="text1"/>
          <w:lang w:val="en-US"/>
        </w:rPr>
        <w:t xml:space="preserve"> </w:t>
      </w:r>
      <w:r w:rsidR="007C74D9">
        <w:rPr>
          <w:rFonts w:eastAsia="Arial"/>
          <w:color w:val="000000" w:themeColor="text1"/>
          <w:lang w:val="en-US"/>
        </w:rPr>
        <w:t xml:space="preserve">in (6a) amounts to a quasi-synonym of </w:t>
      </w:r>
      <w:r w:rsidR="00696DC7" w:rsidRPr="00937991">
        <w:rPr>
          <w:rFonts w:eastAsia="Arial"/>
          <w:color w:val="000000" w:themeColor="text1"/>
          <w:lang w:val="en-US"/>
        </w:rPr>
        <w:t xml:space="preserve">epistemic </w:t>
      </w:r>
      <w:r w:rsidR="007C74D9" w:rsidRPr="007C74D9">
        <w:rPr>
          <w:rFonts w:eastAsia="Arial"/>
          <w:i/>
          <w:color w:val="000000" w:themeColor="text1"/>
          <w:lang w:val="en-US"/>
        </w:rPr>
        <w:t>mus</w:t>
      </w:r>
      <w:r w:rsidR="00F67554">
        <w:rPr>
          <w:rFonts w:eastAsia="Arial"/>
          <w:i/>
          <w:color w:val="000000" w:themeColor="text1"/>
          <w:lang w:val="en-US"/>
        </w:rPr>
        <w:t>s</w:t>
      </w:r>
      <w:r w:rsidR="007C74D9">
        <w:rPr>
          <w:rFonts w:eastAsia="Arial"/>
          <w:color w:val="000000" w:themeColor="text1"/>
          <w:lang w:val="en-US"/>
        </w:rPr>
        <w:t xml:space="preserve"> </w:t>
      </w:r>
      <w:r w:rsidR="00F67554">
        <w:rPr>
          <w:rFonts w:eastAsia="Arial"/>
          <w:color w:val="000000" w:themeColor="text1"/>
          <w:lang w:val="en-US"/>
        </w:rPr>
        <w:t xml:space="preserve">(‘must’) </w:t>
      </w:r>
      <w:r w:rsidR="007C74D9">
        <w:rPr>
          <w:rFonts w:eastAsia="Arial"/>
          <w:color w:val="000000" w:themeColor="text1"/>
          <w:lang w:val="en-US"/>
        </w:rPr>
        <w:t xml:space="preserve">(6b) and modal adverbs such as </w:t>
      </w:r>
      <w:proofErr w:type="spellStart"/>
      <w:r w:rsidR="007C74D9" w:rsidRPr="007C74D9">
        <w:rPr>
          <w:rFonts w:eastAsia="Arial"/>
          <w:i/>
          <w:color w:val="000000" w:themeColor="text1"/>
          <w:lang w:val="en-US"/>
        </w:rPr>
        <w:t>vermutlich</w:t>
      </w:r>
      <w:proofErr w:type="spellEnd"/>
      <w:r w:rsidR="007C74D9">
        <w:rPr>
          <w:rFonts w:eastAsia="Arial"/>
          <w:color w:val="000000" w:themeColor="text1"/>
          <w:lang w:val="en-US"/>
        </w:rPr>
        <w:t xml:space="preserve"> </w:t>
      </w:r>
      <w:r>
        <w:rPr>
          <w:rFonts w:eastAsia="Arial"/>
          <w:color w:val="000000" w:themeColor="text1"/>
          <w:lang w:val="en-US"/>
        </w:rPr>
        <w:t xml:space="preserve">(‘probably’) in </w:t>
      </w:r>
      <w:r w:rsidR="007C74D9">
        <w:rPr>
          <w:rFonts w:eastAsia="Arial"/>
          <w:color w:val="000000" w:themeColor="text1"/>
          <w:lang w:val="en-US"/>
        </w:rPr>
        <w:t>(6c)</w:t>
      </w:r>
      <w:r w:rsidR="00F67554">
        <w:rPr>
          <w:rFonts w:eastAsia="Arial"/>
          <w:color w:val="000000" w:themeColor="text1"/>
          <w:lang w:val="en-US"/>
        </w:rPr>
        <w:t xml:space="preserve"> </w:t>
      </w:r>
      <w:r w:rsidR="00F67554">
        <w:rPr>
          <w:color w:val="000000" w:themeColor="text1"/>
          <w:lang w:val="en-US"/>
        </w:rPr>
        <w:t>(Grosz 2017; Zimmermann 2004)</w:t>
      </w:r>
      <w:r w:rsidR="0006532E">
        <w:rPr>
          <w:rFonts w:eastAsia="Arial"/>
          <w:color w:val="000000" w:themeColor="text1"/>
          <w:lang w:val="en-US"/>
        </w:rPr>
        <w:t>;</w:t>
      </w:r>
      <w:r w:rsidR="00521DC0">
        <w:rPr>
          <w:rFonts w:eastAsia="Arial"/>
          <w:color w:val="000000" w:themeColor="text1"/>
          <w:lang w:val="en-US"/>
        </w:rPr>
        <w:t xml:space="preserve"> </w:t>
      </w:r>
      <w:r w:rsidR="0006532E">
        <w:rPr>
          <w:rFonts w:eastAsia="Arial"/>
          <w:color w:val="000000" w:themeColor="text1"/>
          <w:lang w:val="en-US"/>
        </w:rPr>
        <w:t>t</w:t>
      </w:r>
      <w:r w:rsidR="00521DC0">
        <w:rPr>
          <w:rFonts w:eastAsia="Arial"/>
          <w:color w:val="000000" w:themeColor="text1"/>
          <w:lang w:val="en-US"/>
        </w:rPr>
        <w:t xml:space="preserve">he particle </w:t>
      </w:r>
      <w:proofErr w:type="spellStart"/>
      <w:r w:rsidR="00521DC0" w:rsidRPr="00521DC0">
        <w:rPr>
          <w:rFonts w:eastAsia="Arial"/>
          <w:i/>
          <w:color w:val="000000" w:themeColor="text1"/>
          <w:lang w:val="en-US"/>
        </w:rPr>
        <w:t>wohl</w:t>
      </w:r>
      <w:proofErr w:type="spellEnd"/>
      <w:r w:rsidR="00521DC0" w:rsidRPr="00521DC0">
        <w:rPr>
          <w:rFonts w:eastAsia="Arial"/>
          <w:i/>
          <w:color w:val="000000" w:themeColor="text1"/>
          <w:lang w:val="en-US"/>
        </w:rPr>
        <w:t xml:space="preserve"> </w:t>
      </w:r>
      <w:r>
        <w:rPr>
          <w:rFonts w:eastAsia="Arial"/>
          <w:color w:val="000000" w:themeColor="text1"/>
          <w:lang w:val="en-US"/>
        </w:rPr>
        <w:t xml:space="preserve">can thus </w:t>
      </w:r>
      <w:r w:rsidR="00521DC0">
        <w:rPr>
          <w:rFonts w:eastAsia="Arial"/>
          <w:color w:val="000000" w:themeColor="text1"/>
          <w:lang w:val="en-US"/>
        </w:rPr>
        <w:t xml:space="preserve">be compared to </w:t>
      </w:r>
      <w:r>
        <w:rPr>
          <w:rFonts w:eastAsia="Arial"/>
          <w:color w:val="000000" w:themeColor="text1"/>
          <w:lang w:val="en-US"/>
        </w:rPr>
        <w:t>our En</w:t>
      </w:r>
      <w:r w:rsidR="00521DC0">
        <w:rPr>
          <w:rFonts w:eastAsia="Arial"/>
          <w:color w:val="000000" w:themeColor="text1"/>
          <w:lang w:val="en-US"/>
        </w:rPr>
        <w:t>glish data in interesting ways.</w:t>
      </w:r>
    </w:p>
    <w:p w14:paraId="6CC10FC8" w14:textId="77777777" w:rsidR="007C74D9" w:rsidRDefault="007C74D9" w:rsidP="00696DC7">
      <w:pPr>
        <w:autoSpaceDE w:val="0"/>
        <w:autoSpaceDN w:val="0"/>
        <w:adjustRightInd w:val="0"/>
        <w:jc w:val="both"/>
        <w:rPr>
          <w:rFonts w:eastAsia="Arial"/>
          <w:color w:val="000000" w:themeColor="text1"/>
          <w:lang w:val="en-US"/>
        </w:rPr>
      </w:pPr>
    </w:p>
    <w:p w14:paraId="4587518F" w14:textId="77777777" w:rsidR="007C74D9" w:rsidRPr="00F21C18" w:rsidRDefault="007C74D9" w:rsidP="007C74D9">
      <w:pPr>
        <w:jc w:val="both"/>
        <w:rPr>
          <w:color w:val="000000" w:themeColor="text1"/>
          <w:lang w:val="en-US"/>
        </w:rPr>
      </w:pPr>
      <w:r>
        <w:rPr>
          <w:color w:val="000000" w:themeColor="text1"/>
          <w:lang w:val="en-US"/>
        </w:rPr>
        <w:t>(6</w:t>
      </w:r>
      <w:r w:rsidRPr="00F21C18">
        <w:rPr>
          <w:color w:val="000000" w:themeColor="text1"/>
          <w:lang w:val="en-US"/>
        </w:rPr>
        <w:t>)</w:t>
      </w:r>
      <w:r w:rsidRPr="00F21C18">
        <w:rPr>
          <w:color w:val="000000" w:themeColor="text1"/>
          <w:lang w:val="en-US"/>
        </w:rPr>
        <w:tab/>
      </w:r>
      <w:r w:rsidRPr="00F21C18">
        <w:rPr>
          <w:color w:val="000000" w:themeColor="text1"/>
          <w:lang w:val="en-US"/>
        </w:rPr>
        <w:tab/>
        <w:t>a.</w:t>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Es</w:t>
      </w:r>
      <w:proofErr w:type="spellEnd"/>
      <w:r w:rsidRPr="00F21C18">
        <w:rPr>
          <w:color w:val="000000" w:themeColor="text1"/>
          <w:lang w:val="en-US"/>
        </w:rPr>
        <w:tab/>
      </w:r>
      <w:proofErr w:type="spellStart"/>
      <w:r w:rsidRPr="00F21C18">
        <w:rPr>
          <w:color w:val="000000" w:themeColor="text1"/>
          <w:lang w:val="en-US"/>
        </w:rPr>
        <w:t>regnet</w:t>
      </w:r>
      <w:proofErr w:type="spellEnd"/>
      <w:r w:rsidRPr="00F21C18">
        <w:rPr>
          <w:color w:val="000000" w:themeColor="text1"/>
          <w:lang w:val="en-US"/>
        </w:rPr>
        <w:tab/>
      </w:r>
      <w:r w:rsidRPr="00F21C18">
        <w:rPr>
          <w:color w:val="000000" w:themeColor="text1"/>
          <w:lang w:val="en-US"/>
        </w:rPr>
        <w:tab/>
      </w:r>
      <w:r w:rsidRPr="00F21C18">
        <w:rPr>
          <w:color w:val="000000" w:themeColor="text1"/>
          <w:lang w:val="en-US"/>
        </w:rPr>
        <w:tab/>
      </w:r>
      <w:r w:rsidRPr="00F21C18">
        <w:rPr>
          <w:color w:val="000000" w:themeColor="text1"/>
          <w:lang w:val="en-US"/>
        </w:rPr>
        <w:tab/>
      </w:r>
      <w:proofErr w:type="spellStart"/>
      <w:r w:rsidRPr="00F21C18">
        <w:rPr>
          <w:color w:val="000000" w:themeColor="text1"/>
          <w:lang w:val="en-US"/>
        </w:rPr>
        <w:t>wohl</w:t>
      </w:r>
      <w:proofErr w:type="spellEnd"/>
      <w:r w:rsidRPr="00F21C18">
        <w:rPr>
          <w:color w:val="000000" w:themeColor="text1"/>
          <w:lang w:val="en-US"/>
        </w:rPr>
        <w:t>.</w:t>
      </w:r>
      <w:r w:rsidRPr="00F21C18">
        <w:rPr>
          <w:color w:val="000000" w:themeColor="text1"/>
          <w:lang w:val="en-US"/>
        </w:rPr>
        <w:tab/>
      </w:r>
    </w:p>
    <w:p w14:paraId="7350B5FC"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PRT</w:t>
      </w:r>
    </w:p>
    <w:p w14:paraId="7A6278FB"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sidR="00FF1AA3">
        <w:rPr>
          <w:color w:val="000000" w:themeColor="text1"/>
          <w:lang w:val="en-US"/>
        </w:rPr>
        <w:t>It is PRT raining (I guess).</w:t>
      </w:r>
      <w:r>
        <w:rPr>
          <w:color w:val="000000" w:themeColor="text1"/>
          <w:lang w:val="en-US"/>
        </w:rPr>
        <w:t>’</w:t>
      </w:r>
    </w:p>
    <w:p w14:paraId="2EC83FE1" w14:textId="77777777" w:rsidR="007C74D9" w:rsidRPr="00425784" w:rsidRDefault="007C74D9" w:rsidP="007C74D9">
      <w:pPr>
        <w:ind w:left="452"/>
        <w:jc w:val="both"/>
        <w:rPr>
          <w:color w:val="000000" w:themeColor="text1"/>
          <w:lang w:val="en-US"/>
        </w:rPr>
      </w:pPr>
      <w:r>
        <w:rPr>
          <w:color w:val="000000" w:themeColor="text1"/>
          <w:lang w:val="en-US"/>
        </w:rPr>
        <w:t>b</w:t>
      </w:r>
      <w:r w:rsidRPr="00425784">
        <w:rPr>
          <w:color w:val="000000" w:themeColor="text1"/>
          <w:lang w:val="en-US"/>
        </w:rPr>
        <w:t>.</w:t>
      </w:r>
      <w:r>
        <w:rPr>
          <w:color w:val="000000" w:themeColor="text1"/>
          <w:lang w:val="en-US"/>
        </w:rPr>
        <w:tab/>
      </w:r>
      <w:r>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sidRPr="00425784">
        <w:rPr>
          <w:color w:val="000000" w:themeColor="text1"/>
          <w:lang w:val="en-US"/>
        </w:rPr>
        <w:tab/>
      </w:r>
      <w:r>
        <w:rPr>
          <w:color w:val="000000" w:themeColor="text1"/>
          <w:lang w:val="en-US"/>
        </w:rPr>
        <w:t>muss</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regnen</w:t>
      </w:r>
      <w:proofErr w:type="spellEnd"/>
      <w:r w:rsidRPr="00425784">
        <w:rPr>
          <w:color w:val="000000" w:themeColor="text1"/>
          <w:lang w:val="en-US"/>
        </w:rPr>
        <w:t>.</w:t>
      </w:r>
    </w:p>
    <w:p w14:paraId="5347569B" w14:textId="77777777" w:rsidR="007C74D9" w:rsidRPr="00B22207" w:rsidRDefault="007C74D9" w:rsidP="007C74D9">
      <w:pPr>
        <w:ind w:left="678" w:firstLine="113"/>
        <w:jc w:val="both"/>
        <w:rPr>
          <w:color w:val="000000" w:themeColor="text1"/>
          <w:lang w:val="en-US"/>
        </w:rPr>
      </w:pPr>
      <w:r w:rsidRPr="00B22207">
        <w:rPr>
          <w:color w:val="000000" w:themeColor="text1"/>
          <w:lang w:val="en-US"/>
        </w:rPr>
        <w:t>it</w:t>
      </w:r>
      <w:r w:rsidRPr="00B22207">
        <w:rPr>
          <w:color w:val="000000" w:themeColor="text1"/>
          <w:lang w:val="en-US"/>
        </w:rPr>
        <w:tab/>
      </w:r>
      <w:r w:rsidRPr="00B22207">
        <w:rPr>
          <w:color w:val="000000" w:themeColor="text1"/>
          <w:lang w:val="en-US"/>
        </w:rPr>
        <w:tab/>
      </w:r>
      <w:r w:rsidRPr="00B22207">
        <w:rPr>
          <w:color w:val="000000" w:themeColor="text1"/>
          <w:lang w:val="en-US"/>
        </w:rPr>
        <w:tab/>
        <w:t>must</w:t>
      </w:r>
      <w:r w:rsidRPr="00B22207">
        <w:rPr>
          <w:color w:val="000000" w:themeColor="text1"/>
          <w:lang w:val="en-US"/>
        </w:rPr>
        <w:tab/>
      </w:r>
      <w:r w:rsidRPr="00B22207">
        <w:rPr>
          <w:color w:val="000000" w:themeColor="text1"/>
          <w:lang w:val="en-US"/>
        </w:rPr>
        <w:tab/>
      </w:r>
      <w:proofErr w:type="spellStart"/>
      <w:proofErr w:type="gramStart"/>
      <w:r w:rsidRPr="00B22207">
        <w:rPr>
          <w:color w:val="000000" w:themeColor="text1"/>
          <w:lang w:val="en-US"/>
        </w:rPr>
        <w:t>be.raining</w:t>
      </w:r>
      <w:proofErr w:type="spellEnd"/>
      <w:proofErr w:type="gramEnd"/>
    </w:p>
    <w:p w14:paraId="72D2572A" w14:textId="77777777" w:rsidR="007C74D9" w:rsidRPr="00937991" w:rsidRDefault="007C74D9" w:rsidP="007C74D9">
      <w:pPr>
        <w:ind w:left="678" w:firstLine="113"/>
        <w:jc w:val="both"/>
        <w:rPr>
          <w:color w:val="000000" w:themeColor="text1"/>
          <w:lang w:val="en-US"/>
        </w:rPr>
      </w:pPr>
      <w:r>
        <w:rPr>
          <w:color w:val="000000" w:themeColor="text1"/>
          <w:lang w:val="en-US"/>
        </w:rPr>
        <w:t>intended reading: ‘It must be raining.</w:t>
      </w:r>
      <w:r w:rsidRPr="00937991">
        <w:rPr>
          <w:color w:val="000000" w:themeColor="text1"/>
          <w:lang w:val="en-US"/>
        </w:rPr>
        <w:t>’</w:t>
      </w:r>
    </w:p>
    <w:p w14:paraId="0A66E4D1" w14:textId="77777777" w:rsidR="007C74D9" w:rsidRPr="00425784" w:rsidRDefault="007C74D9" w:rsidP="007C74D9">
      <w:pPr>
        <w:ind w:left="452"/>
        <w:jc w:val="both"/>
        <w:rPr>
          <w:color w:val="000000" w:themeColor="text1"/>
          <w:lang w:val="en-US"/>
        </w:rPr>
      </w:pPr>
      <w:r>
        <w:rPr>
          <w:color w:val="000000" w:themeColor="text1"/>
          <w:lang w:val="en-US"/>
        </w:rPr>
        <w:t>c</w:t>
      </w:r>
      <w:r w:rsidRPr="00425784">
        <w:rPr>
          <w:color w:val="000000" w:themeColor="text1"/>
          <w:lang w:val="en-US"/>
        </w:rPr>
        <w:t>.</w:t>
      </w:r>
      <w:r w:rsidRPr="00425784">
        <w:rPr>
          <w:color w:val="000000" w:themeColor="text1"/>
          <w:lang w:val="en-US"/>
        </w:rPr>
        <w:tab/>
      </w:r>
      <w:r w:rsidRPr="00425784">
        <w:rPr>
          <w:color w:val="000000" w:themeColor="text1"/>
          <w:lang w:val="en-US"/>
        </w:rPr>
        <w:tab/>
      </w:r>
      <w:proofErr w:type="spellStart"/>
      <w:r w:rsidRPr="00425784">
        <w:rPr>
          <w:color w:val="000000" w:themeColor="text1"/>
          <w:lang w:val="en-US"/>
        </w:rPr>
        <w:t>Es</w:t>
      </w:r>
      <w:proofErr w:type="spellEnd"/>
      <w:r w:rsidRPr="00425784">
        <w:rPr>
          <w:color w:val="000000" w:themeColor="text1"/>
          <w:lang w:val="en-US"/>
        </w:rPr>
        <w:tab/>
      </w:r>
      <w:r>
        <w:rPr>
          <w:color w:val="000000" w:themeColor="text1"/>
          <w:lang w:val="en-US"/>
        </w:rPr>
        <w:tab/>
      </w:r>
      <w:proofErr w:type="spellStart"/>
      <w:r>
        <w:rPr>
          <w:color w:val="000000" w:themeColor="text1"/>
          <w:lang w:val="en-US"/>
        </w:rPr>
        <w:t>regnet</w:t>
      </w:r>
      <w:proofErr w:type="spellEnd"/>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proofErr w:type="spellStart"/>
      <w:r>
        <w:rPr>
          <w:color w:val="000000" w:themeColor="text1"/>
          <w:lang w:val="en-US"/>
        </w:rPr>
        <w:t>vermutlich</w:t>
      </w:r>
      <w:proofErr w:type="spellEnd"/>
      <w:r>
        <w:rPr>
          <w:color w:val="000000" w:themeColor="text1"/>
          <w:lang w:val="en-US"/>
        </w:rPr>
        <w:t>.</w:t>
      </w:r>
    </w:p>
    <w:p w14:paraId="2864D176" w14:textId="77777777" w:rsidR="007C74D9" w:rsidRPr="00937991" w:rsidRDefault="007C74D9" w:rsidP="007C74D9">
      <w:pPr>
        <w:ind w:left="678" w:firstLine="113"/>
        <w:jc w:val="both"/>
        <w:rPr>
          <w:color w:val="000000" w:themeColor="text1"/>
          <w:lang w:val="en-US"/>
        </w:rPr>
      </w:pPr>
      <w:r>
        <w:rPr>
          <w:color w:val="000000" w:themeColor="text1"/>
          <w:lang w:val="en-US"/>
        </w:rPr>
        <w:t>it</w:t>
      </w:r>
      <w:r w:rsidRPr="00937991">
        <w:rPr>
          <w:color w:val="000000" w:themeColor="text1"/>
          <w:lang w:val="en-US"/>
        </w:rPr>
        <w:tab/>
      </w:r>
      <w:r w:rsidRPr="00937991">
        <w:rPr>
          <w:color w:val="000000" w:themeColor="text1"/>
          <w:lang w:val="en-US"/>
        </w:rPr>
        <w:tab/>
      </w:r>
      <w:r>
        <w:rPr>
          <w:color w:val="000000" w:themeColor="text1"/>
          <w:lang w:val="en-US"/>
        </w:rPr>
        <w:tab/>
      </w:r>
      <w:proofErr w:type="spellStart"/>
      <w:proofErr w:type="gramStart"/>
      <w:r>
        <w:rPr>
          <w:color w:val="000000" w:themeColor="text1"/>
          <w:lang w:val="en-US"/>
        </w:rPr>
        <w:t>is.raining</w:t>
      </w:r>
      <w:proofErr w:type="spellEnd"/>
      <w:proofErr w:type="gramEnd"/>
      <w:r>
        <w:rPr>
          <w:color w:val="000000" w:themeColor="text1"/>
          <w:lang w:val="en-US"/>
        </w:rPr>
        <w:tab/>
      </w:r>
      <w:r>
        <w:rPr>
          <w:color w:val="000000" w:themeColor="text1"/>
          <w:lang w:val="en-US"/>
        </w:rPr>
        <w:tab/>
        <w:t>probably</w:t>
      </w:r>
    </w:p>
    <w:p w14:paraId="3EC463CC" w14:textId="77777777" w:rsidR="007C74D9" w:rsidRPr="00937991" w:rsidRDefault="007C74D9" w:rsidP="007C74D9">
      <w:pPr>
        <w:ind w:left="678" w:firstLine="113"/>
        <w:jc w:val="both"/>
        <w:rPr>
          <w:color w:val="000000" w:themeColor="text1"/>
          <w:lang w:val="en-US"/>
        </w:rPr>
      </w:pPr>
      <w:r w:rsidRPr="00937991">
        <w:rPr>
          <w:color w:val="000000" w:themeColor="text1"/>
          <w:lang w:val="en-US"/>
        </w:rPr>
        <w:t>‘</w:t>
      </w:r>
      <w:r>
        <w:rPr>
          <w:color w:val="000000" w:themeColor="text1"/>
          <w:lang w:val="en-US"/>
        </w:rPr>
        <w:t>It is probably raining.</w:t>
      </w:r>
      <w:r w:rsidRPr="00937991">
        <w:rPr>
          <w:color w:val="000000" w:themeColor="text1"/>
          <w:lang w:val="en-US"/>
        </w:rPr>
        <w:t>’</w:t>
      </w:r>
    </w:p>
    <w:p w14:paraId="0F357157" w14:textId="77777777" w:rsidR="00696DC7" w:rsidRDefault="00696DC7" w:rsidP="007E4D1B">
      <w:pPr>
        <w:autoSpaceDE w:val="0"/>
        <w:autoSpaceDN w:val="0"/>
        <w:adjustRightInd w:val="0"/>
        <w:jc w:val="both"/>
        <w:rPr>
          <w:color w:val="000000" w:themeColor="text1"/>
          <w:lang w:val="en-US"/>
        </w:rPr>
      </w:pPr>
    </w:p>
    <w:p w14:paraId="1049BD1F" w14:textId="5F3A2DF4" w:rsidR="00543C45" w:rsidRDefault="00543C45" w:rsidP="00543C45">
      <w:pPr>
        <w:autoSpaceDE w:val="0"/>
        <w:autoSpaceDN w:val="0"/>
        <w:adjustRightInd w:val="0"/>
        <w:jc w:val="both"/>
        <w:rPr>
          <w:color w:val="000000" w:themeColor="text1"/>
          <w:lang w:val="en-US"/>
        </w:rPr>
      </w:pPr>
      <w:r>
        <w:rPr>
          <w:color w:val="000000" w:themeColor="text1"/>
          <w:lang w:val="en-US"/>
        </w:rPr>
        <w:t xml:space="preserve">Note that particles like </w:t>
      </w:r>
      <w:proofErr w:type="spellStart"/>
      <w:r w:rsidRPr="00543C45">
        <w:rPr>
          <w:i/>
          <w:color w:val="000000" w:themeColor="text1"/>
          <w:lang w:val="en-US"/>
        </w:rPr>
        <w:t>wohl</w:t>
      </w:r>
      <w:proofErr w:type="spellEnd"/>
      <w:r w:rsidRPr="00543C45">
        <w:rPr>
          <w:i/>
          <w:color w:val="000000" w:themeColor="text1"/>
          <w:lang w:val="en-US"/>
        </w:rPr>
        <w:t xml:space="preserve"> </w:t>
      </w:r>
      <w:r>
        <w:rPr>
          <w:color w:val="000000" w:themeColor="text1"/>
          <w:lang w:val="en-US"/>
        </w:rPr>
        <w:t xml:space="preserve">are often viewed as a special type of adverb from a structural perspective (e.g., </w:t>
      </w:r>
      <w:proofErr w:type="spellStart"/>
      <w:r>
        <w:rPr>
          <w:color w:val="000000" w:themeColor="text1"/>
          <w:lang w:val="en-US"/>
        </w:rPr>
        <w:t>Cardinaletti</w:t>
      </w:r>
      <w:proofErr w:type="spellEnd"/>
      <w:r>
        <w:rPr>
          <w:color w:val="000000" w:themeColor="text1"/>
          <w:lang w:val="en-US"/>
        </w:rPr>
        <w:t xml:space="preserve"> 2011). The</w:t>
      </w:r>
      <w:r w:rsidRPr="00937991">
        <w:rPr>
          <w:color w:val="000000" w:themeColor="text1"/>
          <w:lang w:val="en-US"/>
        </w:rPr>
        <w:t xml:space="preserve"> </w:t>
      </w:r>
      <w:r>
        <w:rPr>
          <w:color w:val="000000" w:themeColor="text1"/>
          <w:lang w:val="en-US"/>
        </w:rPr>
        <w:t xml:space="preserve">claim in </w:t>
      </w:r>
      <w:r w:rsidR="00521DC0">
        <w:rPr>
          <w:color w:val="000000" w:themeColor="text1"/>
          <w:lang w:val="en-US"/>
        </w:rPr>
        <w:t xml:space="preserve">many formal </w:t>
      </w:r>
      <w:r>
        <w:rPr>
          <w:color w:val="000000" w:themeColor="text1"/>
          <w:lang w:val="en-US"/>
        </w:rPr>
        <w:t xml:space="preserve">approaches is </w:t>
      </w:r>
      <w:r w:rsidRPr="00937991">
        <w:rPr>
          <w:color w:val="000000" w:themeColor="text1"/>
          <w:lang w:val="en-US"/>
        </w:rPr>
        <w:t xml:space="preserve">that </w:t>
      </w:r>
      <w:r>
        <w:rPr>
          <w:color w:val="000000" w:themeColor="text1"/>
          <w:lang w:val="en-US"/>
        </w:rPr>
        <w:t xml:space="preserve">several </w:t>
      </w:r>
      <w:r w:rsidRPr="00937991">
        <w:rPr>
          <w:color w:val="000000" w:themeColor="text1"/>
          <w:lang w:val="en-US"/>
        </w:rPr>
        <w:t xml:space="preserve">properties of discourse particles derive from more general constraints on sentence adverbs (both in the syntax and in the semantics). </w:t>
      </w:r>
      <w:r>
        <w:rPr>
          <w:color w:val="000000" w:themeColor="text1"/>
          <w:lang w:val="en-US"/>
        </w:rPr>
        <w:t xml:space="preserve">For instance, both particles and sentence adverbs </w:t>
      </w:r>
      <w:r w:rsidR="00521DC0">
        <w:rPr>
          <w:color w:val="000000" w:themeColor="text1"/>
          <w:lang w:val="en-US"/>
        </w:rPr>
        <w:t xml:space="preserve">such as </w:t>
      </w:r>
      <w:r w:rsidR="00521DC0" w:rsidRPr="00521DC0">
        <w:rPr>
          <w:i/>
          <w:color w:val="000000" w:themeColor="text1"/>
          <w:lang w:val="en-US"/>
        </w:rPr>
        <w:t xml:space="preserve">probably </w:t>
      </w:r>
      <w:r>
        <w:rPr>
          <w:color w:val="000000" w:themeColor="text1"/>
          <w:lang w:val="en-US"/>
        </w:rPr>
        <w:t xml:space="preserve">cannot occur </w:t>
      </w:r>
      <w:r w:rsidRPr="00937991">
        <w:rPr>
          <w:color w:val="000000" w:themeColor="text1"/>
          <w:lang w:val="en-US"/>
        </w:rPr>
        <w:t>in the surface scope of sententia</w:t>
      </w:r>
      <w:r>
        <w:rPr>
          <w:color w:val="000000" w:themeColor="text1"/>
          <w:lang w:val="en-US"/>
        </w:rPr>
        <w:t>l negation</w:t>
      </w:r>
      <w:r w:rsidR="00FB1B0F">
        <w:rPr>
          <w:color w:val="000000" w:themeColor="text1"/>
          <w:lang w:val="en-US"/>
        </w:rPr>
        <w:t xml:space="preserve">; examples </w:t>
      </w:r>
      <w:r w:rsidR="00FF1AA3">
        <w:rPr>
          <w:color w:val="000000" w:themeColor="text1"/>
          <w:lang w:val="en-US"/>
        </w:rPr>
        <w:t xml:space="preserve">adapted from </w:t>
      </w:r>
      <w:r w:rsidR="00FB1B0F">
        <w:rPr>
          <w:color w:val="000000" w:themeColor="text1"/>
          <w:lang w:val="en-US"/>
        </w:rPr>
        <w:t xml:space="preserve">Grosz (2016: </w:t>
      </w:r>
      <w:r w:rsidR="00FF1AA3">
        <w:rPr>
          <w:color w:val="000000" w:themeColor="text1"/>
          <w:lang w:val="en-US"/>
        </w:rPr>
        <w:t>4):</w:t>
      </w:r>
    </w:p>
    <w:p w14:paraId="77E90FAC" w14:textId="77777777" w:rsidR="00CF6405" w:rsidRDefault="00CF6405" w:rsidP="00543C45">
      <w:pPr>
        <w:autoSpaceDE w:val="0"/>
        <w:autoSpaceDN w:val="0"/>
        <w:adjustRightInd w:val="0"/>
        <w:jc w:val="both"/>
        <w:rPr>
          <w:color w:val="000000" w:themeColor="text1"/>
          <w:lang w:val="en-US"/>
        </w:rPr>
      </w:pPr>
    </w:p>
    <w:p w14:paraId="430B2947" w14:textId="77777777" w:rsidR="00FF1AA3" w:rsidRDefault="00FF1AA3" w:rsidP="00FB1B0F">
      <w:pPr>
        <w:autoSpaceDE w:val="0"/>
        <w:autoSpaceDN w:val="0"/>
        <w:adjustRightInd w:val="0"/>
        <w:jc w:val="both"/>
        <w:rPr>
          <w:rFonts w:ascii="MS Mincho" w:eastAsia="MS Mincho" w:hAnsi="MS Mincho" w:cs="MS Mincho"/>
          <w:color w:val="000000" w:themeColor="text1"/>
        </w:rPr>
      </w:pPr>
      <w:r w:rsidRPr="00E23CF6">
        <w:rPr>
          <w:color w:val="000000" w:themeColor="text1"/>
        </w:rPr>
        <w:t>(7)</w:t>
      </w:r>
      <w:r w:rsidRPr="00E23CF6">
        <w:rPr>
          <w:color w:val="000000" w:themeColor="text1"/>
        </w:rPr>
        <w:tab/>
      </w:r>
      <w:r w:rsidRPr="00E23CF6">
        <w:rPr>
          <w:color w:val="000000" w:themeColor="text1"/>
        </w:rPr>
        <w:tab/>
        <w:t>a.</w:t>
      </w:r>
      <w:r w:rsidRPr="00E23CF6">
        <w:rPr>
          <w:color w:val="000000" w:themeColor="text1"/>
        </w:rPr>
        <w:tab/>
      </w:r>
      <w:r w:rsidRPr="00E23CF6">
        <w:rPr>
          <w:color w:val="000000" w:themeColor="text1"/>
        </w:rPr>
        <w:tab/>
      </w:r>
      <w:r>
        <w:rPr>
          <w:color w:val="000000" w:themeColor="text1"/>
        </w:rPr>
        <w:t>Das</w:t>
      </w:r>
      <w:r>
        <w:rPr>
          <w:color w:val="000000" w:themeColor="text1"/>
        </w:rPr>
        <w:tab/>
        <w:t>ist</w:t>
      </w:r>
      <w:r>
        <w:rPr>
          <w:color w:val="000000" w:themeColor="text1"/>
        </w:rPr>
        <w:tab/>
      </w:r>
      <w:r w:rsidR="00FB1B0F" w:rsidRPr="00FF1AA3">
        <w:rPr>
          <w:color w:val="000000" w:themeColor="text1"/>
        </w:rPr>
        <w:t>{</w:t>
      </w:r>
      <w:r>
        <w:rPr>
          <w:b/>
          <w:bCs/>
          <w:color w:val="000000" w:themeColor="text1"/>
        </w:rPr>
        <w:t>wohl</w:t>
      </w:r>
      <w:r>
        <w:rPr>
          <w:color w:val="000000" w:themeColor="text1"/>
        </w:rPr>
        <w:t>}</w:t>
      </w:r>
      <w:r>
        <w:rPr>
          <w:color w:val="000000" w:themeColor="text1"/>
        </w:rPr>
        <w:tab/>
      </w:r>
      <w:r w:rsidR="00FB1B0F" w:rsidRPr="00FF1AA3">
        <w:rPr>
          <w:color w:val="000000" w:themeColor="text1"/>
        </w:rPr>
        <w:t xml:space="preserve">nicht {* </w:t>
      </w:r>
      <w:r>
        <w:rPr>
          <w:b/>
          <w:bCs/>
          <w:color w:val="000000" w:themeColor="text1"/>
        </w:rPr>
        <w:t>wohl</w:t>
      </w:r>
      <w:r>
        <w:rPr>
          <w:color w:val="000000" w:themeColor="text1"/>
        </w:rPr>
        <w:t>}</w:t>
      </w:r>
      <w:r>
        <w:rPr>
          <w:color w:val="000000" w:themeColor="text1"/>
        </w:rPr>
        <w:tab/>
        <w:t>seine</w:t>
      </w:r>
      <w:r>
        <w:rPr>
          <w:color w:val="000000" w:themeColor="text1"/>
        </w:rPr>
        <w:tab/>
      </w:r>
      <w:r w:rsidR="00FB1B0F" w:rsidRPr="00FF1AA3">
        <w:rPr>
          <w:color w:val="000000" w:themeColor="text1"/>
        </w:rPr>
        <w:t>Schuld.</w:t>
      </w:r>
    </w:p>
    <w:p w14:paraId="1E3B62EF" w14:textId="77777777" w:rsidR="00FF1AA3" w:rsidRPr="00FF1AA3" w:rsidRDefault="00FF1AA3" w:rsidP="00FF1AA3">
      <w:pPr>
        <w:autoSpaceDE w:val="0"/>
        <w:autoSpaceDN w:val="0"/>
        <w:adjustRightInd w:val="0"/>
        <w:ind w:left="678" w:firstLine="113"/>
        <w:jc w:val="both"/>
        <w:rPr>
          <w:rFonts w:ascii="MS Mincho" w:eastAsia="MS Mincho" w:hAnsi="MS Mincho" w:cs="MS Mincho"/>
          <w:color w:val="000000" w:themeColor="text1"/>
          <w:lang w:val="en-US"/>
        </w:rPr>
      </w:pPr>
      <w:r>
        <w:rPr>
          <w:color w:val="000000" w:themeColor="text1"/>
          <w:lang w:val="en-US"/>
        </w:rPr>
        <w:t>that</w:t>
      </w:r>
      <w:r>
        <w:rPr>
          <w:color w:val="000000" w:themeColor="text1"/>
          <w:lang w:val="en-US"/>
        </w:rPr>
        <w:tab/>
        <w:t>is</w:t>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PRT</w:t>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FB1B0F" w:rsidRPr="00FF1AA3">
        <w:rPr>
          <w:color w:val="000000" w:themeColor="text1"/>
          <w:lang w:val="en-US"/>
        </w:rPr>
        <w:t>fault</w:t>
      </w:r>
    </w:p>
    <w:p w14:paraId="674F3201" w14:textId="77777777" w:rsidR="00FB1B0F" w:rsidRPr="00937991" w:rsidRDefault="00FB1B0F" w:rsidP="00FF1AA3">
      <w:pPr>
        <w:autoSpaceDE w:val="0"/>
        <w:autoSpaceDN w:val="0"/>
        <w:adjustRightInd w:val="0"/>
        <w:ind w:left="678" w:firstLine="113"/>
        <w:jc w:val="both"/>
        <w:rPr>
          <w:color w:val="000000" w:themeColor="text1"/>
          <w:lang w:val="en-US"/>
        </w:rPr>
      </w:pPr>
      <w:r w:rsidRPr="00937991">
        <w:rPr>
          <w:color w:val="000000" w:themeColor="text1"/>
          <w:lang w:val="en-US"/>
        </w:rPr>
        <w:t xml:space="preserve">‘That </w:t>
      </w:r>
      <w:r w:rsidR="00FF1AA3">
        <w:rPr>
          <w:color w:val="000000" w:themeColor="text1"/>
          <w:lang w:val="en-US"/>
        </w:rPr>
        <w:t xml:space="preserve">PRT </w:t>
      </w:r>
      <w:r w:rsidRPr="00937991">
        <w:rPr>
          <w:color w:val="000000" w:themeColor="text1"/>
          <w:lang w:val="en-US"/>
        </w:rPr>
        <w:t>isn’t his fault</w:t>
      </w:r>
      <w:r w:rsidR="00FF1AA3">
        <w:rPr>
          <w:color w:val="000000" w:themeColor="text1"/>
          <w:lang w:val="en-US"/>
        </w:rPr>
        <w:t xml:space="preserve"> (I guess).’</w:t>
      </w:r>
    </w:p>
    <w:p w14:paraId="643E3FA1" w14:textId="77777777" w:rsidR="00FB1B0F" w:rsidRPr="00937991" w:rsidRDefault="00FF1AA3" w:rsidP="00FF1AA3">
      <w:pPr>
        <w:autoSpaceDE w:val="0"/>
        <w:autoSpaceDN w:val="0"/>
        <w:adjustRightInd w:val="0"/>
        <w:ind w:left="452"/>
        <w:jc w:val="both"/>
        <w:rPr>
          <w:color w:val="000000" w:themeColor="text1"/>
          <w:lang w:val="en-US"/>
        </w:rPr>
      </w:pPr>
      <w:r>
        <w:rPr>
          <w:color w:val="000000" w:themeColor="text1"/>
          <w:lang w:val="en-US"/>
        </w:rPr>
        <w:t>b.</w:t>
      </w:r>
      <w:r>
        <w:rPr>
          <w:color w:val="000000" w:themeColor="text1"/>
          <w:lang w:val="en-US"/>
        </w:rPr>
        <w:tab/>
      </w:r>
      <w:r>
        <w:rPr>
          <w:color w:val="000000" w:themeColor="text1"/>
          <w:lang w:val="en-US"/>
        </w:rPr>
        <w:tab/>
      </w:r>
      <w:r w:rsidR="00FB1B0F" w:rsidRPr="00937991">
        <w:rPr>
          <w:color w:val="000000" w:themeColor="text1"/>
          <w:lang w:val="en-US"/>
        </w:rPr>
        <w:t>She {</w:t>
      </w:r>
      <w:r w:rsidR="00FB1B0F" w:rsidRPr="00937991">
        <w:rPr>
          <w:b/>
          <w:bCs/>
          <w:color w:val="000000" w:themeColor="text1"/>
          <w:lang w:val="en-US"/>
        </w:rPr>
        <w:t>probably</w:t>
      </w:r>
      <w:r w:rsidR="00FB1B0F" w:rsidRPr="00937991">
        <w:rPr>
          <w:color w:val="000000" w:themeColor="text1"/>
          <w:lang w:val="en-US"/>
        </w:rPr>
        <w:t>} hasn’t {*</w:t>
      </w:r>
      <w:r w:rsidR="00FB1B0F" w:rsidRPr="00937991">
        <w:rPr>
          <w:b/>
          <w:bCs/>
          <w:color w:val="000000" w:themeColor="text1"/>
          <w:lang w:val="en-US"/>
        </w:rPr>
        <w:t>probably</w:t>
      </w:r>
      <w:r>
        <w:rPr>
          <w:color w:val="000000" w:themeColor="text1"/>
          <w:lang w:val="en-US"/>
        </w:rPr>
        <w:t>} left.</w:t>
      </w:r>
    </w:p>
    <w:p w14:paraId="431BF993" w14:textId="77777777" w:rsidR="00543C45" w:rsidRPr="00937991" w:rsidRDefault="00543C45" w:rsidP="00543C45">
      <w:pPr>
        <w:autoSpaceDE w:val="0"/>
        <w:autoSpaceDN w:val="0"/>
        <w:adjustRightInd w:val="0"/>
        <w:jc w:val="both"/>
        <w:rPr>
          <w:color w:val="000000" w:themeColor="text1"/>
          <w:lang w:val="en-US"/>
        </w:rPr>
      </w:pPr>
    </w:p>
    <w:p w14:paraId="2342606F" w14:textId="1A20D474" w:rsidR="00FF1AA3" w:rsidRDefault="00FF1AA3" w:rsidP="00240B49">
      <w:pPr>
        <w:autoSpaceDE w:val="0"/>
        <w:autoSpaceDN w:val="0"/>
        <w:adjustRightInd w:val="0"/>
        <w:jc w:val="both"/>
        <w:rPr>
          <w:color w:val="000000" w:themeColor="text1"/>
          <w:lang w:val="en-US"/>
        </w:rPr>
      </w:pPr>
      <w:r>
        <w:rPr>
          <w:color w:val="000000" w:themeColor="text1"/>
          <w:lang w:val="en-US"/>
        </w:rPr>
        <w:t xml:space="preserve">However, </w:t>
      </w:r>
      <w:r w:rsidR="00521DC0">
        <w:rPr>
          <w:color w:val="000000" w:themeColor="text1"/>
          <w:lang w:val="en-US"/>
        </w:rPr>
        <w:t xml:space="preserve">it is well known that </w:t>
      </w:r>
      <w:r>
        <w:rPr>
          <w:color w:val="000000" w:themeColor="text1"/>
          <w:lang w:val="en-US"/>
        </w:rPr>
        <w:t xml:space="preserve">there are several clear-cut syntactic distinctions between </w:t>
      </w:r>
      <w:r w:rsidR="003478AC">
        <w:rPr>
          <w:color w:val="000000" w:themeColor="text1"/>
          <w:lang w:val="en-US"/>
        </w:rPr>
        <w:t xml:space="preserve">sentence </w:t>
      </w:r>
      <w:r>
        <w:rPr>
          <w:color w:val="000000" w:themeColor="text1"/>
          <w:lang w:val="en-US"/>
        </w:rPr>
        <w:t xml:space="preserve">adverbs and discourse particles. One of the most striking structural differences is that </w:t>
      </w:r>
      <w:r w:rsidR="00283C26">
        <w:rPr>
          <w:color w:val="000000" w:themeColor="text1"/>
          <w:lang w:val="en-US"/>
        </w:rPr>
        <w:t xml:space="preserve">adverbs (8a) </w:t>
      </w:r>
      <w:r w:rsidR="00110F91">
        <w:rPr>
          <w:color w:val="000000" w:themeColor="text1"/>
          <w:lang w:val="en-US"/>
        </w:rPr>
        <w:t xml:space="preserve">but </w:t>
      </w:r>
      <w:r w:rsidR="00283C26">
        <w:rPr>
          <w:color w:val="000000" w:themeColor="text1"/>
          <w:lang w:val="en-US"/>
        </w:rPr>
        <w:t>not discourse particles (8b) can appear in front of the finite verb in matrix clauses:</w:t>
      </w:r>
    </w:p>
    <w:p w14:paraId="447A489B" w14:textId="77777777" w:rsidR="00FF1AA3" w:rsidRDefault="00FF1AA3" w:rsidP="00283C26">
      <w:pPr>
        <w:autoSpaceDE w:val="0"/>
        <w:autoSpaceDN w:val="0"/>
        <w:adjustRightInd w:val="0"/>
        <w:jc w:val="both"/>
        <w:rPr>
          <w:color w:val="000000" w:themeColor="text1"/>
          <w:lang w:val="en-US"/>
        </w:rPr>
      </w:pPr>
    </w:p>
    <w:p w14:paraId="22404AB0" w14:textId="77777777" w:rsidR="000179F2" w:rsidRDefault="000179F2" w:rsidP="00283C26">
      <w:pPr>
        <w:autoSpaceDE w:val="0"/>
        <w:autoSpaceDN w:val="0"/>
        <w:adjustRightInd w:val="0"/>
        <w:jc w:val="both"/>
        <w:rPr>
          <w:color w:val="000000" w:themeColor="text1"/>
        </w:rPr>
      </w:pPr>
      <w:r w:rsidRPr="00E23CF6">
        <w:rPr>
          <w:color w:val="000000" w:themeColor="text1"/>
        </w:rPr>
        <w:t>(8</w:t>
      </w:r>
      <w:r w:rsidR="00283C26" w:rsidRPr="00E23CF6">
        <w:rPr>
          <w:color w:val="000000" w:themeColor="text1"/>
        </w:rPr>
        <w:t>)</w:t>
      </w:r>
      <w:r w:rsidR="00283C26" w:rsidRPr="00E23CF6">
        <w:rPr>
          <w:color w:val="000000" w:themeColor="text1"/>
        </w:rPr>
        <w:tab/>
      </w:r>
      <w:r w:rsidR="00283C26" w:rsidRPr="00E23CF6">
        <w:rPr>
          <w:color w:val="000000" w:themeColor="text1"/>
        </w:rPr>
        <w:tab/>
        <w:t>a.</w:t>
      </w:r>
      <w:r w:rsidR="00283C26" w:rsidRPr="00E23CF6">
        <w:rPr>
          <w:color w:val="000000" w:themeColor="text1"/>
        </w:rPr>
        <w:tab/>
      </w:r>
      <w:r w:rsidR="00283C26" w:rsidRPr="00E23CF6">
        <w:rPr>
          <w:color w:val="000000" w:themeColor="text1"/>
        </w:rPr>
        <w:tab/>
      </w:r>
      <w:r w:rsidRPr="00E23CF6">
        <w:rPr>
          <w:color w:val="000000" w:themeColor="text1"/>
        </w:rPr>
        <w:tab/>
      </w:r>
      <w:r w:rsidRPr="000179F2">
        <w:rPr>
          <w:color w:val="000000" w:themeColor="text1"/>
        </w:rPr>
        <w:t>Vermutlich</w:t>
      </w:r>
      <w:r w:rsidRPr="000179F2">
        <w:rPr>
          <w:color w:val="000000" w:themeColor="text1"/>
        </w:rPr>
        <w:tab/>
      </w:r>
      <w:r w:rsidRPr="000179F2">
        <w:rPr>
          <w:color w:val="000000" w:themeColor="text1"/>
        </w:rPr>
        <w:tab/>
      </w:r>
      <w:r>
        <w:rPr>
          <w:color w:val="000000" w:themeColor="text1"/>
        </w:rPr>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77DF664" w14:textId="77777777" w:rsidR="00283C26"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w:t>
      </w:r>
      <w:r w:rsidRPr="000179F2">
        <w:rPr>
          <w:color w:val="000000" w:themeColor="text1"/>
          <w:lang w:val="en-US"/>
        </w:rPr>
        <w:t>robably</w:t>
      </w:r>
      <w:r w:rsidRPr="000179F2">
        <w:rPr>
          <w:color w:val="000000" w:themeColor="text1"/>
          <w:lang w:val="en-US"/>
        </w:rPr>
        <w:tab/>
      </w:r>
      <w:r w:rsidRPr="000179F2">
        <w:rPr>
          <w:color w:val="000000" w:themeColor="text1"/>
          <w:lang w:val="en-US"/>
        </w:rPr>
        <w:tab/>
      </w:r>
      <w:r>
        <w:rPr>
          <w:color w:val="000000" w:themeColor="text1"/>
          <w:lang w:val="en-US"/>
        </w:rPr>
        <w:tab/>
      </w:r>
      <w:r>
        <w:rPr>
          <w:color w:val="000000" w:themeColor="text1"/>
          <w:lang w:val="en-US"/>
        </w:rPr>
        <w:tab/>
      </w:r>
      <w:r w:rsidR="00283C26">
        <w:rPr>
          <w:color w:val="000000" w:themeColor="text1"/>
          <w:lang w:val="en-US"/>
        </w:rPr>
        <w:t>is</w:t>
      </w:r>
      <w:r w:rsidR="00283C26">
        <w:rPr>
          <w:color w:val="000000" w:themeColor="text1"/>
          <w:lang w:val="en-US"/>
        </w:rPr>
        <w:tab/>
      </w:r>
      <w:r w:rsidR="00283C26">
        <w:rPr>
          <w:color w:val="000000" w:themeColor="text1"/>
          <w:lang w:val="en-US"/>
        </w:rPr>
        <w:tab/>
      </w:r>
      <w:r>
        <w:rPr>
          <w:color w:val="000000" w:themeColor="text1"/>
          <w:lang w:val="en-US"/>
        </w:rPr>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00283C26" w:rsidRPr="00FF1AA3">
        <w:rPr>
          <w:color w:val="000000" w:themeColor="text1"/>
          <w:lang w:val="en-US"/>
        </w:rPr>
        <w:t>fault</w:t>
      </w:r>
    </w:p>
    <w:p w14:paraId="5662137F" w14:textId="77777777" w:rsidR="00283C26" w:rsidRDefault="00283C26"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sidR="000179F2">
        <w:rPr>
          <w:color w:val="000000" w:themeColor="text1"/>
          <w:lang w:val="en-US"/>
        </w:rPr>
        <w:t>Probably, t</w:t>
      </w:r>
      <w:r w:rsidRPr="00937991">
        <w:rPr>
          <w:color w:val="000000" w:themeColor="text1"/>
          <w:lang w:val="en-US"/>
        </w:rPr>
        <w:t>hat isn’t his fault</w:t>
      </w:r>
      <w:r>
        <w:rPr>
          <w:color w:val="000000" w:themeColor="text1"/>
          <w:lang w:val="en-US"/>
        </w:rPr>
        <w:t>.’</w:t>
      </w:r>
    </w:p>
    <w:p w14:paraId="0B92DFAF" w14:textId="77777777" w:rsidR="000179F2" w:rsidRDefault="000179F2" w:rsidP="000179F2">
      <w:pPr>
        <w:autoSpaceDE w:val="0"/>
        <w:autoSpaceDN w:val="0"/>
        <w:adjustRightInd w:val="0"/>
        <w:jc w:val="both"/>
        <w:rPr>
          <w:color w:val="000000" w:themeColor="text1"/>
        </w:rPr>
      </w:pP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0179F2">
        <w:rPr>
          <w:color w:val="000000" w:themeColor="text1"/>
        </w:rPr>
        <w:t>b.</w:t>
      </w:r>
      <w:r w:rsidRPr="000179F2">
        <w:rPr>
          <w:color w:val="000000" w:themeColor="text1"/>
        </w:rPr>
        <w:tab/>
        <w:t xml:space="preserve"> *</w:t>
      </w:r>
      <w:r w:rsidRPr="000179F2">
        <w:rPr>
          <w:color w:val="000000" w:themeColor="text1"/>
        </w:rPr>
        <w:tab/>
        <w:t>Wohl</w:t>
      </w:r>
      <w:r>
        <w:rPr>
          <w:color w:val="000000" w:themeColor="text1"/>
        </w:rPr>
        <w:tab/>
      </w:r>
      <w:r>
        <w:rPr>
          <w:color w:val="000000" w:themeColor="text1"/>
        </w:rPr>
        <w:tab/>
        <w:t>ist</w:t>
      </w:r>
      <w:r>
        <w:rPr>
          <w:color w:val="000000" w:themeColor="text1"/>
        </w:rPr>
        <w:tab/>
      </w:r>
      <w:r w:rsidRPr="000179F2">
        <w:rPr>
          <w:color w:val="000000" w:themeColor="text1"/>
        </w:rPr>
        <w:t>das</w:t>
      </w:r>
      <w:r w:rsidRPr="000179F2">
        <w:rPr>
          <w:color w:val="000000" w:themeColor="text1"/>
        </w:rPr>
        <w:tab/>
      </w:r>
      <w:r w:rsidRPr="000179F2">
        <w:rPr>
          <w:color w:val="000000" w:themeColor="text1"/>
        </w:rPr>
        <w:tab/>
        <w:t>nicht</w:t>
      </w:r>
      <w:r w:rsidRPr="000179F2">
        <w:rPr>
          <w:color w:val="000000" w:themeColor="text1"/>
        </w:rPr>
        <w:tab/>
        <w:t>se</w:t>
      </w:r>
      <w:r>
        <w:rPr>
          <w:color w:val="000000" w:themeColor="text1"/>
        </w:rPr>
        <w:t>ine</w:t>
      </w:r>
      <w:r>
        <w:rPr>
          <w:color w:val="000000" w:themeColor="text1"/>
        </w:rPr>
        <w:tab/>
        <w:t>Schuld.</w:t>
      </w:r>
    </w:p>
    <w:p w14:paraId="1C9BE94F" w14:textId="77777777" w:rsidR="000179F2" w:rsidRPr="00FF1AA3" w:rsidRDefault="000179F2" w:rsidP="000179F2">
      <w:pPr>
        <w:autoSpaceDE w:val="0"/>
        <w:autoSpaceDN w:val="0"/>
        <w:adjustRightInd w:val="0"/>
        <w:ind w:left="791" w:firstLine="113"/>
        <w:jc w:val="both"/>
        <w:rPr>
          <w:rFonts w:ascii="MS Mincho" w:eastAsia="MS Mincho" w:hAnsi="MS Mincho" w:cs="MS Mincho"/>
          <w:color w:val="000000" w:themeColor="text1"/>
          <w:lang w:val="en-US"/>
        </w:rPr>
      </w:pPr>
      <w:r>
        <w:rPr>
          <w:color w:val="000000" w:themeColor="text1"/>
          <w:lang w:val="en-US"/>
        </w:rPr>
        <w:t>PRT</w:t>
      </w:r>
      <w:r w:rsidRPr="000179F2">
        <w:rPr>
          <w:color w:val="000000" w:themeColor="text1"/>
          <w:lang w:val="en-US"/>
        </w:rPr>
        <w:tab/>
      </w:r>
      <w:r w:rsidRPr="000179F2">
        <w:rPr>
          <w:color w:val="000000" w:themeColor="text1"/>
          <w:lang w:val="en-US"/>
        </w:rPr>
        <w:tab/>
      </w:r>
      <w:r>
        <w:rPr>
          <w:color w:val="000000" w:themeColor="text1"/>
          <w:lang w:val="en-US"/>
        </w:rPr>
        <w:tab/>
        <w:t>is</w:t>
      </w:r>
      <w:r>
        <w:rPr>
          <w:color w:val="000000" w:themeColor="text1"/>
          <w:lang w:val="en-US"/>
        </w:rPr>
        <w:tab/>
      </w:r>
      <w:r>
        <w:rPr>
          <w:color w:val="000000" w:themeColor="text1"/>
          <w:lang w:val="en-US"/>
        </w:rPr>
        <w:tab/>
        <w:t>that</w:t>
      </w:r>
      <w:r>
        <w:rPr>
          <w:color w:val="000000" w:themeColor="text1"/>
          <w:lang w:val="en-US"/>
        </w:rPr>
        <w:tab/>
        <w:t>not</w:t>
      </w:r>
      <w:r>
        <w:rPr>
          <w:color w:val="000000" w:themeColor="text1"/>
          <w:lang w:val="en-US"/>
        </w:rPr>
        <w:tab/>
      </w:r>
      <w:r>
        <w:rPr>
          <w:color w:val="000000" w:themeColor="text1"/>
          <w:lang w:val="en-US"/>
        </w:rPr>
        <w:tab/>
      </w:r>
      <w:r>
        <w:rPr>
          <w:color w:val="000000" w:themeColor="text1"/>
          <w:lang w:val="en-US"/>
        </w:rPr>
        <w:tab/>
        <w:t>his</w:t>
      </w:r>
      <w:r>
        <w:rPr>
          <w:color w:val="000000" w:themeColor="text1"/>
          <w:lang w:val="en-US"/>
        </w:rPr>
        <w:tab/>
      </w:r>
      <w:r>
        <w:rPr>
          <w:color w:val="000000" w:themeColor="text1"/>
          <w:lang w:val="en-US"/>
        </w:rPr>
        <w:tab/>
      </w:r>
      <w:r>
        <w:rPr>
          <w:color w:val="000000" w:themeColor="text1"/>
          <w:lang w:val="en-US"/>
        </w:rPr>
        <w:tab/>
      </w:r>
      <w:r w:rsidRPr="00FF1AA3">
        <w:rPr>
          <w:color w:val="000000" w:themeColor="text1"/>
          <w:lang w:val="en-US"/>
        </w:rPr>
        <w:t>fault</w:t>
      </w:r>
    </w:p>
    <w:p w14:paraId="24524009" w14:textId="77777777" w:rsidR="000179F2" w:rsidRDefault="000179F2" w:rsidP="000179F2">
      <w:pPr>
        <w:autoSpaceDE w:val="0"/>
        <w:autoSpaceDN w:val="0"/>
        <w:adjustRightInd w:val="0"/>
        <w:ind w:left="791" w:firstLine="113"/>
        <w:jc w:val="both"/>
        <w:rPr>
          <w:color w:val="000000" w:themeColor="text1"/>
          <w:lang w:val="en-US"/>
        </w:rPr>
      </w:pPr>
      <w:r w:rsidRPr="00937991">
        <w:rPr>
          <w:color w:val="000000" w:themeColor="text1"/>
          <w:lang w:val="en-US"/>
        </w:rPr>
        <w:t>‘</w:t>
      </w:r>
      <w:r>
        <w:rPr>
          <w:color w:val="000000" w:themeColor="text1"/>
          <w:lang w:val="en-US"/>
        </w:rPr>
        <w:t>T</w:t>
      </w:r>
      <w:r w:rsidRPr="00937991">
        <w:rPr>
          <w:color w:val="000000" w:themeColor="text1"/>
          <w:lang w:val="en-US"/>
        </w:rPr>
        <w:t>hat isn’t his fault</w:t>
      </w:r>
      <w:r>
        <w:rPr>
          <w:color w:val="000000" w:themeColor="text1"/>
          <w:lang w:val="en-US"/>
        </w:rPr>
        <w:t xml:space="preserve"> (I guess).’</w:t>
      </w:r>
    </w:p>
    <w:p w14:paraId="026F65ED" w14:textId="77777777" w:rsidR="00283C26" w:rsidRDefault="00283C26" w:rsidP="00283C26">
      <w:pPr>
        <w:autoSpaceDE w:val="0"/>
        <w:autoSpaceDN w:val="0"/>
        <w:adjustRightInd w:val="0"/>
        <w:jc w:val="both"/>
        <w:rPr>
          <w:color w:val="000000" w:themeColor="text1"/>
          <w:lang w:val="en-US"/>
        </w:rPr>
      </w:pPr>
    </w:p>
    <w:p w14:paraId="52E65BDB" w14:textId="5601D7EF" w:rsidR="00C408D4" w:rsidRDefault="00FF1AA3" w:rsidP="00283C26">
      <w:pPr>
        <w:autoSpaceDE w:val="0"/>
        <w:autoSpaceDN w:val="0"/>
        <w:adjustRightInd w:val="0"/>
        <w:jc w:val="both"/>
        <w:rPr>
          <w:rFonts w:eastAsia="Arial"/>
          <w:color w:val="000000" w:themeColor="text1"/>
          <w:lang w:val="en-US"/>
        </w:rPr>
      </w:pPr>
      <w:r>
        <w:rPr>
          <w:color w:val="000000" w:themeColor="text1"/>
          <w:lang w:val="en-US"/>
        </w:rPr>
        <w:t xml:space="preserve">On the semantic side, </w:t>
      </w:r>
      <w:r w:rsidR="000179F2">
        <w:rPr>
          <w:color w:val="000000" w:themeColor="text1"/>
          <w:lang w:val="en-US"/>
        </w:rPr>
        <w:t xml:space="preserve">however, </w:t>
      </w:r>
      <w:r>
        <w:rPr>
          <w:color w:val="000000" w:themeColor="text1"/>
          <w:lang w:val="en-US"/>
        </w:rPr>
        <w:t xml:space="preserve">it is not so clear </w:t>
      </w:r>
      <w:r w:rsidR="000179F2">
        <w:rPr>
          <w:color w:val="000000" w:themeColor="text1"/>
          <w:lang w:val="en-US"/>
        </w:rPr>
        <w:t xml:space="preserve">to what extent </w:t>
      </w:r>
      <w:proofErr w:type="spellStart"/>
      <w:r w:rsidRPr="000179F2">
        <w:rPr>
          <w:i/>
          <w:color w:val="000000" w:themeColor="text1"/>
          <w:lang w:val="en-US"/>
        </w:rPr>
        <w:t>wohl</w:t>
      </w:r>
      <w:proofErr w:type="spellEnd"/>
      <w:r w:rsidRPr="000179F2">
        <w:rPr>
          <w:i/>
          <w:color w:val="000000" w:themeColor="text1"/>
          <w:lang w:val="en-US"/>
        </w:rPr>
        <w:t xml:space="preserve"> </w:t>
      </w:r>
      <w:r>
        <w:rPr>
          <w:color w:val="000000" w:themeColor="text1"/>
          <w:lang w:val="en-US"/>
        </w:rPr>
        <w:t xml:space="preserve">differs from its modal counterparts. </w:t>
      </w:r>
      <w:r w:rsidR="000042D3">
        <w:rPr>
          <w:rFonts w:eastAsia="Arial"/>
          <w:color w:val="000000" w:themeColor="text1"/>
          <w:lang w:val="en-US"/>
        </w:rPr>
        <w:t>T</w:t>
      </w:r>
      <w:r w:rsidR="007C74D9">
        <w:rPr>
          <w:rFonts w:eastAsia="Arial"/>
          <w:color w:val="000000" w:themeColor="text1"/>
          <w:lang w:val="en-US"/>
        </w:rPr>
        <w:t xml:space="preserve">here are different views on how </w:t>
      </w:r>
      <w:proofErr w:type="spellStart"/>
      <w:r w:rsidR="007C74D9" w:rsidRPr="007C74D9">
        <w:rPr>
          <w:rFonts w:eastAsia="Arial"/>
          <w:i/>
          <w:color w:val="000000" w:themeColor="text1"/>
          <w:lang w:val="en-US"/>
        </w:rPr>
        <w:t>wohl</w:t>
      </w:r>
      <w:proofErr w:type="spellEnd"/>
      <w:r w:rsidR="007C74D9">
        <w:rPr>
          <w:rFonts w:eastAsia="Arial"/>
          <w:color w:val="000000" w:themeColor="text1"/>
          <w:lang w:val="en-US"/>
        </w:rPr>
        <w:t xml:space="preserve"> might diffe</w:t>
      </w:r>
      <w:r w:rsidR="00CF3389">
        <w:rPr>
          <w:rFonts w:eastAsia="Arial"/>
          <w:color w:val="000000" w:themeColor="text1"/>
          <w:lang w:val="en-US"/>
        </w:rPr>
        <w:t xml:space="preserve">r from adverbs </w:t>
      </w:r>
      <w:r w:rsidR="003478AC">
        <w:rPr>
          <w:rFonts w:eastAsia="Arial"/>
          <w:color w:val="000000" w:themeColor="text1"/>
          <w:lang w:val="en-US"/>
        </w:rPr>
        <w:t xml:space="preserve">and epistemic </w:t>
      </w:r>
      <w:r w:rsidR="003478AC" w:rsidRPr="003478AC">
        <w:rPr>
          <w:rFonts w:eastAsia="Arial"/>
          <w:i/>
          <w:color w:val="000000" w:themeColor="text1"/>
          <w:lang w:val="en-US"/>
        </w:rPr>
        <w:t>must</w:t>
      </w:r>
      <w:r w:rsidR="003478AC">
        <w:rPr>
          <w:rFonts w:eastAsia="Arial"/>
          <w:color w:val="000000" w:themeColor="text1"/>
          <w:lang w:val="en-US"/>
        </w:rPr>
        <w:t xml:space="preserve"> </w:t>
      </w:r>
      <w:r w:rsidR="00CF3389">
        <w:rPr>
          <w:rFonts w:eastAsia="Arial"/>
          <w:color w:val="000000" w:themeColor="text1"/>
          <w:lang w:val="en-US"/>
        </w:rPr>
        <w:t>concerning scope</w:t>
      </w:r>
      <w:r w:rsidR="00110F91">
        <w:rPr>
          <w:rFonts w:eastAsia="Arial"/>
          <w:color w:val="000000" w:themeColor="text1"/>
          <w:lang w:val="en-US"/>
        </w:rPr>
        <w:t>-</w:t>
      </w:r>
      <w:r w:rsidR="007C74D9">
        <w:rPr>
          <w:rFonts w:eastAsia="Arial"/>
          <w:color w:val="000000" w:themeColor="text1"/>
          <w:lang w:val="en-US"/>
        </w:rPr>
        <w:t>taking in question formation and structured propositions (</w:t>
      </w:r>
      <w:r w:rsidR="000042D3">
        <w:rPr>
          <w:rFonts w:eastAsia="Arial"/>
          <w:color w:val="000000" w:themeColor="text1"/>
          <w:lang w:val="en-US"/>
        </w:rPr>
        <w:t>e.g., Zimmermann 2008</w:t>
      </w:r>
      <w:r w:rsidR="009E727B">
        <w:rPr>
          <w:rFonts w:eastAsia="Arial"/>
          <w:color w:val="000000" w:themeColor="text1"/>
          <w:lang w:val="en-US"/>
        </w:rPr>
        <w:t>, 2011</w:t>
      </w:r>
      <w:r w:rsidR="000042D3">
        <w:rPr>
          <w:rFonts w:eastAsia="Arial"/>
          <w:color w:val="000000" w:themeColor="text1"/>
          <w:lang w:val="en-US"/>
        </w:rPr>
        <w:t>).</w:t>
      </w:r>
      <w:r w:rsidR="007C74D9">
        <w:rPr>
          <w:rFonts w:eastAsia="Arial"/>
          <w:color w:val="000000" w:themeColor="text1"/>
          <w:lang w:val="en-US"/>
        </w:rPr>
        <w:t xml:space="preserve"> </w:t>
      </w:r>
      <w:r w:rsidR="00603974">
        <w:rPr>
          <w:rFonts w:eastAsia="Arial"/>
          <w:color w:val="000000" w:themeColor="text1"/>
          <w:lang w:val="en-US"/>
        </w:rPr>
        <w:t>M</w:t>
      </w:r>
      <w:r w:rsidR="00702348">
        <w:rPr>
          <w:rFonts w:eastAsia="Arial"/>
          <w:color w:val="000000" w:themeColor="text1"/>
          <w:lang w:val="en-US"/>
        </w:rPr>
        <w:t xml:space="preserve">ost of these differences are based on the assumption that </w:t>
      </w:r>
      <w:proofErr w:type="spellStart"/>
      <w:r w:rsidR="00702348" w:rsidRPr="00351138">
        <w:rPr>
          <w:rFonts w:eastAsia="Arial"/>
          <w:i/>
          <w:color w:val="000000" w:themeColor="text1"/>
          <w:lang w:val="en-US"/>
        </w:rPr>
        <w:t>wohl</w:t>
      </w:r>
      <w:proofErr w:type="spellEnd"/>
      <w:r w:rsidR="00702348">
        <w:rPr>
          <w:rFonts w:eastAsia="Arial"/>
          <w:color w:val="000000" w:themeColor="text1"/>
          <w:lang w:val="en-US"/>
        </w:rPr>
        <w:t xml:space="preserve"> </w:t>
      </w:r>
      <w:r w:rsidR="00702348">
        <w:rPr>
          <w:rFonts w:eastAsia="Arial"/>
          <w:color w:val="000000" w:themeColor="text1"/>
          <w:lang w:val="en-US"/>
        </w:rPr>
        <w:lastRenderedPageBreak/>
        <w:t xml:space="preserve">is not part of the truth-conditional content of the clause, whereas </w:t>
      </w:r>
      <w:r w:rsidR="008C6738">
        <w:rPr>
          <w:rFonts w:eastAsia="Arial"/>
          <w:color w:val="000000" w:themeColor="text1"/>
          <w:lang w:val="en-US"/>
        </w:rPr>
        <w:t xml:space="preserve">modals like </w:t>
      </w:r>
      <w:r w:rsidR="00702348" w:rsidRPr="00543C45">
        <w:rPr>
          <w:rFonts w:eastAsia="Arial"/>
          <w:i/>
          <w:color w:val="000000" w:themeColor="text1"/>
          <w:lang w:val="en-US"/>
        </w:rPr>
        <w:t>must</w:t>
      </w:r>
      <w:r w:rsidR="00702348">
        <w:rPr>
          <w:rFonts w:eastAsia="Arial"/>
          <w:color w:val="000000" w:themeColor="text1"/>
          <w:lang w:val="en-US"/>
        </w:rPr>
        <w:t xml:space="preserve"> and also the epistemic contribut</w:t>
      </w:r>
      <w:r w:rsidR="00B50613">
        <w:rPr>
          <w:rFonts w:eastAsia="Arial"/>
          <w:color w:val="000000" w:themeColor="text1"/>
          <w:lang w:val="en-US"/>
        </w:rPr>
        <w:t xml:space="preserve">ion by adverbs </w:t>
      </w:r>
      <w:r w:rsidR="007D00EE">
        <w:rPr>
          <w:rFonts w:eastAsia="Arial"/>
          <w:color w:val="000000" w:themeColor="text1"/>
          <w:lang w:val="en-US"/>
        </w:rPr>
        <w:t xml:space="preserve">such as </w:t>
      </w:r>
      <w:r w:rsidR="007D00EE" w:rsidRPr="00875DAE">
        <w:rPr>
          <w:rFonts w:eastAsia="Arial"/>
          <w:i/>
          <w:color w:val="000000" w:themeColor="text1"/>
          <w:lang w:val="en-US"/>
        </w:rPr>
        <w:t>probably</w:t>
      </w:r>
      <w:r w:rsidR="007D00EE">
        <w:rPr>
          <w:rFonts w:eastAsia="Arial"/>
          <w:color w:val="000000" w:themeColor="text1"/>
          <w:lang w:val="en-US"/>
        </w:rPr>
        <w:t xml:space="preserve"> </w:t>
      </w:r>
      <w:r w:rsidR="00B50613">
        <w:rPr>
          <w:rFonts w:eastAsia="Arial"/>
          <w:color w:val="000000" w:themeColor="text1"/>
          <w:lang w:val="en-US"/>
        </w:rPr>
        <w:t xml:space="preserve">contribute to </w:t>
      </w:r>
      <w:r w:rsidR="00702348">
        <w:rPr>
          <w:rFonts w:eastAsia="Arial"/>
          <w:color w:val="000000" w:themeColor="text1"/>
          <w:lang w:val="en-US"/>
        </w:rPr>
        <w:t>truth-conditional content.</w:t>
      </w:r>
      <w:r w:rsidR="00C408D4">
        <w:rPr>
          <w:rFonts w:eastAsia="Arial"/>
          <w:color w:val="000000" w:themeColor="text1"/>
          <w:lang w:val="en-US"/>
        </w:rPr>
        <w:t xml:space="preserve"> Consider, for instance, the differences in the context of scope-taking </w:t>
      </w:r>
      <w:r w:rsidR="008C6738">
        <w:rPr>
          <w:rFonts w:eastAsia="Arial"/>
          <w:color w:val="000000" w:themeColor="text1"/>
          <w:lang w:val="en-US"/>
        </w:rPr>
        <w:t xml:space="preserve">in question formation. The formal sketches in </w:t>
      </w:r>
      <w:r w:rsidR="00C408D4">
        <w:rPr>
          <w:rFonts w:eastAsia="Arial"/>
          <w:color w:val="000000" w:themeColor="text1"/>
          <w:lang w:val="en-US"/>
        </w:rPr>
        <w:t xml:space="preserve">(9), </w:t>
      </w:r>
      <w:r w:rsidR="008C6738">
        <w:rPr>
          <w:rFonts w:eastAsia="Arial"/>
          <w:color w:val="000000" w:themeColor="text1"/>
          <w:lang w:val="en-US"/>
        </w:rPr>
        <w:t xml:space="preserve">taken from Zimmermann (2011: 2021), make clear that using </w:t>
      </w:r>
      <w:r w:rsidR="008C6738" w:rsidRPr="00875DAE">
        <w:rPr>
          <w:rFonts w:eastAsia="Arial"/>
          <w:i/>
          <w:color w:val="000000" w:themeColor="text1"/>
          <w:lang w:val="en-US"/>
        </w:rPr>
        <w:t>must</w:t>
      </w:r>
      <w:r w:rsidR="008C6738">
        <w:rPr>
          <w:rFonts w:eastAsia="Arial"/>
          <w:color w:val="000000" w:themeColor="text1"/>
          <w:lang w:val="en-US"/>
        </w:rPr>
        <w:t xml:space="preserve"> in a question results in asking whether or not Max must necessarily be at sea, and the occurrence of </w:t>
      </w:r>
      <w:r w:rsidR="008C6738" w:rsidRPr="00875DAE">
        <w:rPr>
          <w:rFonts w:eastAsia="Arial"/>
          <w:i/>
          <w:color w:val="000000" w:themeColor="text1"/>
          <w:lang w:val="en-US"/>
        </w:rPr>
        <w:t>probably</w:t>
      </w:r>
      <w:r w:rsidR="008C6738">
        <w:rPr>
          <w:rFonts w:eastAsia="Arial"/>
          <w:color w:val="000000" w:themeColor="text1"/>
          <w:lang w:val="en-US"/>
        </w:rPr>
        <w:t xml:space="preserve"> yields a question that asks whether or not one has reason to suspect that Max is at sea:</w:t>
      </w:r>
    </w:p>
    <w:p w14:paraId="52382929" w14:textId="77777777" w:rsidR="00C408D4" w:rsidRDefault="00C408D4" w:rsidP="00283C26">
      <w:pPr>
        <w:autoSpaceDE w:val="0"/>
        <w:autoSpaceDN w:val="0"/>
        <w:adjustRightInd w:val="0"/>
        <w:jc w:val="both"/>
        <w:rPr>
          <w:rFonts w:eastAsia="Arial"/>
          <w:color w:val="000000" w:themeColor="text1"/>
          <w:lang w:val="en-US"/>
        </w:rPr>
      </w:pPr>
    </w:p>
    <w:p w14:paraId="4F8FF4E4" w14:textId="53D5F4FE" w:rsidR="00C408D4" w:rsidRDefault="00C408D4" w:rsidP="00283C26">
      <w:pPr>
        <w:autoSpaceDE w:val="0"/>
        <w:autoSpaceDN w:val="0"/>
        <w:adjustRightInd w:val="0"/>
        <w:jc w:val="both"/>
        <w:rPr>
          <w:rFonts w:eastAsia="Arial"/>
          <w:color w:val="000000" w:themeColor="text1"/>
          <w:lang w:val="en-US"/>
        </w:rPr>
      </w:pPr>
      <w:r w:rsidRPr="00875DAE">
        <w:rPr>
          <w:rFonts w:eastAsia="Arial"/>
          <w:color w:val="000000" w:themeColor="text1"/>
          <w:lang w:val="en-US"/>
        </w:rPr>
        <w:t>(9)</w:t>
      </w:r>
      <w:r w:rsidRPr="00875DAE">
        <w:rPr>
          <w:rFonts w:eastAsia="Arial"/>
          <w:color w:val="000000" w:themeColor="text1"/>
          <w:lang w:val="en-US"/>
        </w:rPr>
        <w:tab/>
      </w:r>
      <w:r>
        <w:rPr>
          <w:rFonts w:ascii="Cambria Math" w:eastAsiaTheme="minorEastAsia" w:hAnsi="Cambria Math" w:cs="Cambria Math"/>
          <w:color w:val="000000"/>
          <w:lang w:val="en-US" w:eastAsia="zh-CN"/>
        </w:rPr>
        <w:tab/>
      </w:r>
      <w:r w:rsidR="007D00EE" w:rsidRPr="00875DAE">
        <w:rPr>
          <w:rFonts w:eastAsiaTheme="minorEastAsia"/>
          <w:color w:val="000000"/>
          <w:lang w:val="en-US" w:eastAsia="zh-CN"/>
        </w:rPr>
        <w:t>a.</w:t>
      </w:r>
      <w:r w:rsidR="007D00EE" w:rsidRPr="00875DAE">
        <w:rPr>
          <w:rFonts w:eastAsiaTheme="minorEastAsia"/>
          <w:color w:val="000000"/>
          <w:lang w:val="en-US" w:eastAsia="zh-CN"/>
        </w:rPr>
        <w:tab/>
      </w:r>
      <w:r w:rsidR="007D00EE">
        <w:rPr>
          <w:rFonts w:ascii="Cambria Math" w:eastAsiaTheme="minorEastAsia" w:hAnsi="Cambria Math" w:cs="Cambria Math"/>
          <w:color w:val="000000"/>
          <w:lang w:val="en-US" w:eastAsia="zh-CN"/>
        </w:rPr>
        <w:tab/>
      </w:r>
      <w:r w:rsidRPr="006A4751">
        <w:rPr>
          <w:rFonts w:ascii="Cambria Math" w:eastAsiaTheme="minorEastAsia" w:hAnsi="Cambria Math" w:cs="Cambria Math"/>
          <w:color w:val="000000"/>
          <w:lang w:eastAsia="zh-CN"/>
        </w:rPr>
        <w:t>⟦</w:t>
      </w:r>
      <w:r w:rsidR="007D00EE" w:rsidRPr="00875DAE">
        <w:rPr>
          <w:rFonts w:eastAsiaTheme="minorEastAsia"/>
          <w:color w:val="000000"/>
          <w:lang w:val="en-US" w:eastAsia="zh-CN"/>
        </w:rPr>
        <w:t xml:space="preserve">Must Max be at </w:t>
      </w:r>
      <w:proofErr w:type="gramStart"/>
      <w:r w:rsidR="007D00EE" w:rsidRPr="00875DAE">
        <w:rPr>
          <w:rFonts w:eastAsiaTheme="minorEastAsia"/>
          <w:color w:val="000000"/>
          <w:lang w:val="en-US" w:eastAsia="zh-CN"/>
        </w:rPr>
        <w:t>sea?</w:t>
      </w:r>
      <w:r w:rsidRPr="006A4751">
        <w:rPr>
          <w:rFonts w:ascii="Cambria Math" w:eastAsiaTheme="minorEastAsia" w:hAnsi="Cambria Math" w:cs="Cambria Math"/>
          <w:color w:val="000000"/>
          <w:lang w:eastAsia="zh-CN"/>
        </w:rPr>
        <w:t>⟧</w:t>
      </w:r>
      <w:proofErr w:type="gramEnd"/>
      <w:r w:rsidR="007D00EE" w:rsidRPr="00875DAE">
        <w:rPr>
          <w:rFonts w:ascii="Cambria Math" w:eastAsiaTheme="minorEastAsia" w:hAnsi="Cambria Math" w:cs="Cambria Math"/>
          <w:color w:val="000000"/>
          <w:lang w:val="en-US" w:eastAsia="zh-CN"/>
        </w:rPr>
        <w:t xml:space="preserve"> </w:t>
      </w:r>
      <w:proofErr w:type="gramStart"/>
      <w:r w:rsidR="007D00EE" w:rsidRPr="00875DAE">
        <w:rPr>
          <w:rFonts w:eastAsiaTheme="minorEastAsia"/>
          <w:color w:val="000000"/>
          <w:lang w:val="en-US" w:eastAsia="zh-CN"/>
        </w:rPr>
        <w:t>= ?</w:t>
      </w:r>
      <w:proofErr w:type="gramEnd"/>
      <w:r w:rsidR="007D00EE" w:rsidRPr="00875DAE">
        <w:rPr>
          <w:rFonts w:eastAsiaTheme="minorEastAsia"/>
          <w:color w:val="000000"/>
          <w:lang w:val="en-US" w:eastAsia="zh-CN"/>
        </w:rPr>
        <w:t xml:space="preserve">{Max must be at sea, </w:t>
      </w:r>
      <w:r w:rsidRPr="007D547A">
        <w:rPr>
          <w:color w:val="000000" w:themeColor="text1"/>
        </w:rPr>
        <w:sym w:font="Symbol" w:char="F0D8"/>
      </w:r>
      <w:r w:rsidR="007D00EE" w:rsidRPr="00875DAE">
        <w:rPr>
          <w:color w:val="000000" w:themeColor="text1"/>
          <w:lang w:val="en-US"/>
        </w:rPr>
        <w:t>(Max must be at sea)}</w:t>
      </w:r>
    </w:p>
    <w:p w14:paraId="60B2B75A" w14:textId="5725D8FD" w:rsidR="00C408D4" w:rsidRDefault="007D00EE" w:rsidP="00283C26">
      <w:pPr>
        <w:autoSpaceDE w:val="0"/>
        <w:autoSpaceDN w:val="0"/>
        <w:adjustRightInd w:val="0"/>
        <w:jc w:val="both"/>
        <w:rPr>
          <w:rFonts w:eastAsia="Arial"/>
          <w:color w:val="000000" w:themeColor="text1"/>
          <w:lang w:val="en-US"/>
        </w:rPr>
      </w:pP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t>b.</w:t>
      </w:r>
      <w:r>
        <w:rPr>
          <w:rFonts w:eastAsia="Arial"/>
          <w:color w:val="000000" w:themeColor="text1"/>
          <w:lang w:val="en-US"/>
        </w:rPr>
        <w:tab/>
      </w:r>
      <w:r>
        <w:rPr>
          <w:rFonts w:eastAsia="Arial"/>
          <w:color w:val="000000" w:themeColor="text1"/>
          <w:lang w:val="en-US"/>
        </w:rPr>
        <w:tab/>
      </w:r>
      <w:r w:rsidRPr="006A4751">
        <w:rPr>
          <w:rFonts w:ascii="Cambria Math" w:eastAsiaTheme="minorEastAsia" w:hAnsi="Cambria Math" w:cs="Cambria Math"/>
          <w:color w:val="000000"/>
          <w:lang w:eastAsia="zh-CN"/>
        </w:rPr>
        <w:t>⟦</w:t>
      </w:r>
      <w:r>
        <w:rPr>
          <w:rFonts w:eastAsiaTheme="minorEastAsia"/>
          <w:color w:val="000000"/>
          <w:lang w:val="en-US" w:eastAsia="zh-CN"/>
        </w:rPr>
        <w:t xml:space="preserve">Is Max probably at </w:t>
      </w:r>
      <w:proofErr w:type="gramStart"/>
      <w:r>
        <w:rPr>
          <w:rFonts w:eastAsiaTheme="minorEastAsia"/>
          <w:color w:val="000000"/>
          <w:lang w:val="en-US" w:eastAsia="zh-CN"/>
        </w:rPr>
        <w:t>sea</w:t>
      </w:r>
      <w:r w:rsidRPr="00923524">
        <w:rPr>
          <w:rFonts w:eastAsiaTheme="minorEastAsia"/>
          <w:color w:val="000000"/>
          <w:lang w:val="en-US" w:eastAsia="zh-CN"/>
        </w:rPr>
        <w:t>?</w:t>
      </w:r>
      <w:r w:rsidRPr="006A4751">
        <w:rPr>
          <w:rFonts w:ascii="Cambria Math" w:eastAsiaTheme="minorEastAsia" w:hAnsi="Cambria Math" w:cs="Cambria Math"/>
          <w:color w:val="000000"/>
          <w:lang w:eastAsia="zh-CN"/>
        </w:rPr>
        <w:t>⟧</w:t>
      </w:r>
      <w:proofErr w:type="gramEnd"/>
      <w:r w:rsidRPr="00923524">
        <w:rPr>
          <w:rFonts w:ascii="Cambria Math" w:eastAsiaTheme="minorEastAsia" w:hAnsi="Cambria Math" w:cs="Cambria Math"/>
          <w:color w:val="000000"/>
          <w:lang w:val="en-US" w:eastAsia="zh-CN"/>
        </w:rPr>
        <w:t xml:space="preserve"> </w:t>
      </w:r>
      <w:proofErr w:type="gramStart"/>
      <w:r w:rsidRPr="00923524">
        <w:rPr>
          <w:rFonts w:eastAsiaTheme="minorEastAsia"/>
          <w:color w:val="000000"/>
          <w:lang w:val="en-US" w:eastAsia="zh-CN"/>
        </w:rPr>
        <w:t>= ?</w:t>
      </w:r>
      <w:proofErr w:type="gramEnd"/>
      <w:r w:rsidRPr="00923524">
        <w:rPr>
          <w:rFonts w:eastAsiaTheme="minorEastAsia"/>
          <w:color w:val="000000"/>
          <w:lang w:val="en-US" w:eastAsia="zh-CN"/>
        </w:rPr>
        <w:t>{</w:t>
      </w:r>
      <w:r w:rsidRPr="00875DAE">
        <w:rPr>
          <w:rFonts w:eastAsiaTheme="minorEastAsia"/>
          <w:smallCaps/>
          <w:color w:val="000000"/>
          <w:lang w:val="en-US" w:eastAsia="zh-CN"/>
        </w:rPr>
        <w:t>assume</w:t>
      </w:r>
      <w:r>
        <w:rPr>
          <w:rFonts w:eastAsiaTheme="minorEastAsia"/>
          <w:color w:val="000000"/>
          <w:lang w:val="en-US" w:eastAsia="zh-CN"/>
        </w:rPr>
        <w:t xml:space="preserve">(x, Max </w:t>
      </w:r>
      <w:r w:rsidRPr="00923524">
        <w:rPr>
          <w:rFonts w:eastAsiaTheme="minorEastAsia"/>
          <w:color w:val="000000"/>
          <w:lang w:val="en-US" w:eastAsia="zh-CN"/>
        </w:rPr>
        <w:t>at sea</w:t>
      </w:r>
      <w:r>
        <w:rPr>
          <w:rFonts w:eastAsiaTheme="minorEastAsia"/>
          <w:color w:val="000000"/>
          <w:lang w:val="en-US" w:eastAsia="zh-CN"/>
        </w:rPr>
        <w:t>)</w:t>
      </w:r>
      <w:r w:rsidRPr="00923524">
        <w:rPr>
          <w:rFonts w:eastAsiaTheme="minorEastAsia"/>
          <w:color w:val="000000"/>
          <w:lang w:val="en-US" w:eastAsia="zh-CN"/>
        </w:rPr>
        <w:t xml:space="preserve">, </w:t>
      </w:r>
      <w:r w:rsidRPr="007D547A">
        <w:rPr>
          <w:color w:val="000000" w:themeColor="text1"/>
        </w:rPr>
        <w:sym w:font="Symbol" w:char="F0D8"/>
      </w:r>
      <w:r w:rsidRPr="00875DAE">
        <w:rPr>
          <w:smallCaps/>
          <w:color w:val="000000" w:themeColor="text1"/>
          <w:lang w:val="en-US"/>
        </w:rPr>
        <w:t>assume</w:t>
      </w:r>
      <w:r w:rsidRPr="00875DAE">
        <w:rPr>
          <w:color w:val="000000" w:themeColor="text1"/>
          <w:lang w:val="en-US"/>
        </w:rPr>
        <w:t>(</w:t>
      </w:r>
      <w:r>
        <w:rPr>
          <w:color w:val="000000" w:themeColor="text1"/>
          <w:lang w:val="en-US"/>
        </w:rPr>
        <w:t xml:space="preserve">x, </w:t>
      </w:r>
      <w:r w:rsidRPr="00923524">
        <w:rPr>
          <w:color w:val="000000" w:themeColor="text1"/>
          <w:lang w:val="en-US"/>
        </w:rPr>
        <w:t>Max at sea)}</w:t>
      </w:r>
    </w:p>
    <w:p w14:paraId="451F4CB5" w14:textId="77777777" w:rsidR="00C408D4" w:rsidRDefault="00C408D4" w:rsidP="00283C26">
      <w:pPr>
        <w:autoSpaceDE w:val="0"/>
        <w:autoSpaceDN w:val="0"/>
        <w:adjustRightInd w:val="0"/>
        <w:jc w:val="both"/>
        <w:rPr>
          <w:rFonts w:eastAsia="Arial"/>
          <w:color w:val="000000" w:themeColor="text1"/>
          <w:lang w:val="en-US"/>
        </w:rPr>
      </w:pPr>
    </w:p>
    <w:p w14:paraId="0B069051" w14:textId="3432B564" w:rsidR="008C6738" w:rsidRDefault="008C6738" w:rsidP="00283C26">
      <w:pPr>
        <w:autoSpaceDE w:val="0"/>
        <w:autoSpaceDN w:val="0"/>
        <w:adjustRightInd w:val="0"/>
        <w:jc w:val="both"/>
        <w:rPr>
          <w:rFonts w:eastAsia="Arial"/>
          <w:color w:val="000000" w:themeColor="text1"/>
          <w:lang w:val="en-US"/>
        </w:rPr>
      </w:pPr>
      <w:r>
        <w:rPr>
          <w:rFonts w:eastAsia="Arial"/>
          <w:color w:val="000000" w:themeColor="text1"/>
          <w:lang w:val="en-US"/>
        </w:rPr>
        <w:t xml:space="preserve">The point is that in both cases, the semantics of these modal devices forms part of the alternatives under discussion, according to Zimmermann (2011). The modals </w:t>
      </w:r>
      <w:r w:rsidR="00605F25">
        <w:rPr>
          <w:rFonts w:eastAsia="Arial"/>
          <w:color w:val="000000" w:themeColor="text1"/>
          <w:lang w:val="en-US"/>
        </w:rPr>
        <w:t xml:space="preserve">hence </w:t>
      </w:r>
      <w:r>
        <w:rPr>
          <w:rFonts w:eastAsia="Arial"/>
          <w:color w:val="000000" w:themeColor="text1"/>
          <w:lang w:val="en-US"/>
        </w:rPr>
        <w:t xml:space="preserve">contribute to the propositional (and thus also to the truth-conditional) content of the utterance. </w:t>
      </w:r>
      <w:r w:rsidR="00C87B89">
        <w:rPr>
          <w:rFonts w:eastAsia="Arial"/>
          <w:color w:val="000000" w:themeColor="text1"/>
          <w:lang w:val="en-US"/>
        </w:rPr>
        <w:t xml:space="preserve">With this observation in mind, let us now look at one example given by Zimmermann (2011: 2020) that exemplifies the scope-taking behavior of the epistemic particle </w:t>
      </w:r>
      <w:proofErr w:type="spellStart"/>
      <w:r w:rsidR="00C87B89" w:rsidRPr="00875DAE">
        <w:rPr>
          <w:rFonts w:eastAsia="Arial"/>
          <w:i/>
          <w:color w:val="000000" w:themeColor="text1"/>
          <w:lang w:val="en-US"/>
        </w:rPr>
        <w:t>wohl</w:t>
      </w:r>
      <w:proofErr w:type="spellEnd"/>
      <w:r w:rsidR="00C87B89">
        <w:rPr>
          <w:rFonts w:eastAsia="Arial"/>
          <w:color w:val="000000" w:themeColor="text1"/>
          <w:lang w:val="en-US"/>
        </w:rPr>
        <w:t xml:space="preserve"> in questions:</w:t>
      </w:r>
    </w:p>
    <w:p w14:paraId="0076BAC5" w14:textId="77777777" w:rsidR="00C87B89" w:rsidRDefault="00C87B89" w:rsidP="00283C26">
      <w:pPr>
        <w:autoSpaceDE w:val="0"/>
        <w:autoSpaceDN w:val="0"/>
        <w:adjustRightInd w:val="0"/>
        <w:jc w:val="both"/>
        <w:rPr>
          <w:rFonts w:eastAsia="Arial"/>
          <w:color w:val="000000" w:themeColor="text1"/>
          <w:lang w:val="en-US"/>
        </w:rPr>
      </w:pPr>
    </w:p>
    <w:p w14:paraId="27593CD2" w14:textId="5FD982F4" w:rsidR="00C87B89" w:rsidRPr="00875DAE" w:rsidRDefault="00C87B89" w:rsidP="00283C26">
      <w:pPr>
        <w:autoSpaceDE w:val="0"/>
        <w:autoSpaceDN w:val="0"/>
        <w:adjustRightInd w:val="0"/>
        <w:jc w:val="both"/>
        <w:rPr>
          <w:rFonts w:eastAsia="Arial"/>
          <w:color w:val="000000" w:themeColor="text1"/>
        </w:rPr>
      </w:pPr>
      <w:r w:rsidRPr="00875DAE">
        <w:rPr>
          <w:rFonts w:eastAsia="Arial"/>
          <w:color w:val="000000" w:themeColor="text1"/>
        </w:rPr>
        <w:t>(10)</w:t>
      </w:r>
      <w:r w:rsidRPr="00875DAE">
        <w:rPr>
          <w:rFonts w:eastAsia="Arial"/>
          <w:color w:val="000000" w:themeColor="text1"/>
        </w:rPr>
        <w:tab/>
        <w:t>a.</w:t>
      </w:r>
      <w:r w:rsidRPr="00875DAE">
        <w:rPr>
          <w:rFonts w:eastAsia="Arial"/>
          <w:color w:val="000000" w:themeColor="text1"/>
        </w:rPr>
        <w:tab/>
      </w:r>
      <w:r w:rsidR="00A0462B">
        <w:rPr>
          <w:rFonts w:eastAsia="Arial"/>
          <w:color w:val="000000" w:themeColor="text1"/>
        </w:rPr>
        <w:tab/>
      </w:r>
      <w:r w:rsidRPr="00875DAE">
        <w:rPr>
          <w:rFonts w:eastAsia="Arial"/>
          <w:color w:val="000000" w:themeColor="text1"/>
        </w:rPr>
        <w:t>Hat</w:t>
      </w:r>
      <w:r w:rsidR="00976DB8" w:rsidRPr="00875DAE">
        <w:rPr>
          <w:rFonts w:eastAsia="Arial"/>
          <w:color w:val="000000" w:themeColor="text1"/>
        </w:rPr>
        <w:tab/>
        <w:t>Hans</w:t>
      </w:r>
      <w:r w:rsidR="00976DB8" w:rsidRPr="00875DAE">
        <w:rPr>
          <w:rFonts w:eastAsia="Arial"/>
          <w:color w:val="000000" w:themeColor="text1"/>
        </w:rPr>
        <w:tab/>
      </w:r>
      <w:r w:rsidR="00976DB8" w:rsidRPr="00875DAE">
        <w:rPr>
          <w:rFonts w:eastAsia="Arial"/>
          <w:color w:val="000000" w:themeColor="text1"/>
        </w:rPr>
        <w:tab/>
        <w:t>wohl</w:t>
      </w:r>
      <w:r w:rsidR="00976DB8" w:rsidRPr="00875DAE">
        <w:rPr>
          <w:rFonts w:eastAsia="Arial"/>
          <w:color w:val="000000" w:themeColor="text1"/>
        </w:rPr>
        <w:tab/>
      </w:r>
      <w:r w:rsidR="00976DB8" w:rsidRPr="00875DAE">
        <w:rPr>
          <w:rFonts w:eastAsia="Arial"/>
          <w:color w:val="000000" w:themeColor="text1"/>
        </w:rPr>
        <w:tab/>
        <w:t>Maria</w:t>
      </w:r>
      <w:r w:rsidR="00976DB8" w:rsidRPr="00875DAE">
        <w:rPr>
          <w:rFonts w:eastAsia="Arial"/>
          <w:color w:val="000000" w:themeColor="text1"/>
        </w:rPr>
        <w:tab/>
      </w:r>
      <w:r w:rsidR="00976DB8" w:rsidRPr="00875DAE">
        <w:rPr>
          <w:rFonts w:eastAsia="Arial"/>
          <w:color w:val="000000" w:themeColor="text1"/>
        </w:rPr>
        <w:tab/>
      </w:r>
      <w:r w:rsidR="00976DB8">
        <w:rPr>
          <w:rFonts w:eastAsia="Arial"/>
          <w:color w:val="000000" w:themeColor="text1"/>
        </w:rPr>
        <w:t>eingeladen?</w:t>
      </w:r>
    </w:p>
    <w:p w14:paraId="257F02EE" w14:textId="3681AE4C" w:rsidR="00C87B89" w:rsidRDefault="00976DB8" w:rsidP="00283C26">
      <w:pPr>
        <w:autoSpaceDE w:val="0"/>
        <w:autoSpaceDN w:val="0"/>
        <w:adjustRightInd w:val="0"/>
        <w:jc w:val="both"/>
        <w:rPr>
          <w:rFonts w:eastAsia="Arial"/>
          <w:color w:val="000000" w:themeColor="text1"/>
          <w:lang w:val="en-US"/>
        </w:rPr>
      </w:pP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Pr>
          <w:rFonts w:eastAsia="Arial"/>
          <w:color w:val="000000" w:themeColor="text1"/>
        </w:rPr>
        <w:tab/>
      </w:r>
      <w:r w:rsidR="00A0462B">
        <w:rPr>
          <w:rFonts w:eastAsia="Arial"/>
          <w:color w:val="000000" w:themeColor="text1"/>
        </w:rPr>
        <w:tab/>
      </w:r>
      <w:r w:rsidRPr="00875DAE">
        <w:rPr>
          <w:rFonts w:eastAsia="Arial"/>
          <w:color w:val="000000" w:themeColor="text1"/>
          <w:lang w:val="en-US"/>
        </w:rPr>
        <w:t>has</w:t>
      </w:r>
      <w:r w:rsidRPr="00875DAE">
        <w:rPr>
          <w:rFonts w:eastAsia="Arial"/>
          <w:color w:val="000000" w:themeColor="text1"/>
          <w:lang w:val="en-US"/>
        </w:rPr>
        <w:tab/>
      </w:r>
      <w:r w:rsidRPr="00875DAE">
        <w:rPr>
          <w:rFonts w:eastAsia="Arial"/>
          <w:color w:val="000000" w:themeColor="text1"/>
          <w:lang w:val="en-US"/>
        </w:rPr>
        <w:tab/>
        <w:t>Hans</w:t>
      </w:r>
      <w:r w:rsidRPr="00875DAE">
        <w:rPr>
          <w:rFonts w:eastAsia="Arial"/>
          <w:color w:val="000000" w:themeColor="text1"/>
          <w:lang w:val="en-US"/>
        </w:rPr>
        <w:tab/>
      </w:r>
      <w:r w:rsidRPr="00875DAE">
        <w:rPr>
          <w:rFonts w:eastAsia="Arial"/>
          <w:color w:val="000000" w:themeColor="text1"/>
          <w:lang w:val="en-US"/>
        </w:rPr>
        <w:tab/>
        <w:t>PRT</w:t>
      </w:r>
      <w:r w:rsidRPr="00875DAE">
        <w:rPr>
          <w:rFonts w:eastAsia="Arial"/>
          <w:color w:val="000000" w:themeColor="text1"/>
          <w:lang w:val="en-US"/>
        </w:rPr>
        <w:tab/>
      </w:r>
      <w:r w:rsidRPr="00875DAE">
        <w:rPr>
          <w:rFonts w:eastAsia="Arial"/>
          <w:color w:val="000000" w:themeColor="text1"/>
          <w:lang w:val="en-US"/>
        </w:rPr>
        <w:tab/>
      </w:r>
      <w:r w:rsidRPr="00875DAE">
        <w:rPr>
          <w:rFonts w:eastAsia="Arial"/>
          <w:color w:val="000000" w:themeColor="text1"/>
          <w:lang w:val="en-US"/>
        </w:rPr>
        <w:tab/>
        <w:t>Mary</w:t>
      </w:r>
      <w:r w:rsidRPr="00875DAE">
        <w:rPr>
          <w:rFonts w:eastAsia="Arial"/>
          <w:color w:val="000000" w:themeColor="text1"/>
          <w:lang w:val="en-US"/>
        </w:rPr>
        <w:tab/>
      </w:r>
      <w:r w:rsidRPr="00875DAE">
        <w:rPr>
          <w:rFonts w:eastAsia="Arial"/>
          <w:color w:val="000000" w:themeColor="text1"/>
          <w:lang w:val="en-US"/>
        </w:rPr>
        <w:tab/>
      </w:r>
      <w:r w:rsidRPr="00875DAE">
        <w:rPr>
          <w:rFonts w:eastAsia="Arial"/>
          <w:color w:val="000000" w:themeColor="text1"/>
          <w:lang w:val="en-US"/>
        </w:rPr>
        <w:tab/>
        <w:t>invited</w:t>
      </w:r>
      <w:r w:rsidRPr="00875DAE">
        <w:rPr>
          <w:rFonts w:eastAsia="Arial"/>
          <w:color w:val="000000" w:themeColor="text1"/>
          <w:lang w:val="en-US"/>
        </w:rPr>
        <w:tab/>
      </w:r>
    </w:p>
    <w:p w14:paraId="7ABC6E10" w14:textId="2808636A" w:rsidR="00976DB8" w:rsidRPr="00976DB8" w:rsidRDefault="00976DB8" w:rsidP="00283C26">
      <w:pPr>
        <w:autoSpaceDE w:val="0"/>
        <w:autoSpaceDN w:val="0"/>
        <w:adjustRightInd w:val="0"/>
        <w:jc w:val="both"/>
        <w:rPr>
          <w:rFonts w:eastAsia="Arial"/>
          <w:color w:val="000000" w:themeColor="text1"/>
          <w:lang w:val="en-US"/>
        </w:rPr>
      </w:pP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Pr>
          <w:rFonts w:eastAsia="Arial"/>
          <w:color w:val="000000" w:themeColor="text1"/>
          <w:lang w:val="en-US"/>
        </w:rPr>
        <w:tab/>
      </w:r>
      <w:r w:rsidR="00A0462B">
        <w:rPr>
          <w:rFonts w:eastAsia="Arial"/>
          <w:color w:val="000000" w:themeColor="text1"/>
          <w:lang w:val="en-US"/>
        </w:rPr>
        <w:tab/>
        <w:t>‘What do you reckon: Has Hans invited Mary?’</w:t>
      </w:r>
    </w:p>
    <w:p w14:paraId="05969701" w14:textId="02874975" w:rsidR="00C87B89" w:rsidRDefault="00C87B89" w:rsidP="00283C26">
      <w:pPr>
        <w:autoSpaceDE w:val="0"/>
        <w:autoSpaceDN w:val="0"/>
        <w:adjustRightInd w:val="0"/>
        <w:jc w:val="both"/>
        <w:rPr>
          <w:rFonts w:eastAsia="Arial"/>
          <w:color w:val="000000" w:themeColor="text1"/>
          <w:lang w:val="en-US"/>
        </w:rPr>
      </w:pPr>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sidRPr="00A0462B">
        <w:rPr>
          <w:rFonts w:eastAsia="Arial"/>
          <w:color w:val="000000" w:themeColor="text1"/>
          <w:lang w:val="en-US"/>
        </w:rPr>
        <w:tab/>
      </w:r>
      <w:r>
        <w:rPr>
          <w:rFonts w:eastAsia="Arial"/>
          <w:color w:val="000000" w:themeColor="text1"/>
          <w:lang w:val="en-US"/>
        </w:rPr>
        <w:t>b.</w:t>
      </w:r>
      <w:r>
        <w:rPr>
          <w:rFonts w:eastAsia="Arial"/>
          <w:color w:val="000000" w:themeColor="text1"/>
          <w:lang w:val="en-US"/>
        </w:rPr>
        <w:tab/>
      </w:r>
      <w:r w:rsidR="00A0462B">
        <w:rPr>
          <w:rFonts w:eastAsia="Arial"/>
          <w:color w:val="000000" w:themeColor="text1"/>
          <w:lang w:val="en-US"/>
        </w:rPr>
        <w:tab/>
      </w:r>
      <w:r w:rsidR="00A0462B" w:rsidRPr="00875DAE">
        <w:rPr>
          <w:rFonts w:eastAsia="Arial"/>
          <w:smallCaps/>
          <w:color w:val="000000" w:themeColor="text1"/>
          <w:lang w:val="en-US"/>
        </w:rPr>
        <w:t>want</w:t>
      </w:r>
      <w:r w:rsidR="00A0462B">
        <w:rPr>
          <w:rFonts w:eastAsia="Arial"/>
          <w:color w:val="000000" w:themeColor="text1"/>
          <w:lang w:val="en-US"/>
        </w:rPr>
        <w:t xml:space="preserve"> (S, A, know (S &amp; A, </w:t>
      </w:r>
      <w:r w:rsidR="00A0462B" w:rsidRPr="00875DAE">
        <w:rPr>
          <w:rFonts w:eastAsia="Arial"/>
          <w:smallCaps/>
          <w:color w:val="000000" w:themeColor="text1"/>
          <w:lang w:val="en-US"/>
        </w:rPr>
        <w:t>assume</w:t>
      </w:r>
      <w:r w:rsidR="00A0462B">
        <w:rPr>
          <w:rFonts w:eastAsia="Arial"/>
          <w:color w:val="000000" w:themeColor="text1"/>
          <w:lang w:val="en-US"/>
        </w:rPr>
        <w:t xml:space="preserve"> {Hans invited Mary, Hans did not invite Mary}))</w:t>
      </w:r>
    </w:p>
    <w:p w14:paraId="4921975E" w14:textId="77777777" w:rsidR="00C87B89" w:rsidRDefault="00C87B89" w:rsidP="00283C26">
      <w:pPr>
        <w:autoSpaceDE w:val="0"/>
        <w:autoSpaceDN w:val="0"/>
        <w:adjustRightInd w:val="0"/>
        <w:jc w:val="both"/>
        <w:rPr>
          <w:rFonts w:eastAsia="Arial"/>
          <w:color w:val="000000" w:themeColor="text1"/>
          <w:lang w:val="en-US"/>
        </w:rPr>
      </w:pPr>
    </w:p>
    <w:p w14:paraId="0ABCC95C" w14:textId="53D10EDA" w:rsidR="00E60723" w:rsidRDefault="00E60723" w:rsidP="00283C26">
      <w:pPr>
        <w:autoSpaceDE w:val="0"/>
        <w:autoSpaceDN w:val="0"/>
        <w:adjustRightInd w:val="0"/>
        <w:jc w:val="both"/>
        <w:rPr>
          <w:rFonts w:eastAsia="Arial"/>
          <w:color w:val="000000" w:themeColor="text1"/>
          <w:lang w:val="en-US"/>
        </w:rPr>
      </w:pPr>
      <w:r>
        <w:rPr>
          <w:rFonts w:eastAsia="Arial"/>
          <w:color w:val="000000" w:themeColor="text1"/>
          <w:lang w:val="en-US"/>
        </w:rPr>
        <w:t xml:space="preserve">Both the translation (10a) and the formal sketch by Zimmermann (2011) in (10b) indicate that the semantics of </w:t>
      </w:r>
      <w:proofErr w:type="spellStart"/>
      <w:r w:rsidRPr="00875DAE">
        <w:rPr>
          <w:rFonts w:eastAsia="Arial"/>
          <w:i/>
          <w:color w:val="000000" w:themeColor="text1"/>
          <w:lang w:val="en-US"/>
        </w:rPr>
        <w:t>wohl</w:t>
      </w:r>
      <w:proofErr w:type="spellEnd"/>
      <w:r>
        <w:rPr>
          <w:rFonts w:eastAsia="Arial"/>
          <w:color w:val="000000" w:themeColor="text1"/>
          <w:lang w:val="en-US"/>
        </w:rPr>
        <w:t xml:space="preserve"> does not form part of the alternative propositions, in contrast to what we have seen in (9) for other modal devices. In particular, the question in (10a) is not asking whether or not there is a lack of commitment </w:t>
      </w:r>
      <w:r w:rsidR="00A20BCF">
        <w:rPr>
          <w:rFonts w:eastAsia="Arial"/>
          <w:color w:val="000000" w:themeColor="text1"/>
          <w:lang w:val="en-US"/>
        </w:rPr>
        <w:t xml:space="preserve">towards the proposition. Rather, by using </w:t>
      </w:r>
      <w:proofErr w:type="spellStart"/>
      <w:r w:rsidR="00A20BCF" w:rsidRPr="00875DAE">
        <w:rPr>
          <w:rFonts w:eastAsia="Arial"/>
          <w:i/>
          <w:color w:val="000000" w:themeColor="text1"/>
          <w:lang w:val="en-US"/>
        </w:rPr>
        <w:t>wohl</w:t>
      </w:r>
      <w:proofErr w:type="spellEnd"/>
      <w:r w:rsidR="00A20BCF">
        <w:rPr>
          <w:rFonts w:eastAsia="Arial"/>
          <w:color w:val="000000" w:themeColor="text1"/>
          <w:lang w:val="en-US"/>
        </w:rPr>
        <w:t xml:space="preserve">, the </w:t>
      </w:r>
      <w:r w:rsidR="00BA2371">
        <w:rPr>
          <w:rFonts w:eastAsia="Arial"/>
          <w:color w:val="000000" w:themeColor="text1"/>
          <w:lang w:val="en-US"/>
        </w:rPr>
        <w:t xml:space="preserve">speaker </w:t>
      </w:r>
      <w:r w:rsidR="00A20BCF">
        <w:rPr>
          <w:rFonts w:eastAsia="Arial"/>
          <w:color w:val="000000" w:themeColor="text1"/>
          <w:lang w:val="en-US"/>
        </w:rPr>
        <w:t xml:space="preserve">wants the </w:t>
      </w:r>
      <w:r w:rsidR="00BA2371">
        <w:rPr>
          <w:rFonts w:eastAsia="Arial"/>
          <w:color w:val="000000" w:themeColor="text1"/>
          <w:lang w:val="en-US"/>
        </w:rPr>
        <w:t xml:space="preserve">addressee </w:t>
      </w:r>
      <w:r w:rsidR="00A20BCF">
        <w:rPr>
          <w:rFonts w:eastAsia="Arial"/>
          <w:color w:val="000000" w:themeColor="text1"/>
          <w:lang w:val="en-US"/>
        </w:rPr>
        <w:t xml:space="preserve">to </w:t>
      </w:r>
      <w:r w:rsidR="00345AF1">
        <w:rPr>
          <w:rFonts w:eastAsia="Arial"/>
          <w:color w:val="000000" w:themeColor="text1"/>
          <w:lang w:val="en-US"/>
        </w:rPr>
        <w:t xml:space="preserve">make </w:t>
      </w:r>
      <w:r w:rsidR="00BA2371">
        <w:rPr>
          <w:rFonts w:eastAsia="Arial"/>
          <w:color w:val="000000" w:themeColor="text1"/>
          <w:lang w:val="en-US"/>
        </w:rPr>
        <w:t xml:space="preserve">their </w:t>
      </w:r>
      <w:r w:rsidR="00345AF1">
        <w:rPr>
          <w:rFonts w:eastAsia="Arial"/>
          <w:color w:val="000000" w:themeColor="text1"/>
          <w:lang w:val="en-US"/>
        </w:rPr>
        <w:t xml:space="preserve">best guess concerning the alternative answers, and this can be expressed by the operator </w:t>
      </w:r>
      <w:r w:rsidR="00345AF1" w:rsidRPr="00875DAE">
        <w:rPr>
          <w:rFonts w:eastAsia="Arial"/>
          <w:smallCaps/>
          <w:color w:val="000000" w:themeColor="text1"/>
          <w:lang w:val="en-US"/>
        </w:rPr>
        <w:t>assume</w:t>
      </w:r>
      <w:r w:rsidR="00345AF1">
        <w:rPr>
          <w:rFonts w:eastAsia="Arial"/>
          <w:color w:val="000000" w:themeColor="text1"/>
          <w:lang w:val="en-US"/>
        </w:rPr>
        <w:t>, which takes scope over the alternative answers rather than being part of them.</w:t>
      </w:r>
    </w:p>
    <w:p w14:paraId="06A5E19C" w14:textId="550BFA45" w:rsidR="00240B49" w:rsidRDefault="00605F25" w:rsidP="00875DAE">
      <w:pPr>
        <w:autoSpaceDE w:val="0"/>
        <w:autoSpaceDN w:val="0"/>
        <w:adjustRightInd w:val="0"/>
        <w:ind w:firstLine="567"/>
        <w:jc w:val="both"/>
        <w:rPr>
          <w:rFonts w:eastAsia="Arial"/>
          <w:color w:val="000000" w:themeColor="text1"/>
          <w:lang w:val="en-US"/>
        </w:rPr>
      </w:pPr>
      <w:r>
        <w:rPr>
          <w:rFonts w:eastAsia="Arial"/>
          <w:color w:val="000000" w:themeColor="text1"/>
          <w:lang w:val="en-US"/>
        </w:rPr>
        <w:t xml:space="preserve">Be that as it may, recall at this point that </w:t>
      </w:r>
      <w:r w:rsidR="00532BFD">
        <w:rPr>
          <w:rFonts w:eastAsia="Arial"/>
          <w:color w:val="000000" w:themeColor="text1"/>
          <w:lang w:val="en-US"/>
        </w:rPr>
        <w:t xml:space="preserve">there is considerable debate in the literature on which semantic dimension is the appropriate level to account for the </w:t>
      </w:r>
      <w:r w:rsidR="00532BFD">
        <w:rPr>
          <w:color w:val="000000" w:themeColor="text1"/>
          <w:lang w:val="en-US"/>
        </w:rPr>
        <w:t xml:space="preserve">evidential component </w:t>
      </w:r>
      <w:r w:rsidR="00532BFD" w:rsidRPr="00937991">
        <w:rPr>
          <w:color w:val="000000" w:themeColor="text1"/>
          <w:lang w:val="en-US"/>
        </w:rPr>
        <w:t>i</w:t>
      </w:r>
      <w:r w:rsidR="00532BFD">
        <w:rPr>
          <w:color w:val="000000" w:themeColor="text1"/>
          <w:lang w:val="en-US"/>
        </w:rPr>
        <w:t xml:space="preserve">n the meaning of </w:t>
      </w:r>
      <w:r w:rsidR="00532BFD" w:rsidRPr="00D90B73">
        <w:rPr>
          <w:i/>
          <w:color w:val="000000" w:themeColor="text1"/>
          <w:lang w:val="en-US"/>
        </w:rPr>
        <w:t>must</w:t>
      </w:r>
      <w:r w:rsidR="00532BFD">
        <w:rPr>
          <w:color w:val="000000" w:themeColor="text1"/>
          <w:lang w:val="en-US"/>
        </w:rPr>
        <w:t xml:space="preserve">. In other words, </w:t>
      </w:r>
      <w:r w:rsidR="005F49B8">
        <w:rPr>
          <w:color w:val="000000" w:themeColor="text1"/>
          <w:lang w:val="en-US"/>
        </w:rPr>
        <w:t xml:space="preserve">there are many </w:t>
      </w:r>
      <w:r w:rsidR="00532BFD">
        <w:rPr>
          <w:color w:val="000000" w:themeColor="text1"/>
          <w:lang w:val="en-US"/>
        </w:rPr>
        <w:t xml:space="preserve">approaches according to which the epistemic reading of </w:t>
      </w:r>
      <w:r w:rsidR="00532BFD" w:rsidRPr="00875DAE">
        <w:rPr>
          <w:i/>
          <w:color w:val="000000" w:themeColor="text1"/>
          <w:lang w:val="en-US"/>
        </w:rPr>
        <w:t>must</w:t>
      </w:r>
      <w:r w:rsidR="00532BFD">
        <w:rPr>
          <w:color w:val="000000" w:themeColor="text1"/>
          <w:lang w:val="en-US"/>
        </w:rPr>
        <w:t xml:space="preserve"> is not a truth-conditional part of utterances</w:t>
      </w:r>
      <w:r w:rsidR="00E52234">
        <w:rPr>
          <w:color w:val="000000" w:themeColor="text1"/>
          <w:lang w:val="en-US"/>
        </w:rPr>
        <w:t xml:space="preserve"> (see references in Section 1.1 above)</w:t>
      </w:r>
      <w:r w:rsidR="00532BFD">
        <w:rPr>
          <w:color w:val="000000" w:themeColor="text1"/>
          <w:lang w:val="en-US"/>
        </w:rPr>
        <w:t xml:space="preserve">. </w:t>
      </w:r>
      <w:r w:rsidR="00F57A5B">
        <w:rPr>
          <w:color w:val="000000" w:themeColor="text1"/>
          <w:lang w:val="en-US"/>
        </w:rPr>
        <w:t xml:space="preserve">Also, </w:t>
      </w:r>
      <w:r w:rsidR="00702348">
        <w:rPr>
          <w:rFonts w:eastAsia="Arial"/>
          <w:color w:val="000000" w:themeColor="text1"/>
          <w:lang w:val="en-US"/>
        </w:rPr>
        <w:t xml:space="preserve">given the evidence for non-truth-functional views on higher adverbs </w:t>
      </w:r>
      <w:r w:rsidR="00B50613">
        <w:rPr>
          <w:rFonts w:eastAsia="Arial"/>
          <w:color w:val="000000" w:themeColor="text1"/>
          <w:lang w:val="en-US"/>
        </w:rPr>
        <w:t xml:space="preserve">discussed </w:t>
      </w:r>
      <w:r w:rsidR="00702348">
        <w:rPr>
          <w:rFonts w:eastAsia="Arial"/>
          <w:color w:val="000000" w:themeColor="text1"/>
          <w:lang w:val="en-US"/>
        </w:rPr>
        <w:t>by Ernst (2007) and many others</w:t>
      </w:r>
      <w:r w:rsidR="00F57A5B">
        <w:rPr>
          <w:rFonts w:eastAsia="Arial"/>
          <w:color w:val="000000" w:themeColor="text1"/>
          <w:lang w:val="en-US"/>
        </w:rPr>
        <w:t xml:space="preserve">, </w:t>
      </w:r>
      <w:r w:rsidR="00D172CB">
        <w:rPr>
          <w:rFonts w:eastAsia="Arial"/>
          <w:color w:val="000000" w:themeColor="text1"/>
          <w:lang w:val="en-US"/>
        </w:rPr>
        <w:t xml:space="preserve">one may conclude that </w:t>
      </w:r>
      <w:r w:rsidR="00F57A5B">
        <w:rPr>
          <w:rFonts w:eastAsia="Arial"/>
          <w:color w:val="000000" w:themeColor="text1"/>
          <w:lang w:val="en-US"/>
        </w:rPr>
        <w:t>the</w:t>
      </w:r>
      <w:r w:rsidR="00702348">
        <w:rPr>
          <w:rFonts w:eastAsia="Arial"/>
          <w:color w:val="000000" w:themeColor="text1"/>
          <w:lang w:val="en-US"/>
        </w:rPr>
        <w:t xml:space="preserve"> </w:t>
      </w:r>
      <w:r w:rsidR="00DB2A73">
        <w:rPr>
          <w:rFonts w:eastAsia="Arial"/>
          <w:color w:val="000000" w:themeColor="text1"/>
          <w:lang w:val="en-US"/>
        </w:rPr>
        <w:t xml:space="preserve">differences between </w:t>
      </w:r>
      <w:r w:rsidR="00D172CB">
        <w:rPr>
          <w:rFonts w:eastAsia="Arial"/>
          <w:color w:val="000000" w:themeColor="text1"/>
          <w:lang w:val="en-US"/>
        </w:rPr>
        <w:t xml:space="preserve">epistemic </w:t>
      </w:r>
      <w:r w:rsidR="00565648" w:rsidRPr="00937991">
        <w:rPr>
          <w:color w:val="000000" w:themeColor="text1"/>
          <w:lang w:val="en-US"/>
        </w:rPr>
        <w:t xml:space="preserve">discourse particles and </w:t>
      </w:r>
      <w:r w:rsidR="00565648">
        <w:rPr>
          <w:color w:val="000000" w:themeColor="text1"/>
          <w:lang w:val="en-US"/>
        </w:rPr>
        <w:t xml:space="preserve">other modal </w:t>
      </w:r>
      <w:r w:rsidR="00D91EF3">
        <w:rPr>
          <w:color w:val="000000" w:themeColor="text1"/>
          <w:lang w:val="en-US"/>
        </w:rPr>
        <w:t>devices for</w:t>
      </w:r>
      <w:r w:rsidR="00565648">
        <w:rPr>
          <w:color w:val="000000" w:themeColor="text1"/>
          <w:lang w:val="en-US"/>
        </w:rPr>
        <w:t xml:space="preserve"> express</w:t>
      </w:r>
      <w:r w:rsidR="00D91EF3">
        <w:rPr>
          <w:color w:val="000000" w:themeColor="text1"/>
          <w:lang w:val="en-US"/>
        </w:rPr>
        <w:t>ing</w:t>
      </w:r>
      <w:r w:rsidR="00565648">
        <w:rPr>
          <w:color w:val="000000" w:themeColor="text1"/>
          <w:lang w:val="en-US"/>
        </w:rPr>
        <w:t xml:space="preserve"> </w:t>
      </w:r>
      <w:r w:rsidR="00D172CB">
        <w:rPr>
          <w:color w:val="000000" w:themeColor="text1"/>
          <w:lang w:val="en-US"/>
        </w:rPr>
        <w:t xml:space="preserve">analogous </w:t>
      </w:r>
      <w:r w:rsidR="00B76850">
        <w:rPr>
          <w:color w:val="000000" w:themeColor="text1"/>
          <w:lang w:val="en-US"/>
        </w:rPr>
        <w:t xml:space="preserve">meanings </w:t>
      </w:r>
      <w:r w:rsidR="00D172CB">
        <w:rPr>
          <w:color w:val="000000" w:themeColor="text1"/>
          <w:lang w:val="en-US"/>
        </w:rPr>
        <w:t xml:space="preserve">can clearly be seen at the level of syntax (see (7) and (8) above), while the differences are more controversial at the level of semantics (see also Grosz 2016 on this point). </w:t>
      </w:r>
    </w:p>
    <w:p w14:paraId="24CCCD1B" w14:textId="0F0DE40B" w:rsidR="00B3277A" w:rsidRDefault="00CF3389" w:rsidP="00D33979">
      <w:pPr>
        <w:autoSpaceDE w:val="0"/>
        <w:autoSpaceDN w:val="0"/>
        <w:adjustRightInd w:val="0"/>
        <w:ind w:firstLine="567"/>
        <w:jc w:val="both"/>
        <w:rPr>
          <w:color w:val="000000" w:themeColor="text1"/>
          <w:lang w:val="en-US"/>
        </w:rPr>
      </w:pPr>
      <w:r>
        <w:rPr>
          <w:rFonts w:eastAsia="Arial"/>
          <w:color w:val="000000" w:themeColor="text1"/>
          <w:lang w:val="en-US"/>
        </w:rPr>
        <w:t>In what follows, we will</w:t>
      </w:r>
      <w:r w:rsidR="00D958B4">
        <w:rPr>
          <w:rFonts w:eastAsia="Arial"/>
          <w:color w:val="000000" w:themeColor="text1"/>
          <w:lang w:val="en-US"/>
        </w:rPr>
        <w:t xml:space="preserve"> abstract away from these core-semantics issues and instead add a new aspect to the</w:t>
      </w:r>
      <w:r w:rsidR="00B76850">
        <w:rPr>
          <w:rFonts w:eastAsia="Arial"/>
          <w:color w:val="000000" w:themeColor="text1"/>
          <w:lang w:val="en-US"/>
        </w:rPr>
        <w:t>se</w:t>
      </w:r>
      <w:r w:rsidR="00D958B4">
        <w:rPr>
          <w:rFonts w:eastAsia="Arial"/>
          <w:color w:val="000000" w:themeColor="text1"/>
          <w:lang w:val="en-US"/>
        </w:rPr>
        <w:t xml:space="preserve"> debates</w:t>
      </w:r>
      <w:r w:rsidR="00B76850">
        <w:rPr>
          <w:rFonts w:eastAsia="Arial"/>
          <w:color w:val="000000" w:themeColor="text1"/>
          <w:lang w:val="en-US"/>
        </w:rPr>
        <w:t>, thereby addressing</w:t>
      </w:r>
      <w:r w:rsidR="00D958B4">
        <w:rPr>
          <w:rFonts w:eastAsia="Arial"/>
          <w:color w:val="000000" w:themeColor="text1"/>
          <w:lang w:val="en-US"/>
        </w:rPr>
        <w:t xml:space="preserve"> a blind spot in the theoretical literature. That is, we will approach the different modal devices mentioned above from a pragmatic (i.e., context-oriented) perspective by </w:t>
      </w:r>
      <w:r w:rsidR="00B3277A">
        <w:rPr>
          <w:rFonts w:eastAsia="Arial"/>
          <w:color w:val="000000" w:themeColor="text1"/>
          <w:lang w:val="en-US"/>
        </w:rPr>
        <w:t>investigat</w:t>
      </w:r>
      <w:r w:rsidR="00D958B4">
        <w:rPr>
          <w:rFonts w:eastAsia="Arial"/>
          <w:color w:val="000000" w:themeColor="text1"/>
          <w:lang w:val="en-US"/>
        </w:rPr>
        <w:t>ing</w:t>
      </w:r>
      <w:r w:rsidR="00B3277A">
        <w:rPr>
          <w:rFonts w:eastAsia="Arial"/>
          <w:color w:val="000000" w:themeColor="text1"/>
          <w:lang w:val="en-US"/>
        </w:rPr>
        <w:t xml:space="preserve"> </w:t>
      </w:r>
      <w:r w:rsidR="00D91EF3">
        <w:rPr>
          <w:rFonts w:eastAsia="Arial"/>
          <w:color w:val="000000" w:themeColor="text1"/>
          <w:lang w:val="en-US"/>
        </w:rPr>
        <w:t>the</w:t>
      </w:r>
      <w:r w:rsidR="00B3277A">
        <w:rPr>
          <w:rFonts w:eastAsia="Arial"/>
          <w:color w:val="000000" w:themeColor="text1"/>
          <w:lang w:val="en-US"/>
        </w:rPr>
        <w:t xml:space="preserve"> extent</w:t>
      </w:r>
      <w:r w:rsidR="00D91EF3">
        <w:rPr>
          <w:rFonts w:eastAsia="Arial"/>
          <w:color w:val="000000" w:themeColor="text1"/>
          <w:lang w:val="en-US"/>
        </w:rPr>
        <w:t xml:space="preserve"> to which</w:t>
      </w:r>
      <w:r>
        <w:rPr>
          <w:rFonts w:eastAsia="Arial"/>
          <w:color w:val="000000" w:themeColor="text1"/>
          <w:lang w:val="en-US"/>
        </w:rPr>
        <w:t xml:space="preserve"> </w:t>
      </w:r>
      <w:proofErr w:type="spellStart"/>
      <w:r w:rsidRPr="00BA0970">
        <w:rPr>
          <w:rFonts w:eastAsia="Arial"/>
          <w:i/>
          <w:color w:val="000000" w:themeColor="text1"/>
          <w:lang w:val="en-US"/>
        </w:rPr>
        <w:t>wohl</w:t>
      </w:r>
      <w:proofErr w:type="spellEnd"/>
      <w:r>
        <w:rPr>
          <w:rFonts w:eastAsia="Arial"/>
          <w:color w:val="000000" w:themeColor="text1"/>
          <w:lang w:val="en-US"/>
        </w:rPr>
        <w:t xml:space="preserve"> </w:t>
      </w:r>
      <w:r w:rsidR="00B3277A">
        <w:rPr>
          <w:rFonts w:eastAsia="Arial"/>
          <w:color w:val="000000" w:themeColor="text1"/>
          <w:lang w:val="en-US"/>
        </w:rPr>
        <w:t xml:space="preserve">differs from its modal counterparts in its compatibility with </w:t>
      </w:r>
      <w:r>
        <w:rPr>
          <w:rFonts w:eastAsia="Arial"/>
          <w:color w:val="000000" w:themeColor="text1"/>
          <w:lang w:val="en-US"/>
        </w:rPr>
        <w:t>different evidential contexts</w:t>
      </w:r>
      <w:r w:rsidR="00B3277A">
        <w:rPr>
          <w:rFonts w:eastAsia="Arial"/>
          <w:color w:val="000000" w:themeColor="text1"/>
          <w:lang w:val="en-US"/>
        </w:rPr>
        <w:t>.</w:t>
      </w:r>
      <w:r>
        <w:rPr>
          <w:rFonts w:eastAsia="Arial"/>
          <w:color w:val="000000" w:themeColor="text1"/>
          <w:lang w:val="en-US"/>
        </w:rPr>
        <w:t xml:space="preserve"> </w:t>
      </w:r>
      <w:r w:rsidR="00B3277A">
        <w:rPr>
          <w:rFonts w:eastAsia="Arial"/>
          <w:color w:val="000000" w:themeColor="text1"/>
          <w:lang w:val="en-US"/>
        </w:rPr>
        <w:t xml:space="preserve">Although all evidential devices (epistemic </w:t>
      </w:r>
      <w:r w:rsidR="00B3277A" w:rsidRPr="00B3277A">
        <w:rPr>
          <w:rFonts w:eastAsia="Arial"/>
          <w:i/>
          <w:color w:val="000000" w:themeColor="text1"/>
          <w:lang w:val="en-US"/>
        </w:rPr>
        <w:t>must</w:t>
      </w:r>
      <w:r w:rsidR="00B3277A">
        <w:rPr>
          <w:rFonts w:eastAsia="Arial"/>
          <w:color w:val="000000" w:themeColor="text1"/>
          <w:lang w:val="en-US"/>
        </w:rPr>
        <w:t xml:space="preserve">, adverbs, and discourse particles) </w:t>
      </w:r>
      <w:r w:rsidR="000179F2">
        <w:rPr>
          <w:rFonts w:eastAsia="Arial"/>
          <w:color w:val="000000" w:themeColor="text1"/>
          <w:lang w:val="en-US"/>
        </w:rPr>
        <w:t xml:space="preserve">modify </w:t>
      </w:r>
      <w:r w:rsidR="00CB43D0" w:rsidRPr="00937991">
        <w:rPr>
          <w:color w:val="000000" w:themeColor="text1"/>
          <w:lang w:val="en-US"/>
        </w:rPr>
        <w:t>t</w:t>
      </w:r>
      <w:r w:rsidR="000179F2">
        <w:rPr>
          <w:color w:val="000000" w:themeColor="text1"/>
          <w:lang w:val="en-US"/>
        </w:rPr>
        <w:t xml:space="preserve">he </w:t>
      </w:r>
      <w:r w:rsidR="00B3277A">
        <w:rPr>
          <w:color w:val="000000" w:themeColor="text1"/>
          <w:lang w:val="en-US"/>
        </w:rPr>
        <w:t>speaker</w:t>
      </w:r>
      <w:r w:rsidR="00EB3BA8">
        <w:rPr>
          <w:color w:val="000000" w:themeColor="text1"/>
          <w:lang w:val="en-US"/>
        </w:rPr>
        <w:t>’s</w:t>
      </w:r>
      <w:r w:rsidR="00B3277A">
        <w:rPr>
          <w:color w:val="000000" w:themeColor="text1"/>
          <w:lang w:val="en-US"/>
        </w:rPr>
        <w:t xml:space="preserve"> </w:t>
      </w:r>
      <w:r w:rsidR="000179F2">
        <w:rPr>
          <w:color w:val="000000" w:themeColor="text1"/>
          <w:lang w:val="en-US"/>
        </w:rPr>
        <w:t xml:space="preserve">commitment to a proposition, </w:t>
      </w:r>
      <w:r w:rsidR="00B3277A">
        <w:rPr>
          <w:color w:val="000000" w:themeColor="text1"/>
          <w:lang w:val="en-US"/>
        </w:rPr>
        <w:t xml:space="preserve">no study </w:t>
      </w:r>
      <w:r w:rsidR="00EB3BA8">
        <w:rPr>
          <w:color w:val="000000" w:themeColor="text1"/>
          <w:lang w:val="en-US"/>
        </w:rPr>
        <w:t xml:space="preserve">to date </w:t>
      </w:r>
      <w:r w:rsidR="00D91EF3">
        <w:rPr>
          <w:color w:val="000000" w:themeColor="text1"/>
          <w:lang w:val="en-US"/>
        </w:rPr>
        <w:t xml:space="preserve">has </w:t>
      </w:r>
      <w:r w:rsidR="00EB3BA8">
        <w:rPr>
          <w:color w:val="000000" w:themeColor="text1"/>
          <w:lang w:val="en-US"/>
        </w:rPr>
        <w:t>explored whether these (at first sight synonymous) expressions differ in the</w:t>
      </w:r>
      <w:r w:rsidR="00A4516A">
        <w:rPr>
          <w:color w:val="000000" w:themeColor="text1"/>
          <w:lang w:val="en-US"/>
        </w:rPr>
        <w:t>ir compatibility with different evidential circumstances.</w:t>
      </w:r>
    </w:p>
    <w:p w14:paraId="5FE54E74" w14:textId="77777777" w:rsidR="00A4516A" w:rsidRDefault="00A4516A" w:rsidP="00A4516A">
      <w:pPr>
        <w:jc w:val="both"/>
        <w:rPr>
          <w:color w:val="000000" w:themeColor="text1"/>
          <w:lang w:val="en-US"/>
        </w:rPr>
      </w:pPr>
    </w:p>
    <w:p w14:paraId="7AFF97EF" w14:textId="628C5781" w:rsidR="004D7093" w:rsidRPr="00937991" w:rsidRDefault="00A4516A" w:rsidP="00A4516A">
      <w:pPr>
        <w:jc w:val="both"/>
        <w:rPr>
          <w:color w:val="000000" w:themeColor="text1"/>
          <w:lang w:val="en-US"/>
        </w:rPr>
      </w:pPr>
      <w:r>
        <w:rPr>
          <w:color w:val="000000" w:themeColor="text1"/>
          <w:lang w:val="en-US"/>
        </w:rPr>
        <w:t xml:space="preserve">In the next few sections, we will illustrate our new experimental paradigm for investigating evidential words by </w:t>
      </w:r>
      <w:r w:rsidR="003B3ECA">
        <w:rPr>
          <w:color w:val="000000" w:themeColor="text1"/>
          <w:lang w:val="en-US"/>
        </w:rPr>
        <w:t xml:space="preserve">comparing </w:t>
      </w:r>
      <w:r>
        <w:rPr>
          <w:color w:val="000000" w:themeColor="text1"/>
          <w:lang w:val="en-US"/>
        </w:rPr>
        <w:t>the theoretically</w:t>
      </w:r>
      <w:r w:rsidR="00831389">
        <w:rPr>
          <w:color w:val="000000" w:themeColor="text1"/>
          <w:lang w:val="en-US"/>
        </w:rPr>
        <w:t>-</w:t>
      </w:r>
      <w:r>
        <w:rPr>
          <w:color w:val="000000" w:themeColor="text1"/>
          <w:lang w:val="en-US"/>
        </w:rPr>
        <w:t>challenging devices introduced in Section 1.1 and 1.2</w:t>
      </w:r>
      <w:r w:rsidR="00780FC2">
        <w:rPr>
          <w:color w:val="000000" w:themeColor="text1"/>
          <w:lang w:val="en-US"/>
        </w:rPr>
        <w:t xml:space="preserve"> </w:t>
      </w:r>
      <w:r w:rsidR="003B3ECA">
        <w:rPr>
          <w:color w:val="000000" w:themeColor="text1"/>
          <w:lang w:val="en-US"/>
        </w:rPr>
        <w:t xml:space="preserve">– </w:t>
      </w:r>
      <w:r w:rsidR="00780FC2">
        <w:rPr>
          <w:color w:val="000000" w:themeColor="text1"/>
          <w:lang w:val="en-US"/>
        </w:rPr>
        <w:t xml:space="preserve">epistemic </w:t>
      </w:r>
      <w:r w:rsidR="00780FC2" w:rsidRPr="006B4B6A">
        <w:rPr>
          <w:i/>
          <w:color w:val="000000" w:themeColor="text1"/>
          <w:lang w:val="en-US"/>
        </w:rPr>
        <w:t>must</w:t>
      </w:r>
      <w:r w:rsidR="00780FC2">
        <w:rPr>
          <w:color w:val="000000" w:themeColor="text1"/>
          <w:lang w:val="en-US"/>
        </w:rPr>
        <w:t xml:space="preserve"> and epistemic discourse particles – </w:t>
      </w:r>
      <w:r w:rsidR="003B3ECA">
        <w:rPr>
          <w:color w:val="000000" w:themeColor="text1"/>
          <w:lang w:val="en-US"/>
        </w:rPr>
        <w:t xml:space="preserve">with other </w:t>
      </w:r>
      <w:r w:rsidR="00233984">
        <w:rPr>
          <w:color w:val="000000" w:themeColor="text1"/>
          <w:lang w:val="en-US"/>
        </w:rPr>
        <w:t xml:space="preserve">devices </w:t>
      </w:r>
      <w:r w:rsidR="003B3ECA">
        <w:rPr>
          <w:color w:val="000000" w:themeColor="text1"/>
          <w:lang w:val="en-US"/>
        </w:rPr>
        <w:t xml:space="preserve">such as </w:t>
      </w:r>
      <w:r w:rsidR="00233984">
        <w:rPr>
          <w:color w:val="000000" w:themeColor="text1"/>
          <w:lang w:val="en-US"/>
        </w:rPr>
        <w:lastRenderedPageBreak/>
        <w:t xml:space="preserve">English </w:t>
      </w:r>
      <w:r w:rsidR="00780FC2" w:rsidRPr="006B4B6A">
        <w:rPr>
          <w:i/>
          <w:color w:val="000000" w:themeColor="text1"/>
          <w:lang w:val="en-US"/>
        </w:rPr>
        <w:t>might</w:t>
      </w:r>
      <w:r w:rsidR="00233984">
        <w:rPr>
          <w:color w:val="000000" w:themeColor="text1"/>
          <w:lang w:val="en-US"/>
        </w:rPr>
        <w:t xml:space="preserve"> and</w:t>
      </w:r>
      <w:r w:rsidR="00780FC2">
        <w:rPr>
          <w:color w:val="000000" w:themeColor="text1"/>
          <w:lang w:val="en-US"/>
        </w:rPr>
        <w:t xml:space="preserve"> </w:t>
      </w:r>
      <w:r w:rsidR="00780FC2" w:rsidRPr="006B4B6A">
        <w:rPr>
          <w:i/>
          <w:color w:val="000000" w:themeColor="text1"/>
          <w:lang w:val="en-US"/>
        </w:rPr>
        <w:t>probably</w:t>
      </w:r>
      <w:r w:rsidR="003B3ECA">
        <w:rPr>
          <w:color w:val="000000" w:themeColor="text1"/>
          <w:lang w:val="en-US"/>
        </w:rPr>
        <w:t xml:space="preserve">, </w:t>
      </w:r>
      <w:r w:rsidR="00233984">
        <w:rPr>
          <w:color w:val="000000" w:themeColor="text1"/>
          <w:lang w:val="en-US"/>
        </w:rPr>
        <w:t xml:space="preserve">German </w:t>
      </w:r>
      <w:proofErr w:type="spellStart"/>
      <w:r w:rsidR="00233984" w:rsidRPr="006B4B6A">
        <w:rPr>
          <w:i/>
          <w:color w:val="000000" w:themeColor="text1"/>
          <w:lang w:val="en-US"/>
        </w:rPr>
        <w:t>vermutlich</w:t>
      </w:r>
      <w:proofErr w:type="spellEnd"/>
      <w:r w:rsidR="003B3ECA">
        <w:rPr>
          <w:color w:val="000000" w:themeColor="text1"/>
          <w:lang w:val="en-US"/>
        </w:rPr>
        <w:t xml:space="preserve">, </w:t>
      </w:r>
      <w:r w:rsidR="00233984">
        <w:rPr>
          <w:color w:val="000000" w:themeColor="text1"/>
          <w:lang w:val="en-US"/>
        </w:rPr>
        <w:t>and the unmarked bare form</w:t>
      </w:r>
      <w:r>
        <w:rPr>
          <w:color w:val="000000" w:themeColor="text1"/>
          <w:lang w:val="en-US"/>
        </w:rPr>
        <w:t xml:space="preserve">. In doing so, </w:t>
      </w:r>
      <w:r w:rsidR="004D7093" w:rsidRPr="00937991">
        <w:rPr>
          <w:color w:val="000000" w:themeColor="text1"/>
          <w:lang w:val="en-US"/>
        </w:rPr>
        <w:t xml:space="preserve">we </w:t>
      </w:r>
      <w:r>
        <w:rPr>
          <w:color w:val="000000" w:themeColor="text1"/>
          <w:lang w:val="en-US"/>
        </w:rPr>
        <w:t xml:space="preserve">will </w:t>
      </w:r>
      <w:r w:rsidR="004D7093" w:rsidRPr="00937991">
        <w:rPr>
          <w:color w:val="000000" w:themeColor="text1"/>
          <w:lang w:val="en-US"/>
        </w:rPr>
        <w:t>address the following questions: (</w:t>
      </w:r>
      <w:proofErr w:type="spellStart"/>
      <w:r w:rsidR="004D7093" w:rsidRPr="00937991">
        <w:rPr>
          <w:color w:val="000000" w:themeColor="text1"/>
          <w:lang w:val="en-US"/>
        </w:rPr>
        <w:t>i</w:t>
      </w:r>
      <w:proofErr w:type="spellEnd"/>
      <w:r w:rsidR="004D7093" w:rsidRPr="00937991">
        <w:rPr>
          <w:color w:val="000000" w:themeColor="text1"/>
          <w:lang w:val="en-US"/>
        </w:rPr>
        <w:t>) Under which evidential circumstances do speakers prefer to use which evidential devices? Put differently, how do speakers use the various evidential devices? and (ii) Do listeners ascribe different strengths of speaker commitment to the use of these various linguistic devices? In other words, how do listeners interpret speakers’ use of these devices? Before directly addressing these questions, we first introduce our experimental materials and obtain estimates of evidence strength. These data will then serve as the basis for the analyses that follow.</w:t>
      </w:r>
    </w:p>
    <w:p w14:paraId="2768CC31" w14:textId="77777777" w:rsidR="00F91D55" w:rsidRDefault="00F91D55" w:rsidP="00E9143E">
      <w:pPr>
        <w:jc w:val="both"/>
        <w:rPr>
          <w:color w:val="000000" w:themeColor="text1"/>
          <w:lang w:val="en-US"/>
        </w:rPr>
      </w:pPr>
    </w:p>
    <w:p w14:paraId="7A6E4A91" w14:textId="77777777" w:rsidR="00F91D55" w:rsidRPr="00937991" w:rsidRDefault="00F91D55" w:rsidP="00E9143E">
      <w:pPr>
        <w:jc w:val="both"/>
        <w:rPr>
          <w:color w:val="000000" w:themeColor="text1"/>
          <w:lang w:val="en-US"/>
        </w:rPr>
      </w:pPr>
    </w:p>
    <w:p w14:paraId="742F838D" w14:textId="77777777" w:rsidR="00A4516A" w:rsidRDefault="00A4516A" w:rsidP="00E9143E">
      <w:pPr>
        <w:jc w:val="both"/>
        <w:rPr>
          <w:b/>
          <w:color w:val="000000" w:themeColor="text1"/>
          <w:sz w:val="29"/>
          <w:szCs w:val="29"/>
          <w:lang w:val="en-US"/>
        </w:rPr>
      </w:pPr>
    </w:p>
    <w:p w14:paraId="5DD6A132" w14:textId="77777777" w:rsidR="00030BA8" w:rsidRPr="00937991" w:rsidRDefault="00CA3801" w:rsidP="006B4B6A">
      <w:pPr>
        <w:jc w:val="both"/>
        <w:outlineLvl w:val="0"/>
        <w:rPr>
          <w:color w:val="000000" w:themeColor="text1"/>
          <w:sz w:val="28"/>
          <w:szCs w:val="28"/>
          <w:lang w:val="en-US"/>
        </w:rPr>
      </w:pPr>
      <w:r w:rsidRPr="00937991">
        <w:rPr>
          <w:b/>
          <w:color w:val="000000" w:themeColor="text1"/>
          <w:sz w:val="29"/>
          <w:szCs w:val="29"/>
          <w:lang w:val="en-US"/>
        </w:rPr>
        <w:t>2</w:t>
      </w:r>
      <w:r w:rsidRPr="00937991">
        <w:rPr>
          <w:b/>
          <w:color w:val="000000" w:themeColor="text1"/>
          <w:sz w:val="29"/>
          <w:szCs w:val="29"/>
          <w:lang w:val="en-US"/>
        </w:rPr>
        <w:tab/>
      </w:r>
      <w:r w:rsidRPr="00937991">
        <w:rPr>
          <w:b/>
          <w:color w:val="000000" w:themeColor="text1"/>
          <w:sz w:val="29"/>
          <w:szCs w:val="29"/>
          <w:lang w:val="en-US"/>
        </w:rPr>
        <w:tab/>
        <w:t>Experiment 1: E</w:t>
      </w:r>
      <w:r w:rsidR="005972A4" w:rsidRPr="00937991">
        <w:rPr>
          <w:b/>
          <w:color w:val="000000" w:themeColor="text1"/>
          <w:sz w:val="29"/>
          <w:szCs w:val="29"/>
          <w:lang w:val="en-US"/>
        </w:rPr>
        <w:t>vidence strength</w:t>
      </w:r>
    </w:p>
    <w:p w14:paraId="0DF2E770" w14:textId="77777777" w:rsidR="00CA3801" w:rsidRPr="00937991" w:rsidRDefault="00CA3801" w:rsidP="00E9143E">
      <w:pPr>
        <w:jc w:val="both"/>
        <w:rPr>
          <w:color w:val="000000" w:themeColor="text1"/>
          <w:lang w:val="en-US"/>
        </w:rPr>
      </w:pPr>
    </w:p>
    <w:p w14:paraId="3AA57939" w14:textId="655432DA" w:rsidR="00030BA8" w:rsidRPr="00937991" w:rsidRDefault="002D3A93" w:rsidP="00D33979">
      <w:pPr>
        <w:autoSpaceDE w:val="0"/>
        <w:autoSpaceDN w:val="0"/>
        <w:adjustRightInd w:val="0"/>
        <w:jc w:val="both"/>
        <w:rPr>
          <w:color w:val="000000" w:themeColor="text1"/>
          <w:lang w:val="en-US"/>
        </w:rPr>
      </w:pPr>
      <w:r>
        <w:rPr>
          <w:color w:val="000000" w:themeColor="text1"/>
          <w:lang w:val="en-US"/>
        </w:rPr>
        <w:t>To</w:t>
      </w:r>
      <w:r w:rsidR="005972A4" w:rsidRPr="00937991">
        <w:rPr>
          <w:color w:val="000000" w:themeColor="text1"/>
          <w:lang w:val="en-US"/>
        </w:rPr>
        <w:t xml:space="preserve"> investigate the role of evidence strength in the production and comprehension of evidential devices, we must first generate a set of pieces of evidence that vary in how they provide support for a proposition </w:t>
      </w:r>
      <w:r w:rsidR="005972A4" w:rsidRPr="00937991">
        <w:rPr>
          <w:i/>
          <w:color w:val="000000" w:themeColor="text1"/>
          <w:lang w:val="en-US"/>
        </w:rPr>
        <w:t>p</w:t>
      </w:r>
      <w:r w:rsidR="002C6F2E">
        <w:rPr>
          <w:color w:val="000000" w:themeColor="text1"/>
          <w:lang w:val="en-US"/>
        </w:rPr>
        <w:t xml:space="preserve">. </w:t>
      </w:r>
      <w:r>
        <w:rPr>
          <w:color w:val="000000" w:themeColor="text1"/>
          <w:lang w:val="en-US"/>
        </w:rPr>
        <w:t xml:space="preserve">Thus, in this section we report on an experiment that </w:t>
      </w:r>
      <w:r w:rsidRPr="00937991">
        <w:rPr>
          <w:color w:val="000000" w:themeColor="text1"/>
          <w:lang w:val="en-US"/>
        </w:rPr>
        <w:t xml:space="preserve">collected estimates of evidence strength </w:t>
      </w:r>
      <w:r>
        <w:rPr>
          <w:color w:val="000000" w:themeColor="text1"/>
          <w:lang w:val="en-US"/>
        </w:rPr>
        <w:t xml:space="preserve">with the goal of norming evidence types for </w:t>
      </w:r>
      <w:r w:rsidRPr="00937991">
        <w:rPr>
          <w:color w:val="000000" w:themeColor="text1"/>
          <w:lang w:val="en-US"/>
        </w:rPr>
        <w:t>a variety of characteristics</w:t>
      </w:r>
      <w:r>
        <w:rPr>
          <w:color w:val="000000" w:themeColor="text1"/>
          <w:lang w:val="en-US"/>
        </w:rPr>
        <w:t xml:space="preserve"> that will serve as the basis for the studies to be presented below.</w:t>
      </w:r>
      <w:r w:rsidRPr="00937991">
        <w:rPr>
          <w:color w:val="000000" w:themeColor="text1"/>
          <w:vertAlign w:val="superscript"/>
        </w:rPr>
        <w:footnoteReference w:id="1"/>
      </w:r>
    </w:p>
    <w:p w14:paraId="792848C2" w14:textId="77777777" w:rsidR="00030BA8" w:rsidRDefault="00030BA8" w:rsidP="00E9143E">
      <w:pPr>
        <w:jc w:val="both"/>
        <w:rPr>
          <w:color w:val="000000" w:themeColor="text1"/>
          <w:lang w:val="en-US"/>
        </w:rPr>
      </w:pPr>
    </w:p>
    <w:p w14:paraId="197C3E81" w14:textId="77777777" w:rsidR="0053279A" w:rsidRPr="00937991" w:rsidRDefault="0053279A" w:rsidP="00E9143E">
      <w:pPr>
        <w:jc w:val="both"/>
        <w:rPr>
          <w:color w:val="000000" w:themeColor="text1"/>
          <w:lang w:val="en-US"/>
        </w:rPr>
      </w:pPr>
    </w:p>
    <w:p w14:paraId="4E769070" w14:textId="77777777" w:rsidR="00030BA8" w:rsidRPr="00937991" w:rsidRDefault="00CA3801" w:rsidP="006B4B6A">
      <w:pPr>
        <w:jc w:val="both"/>
        <w:outlineLvl w:val="0"/>
        <w:rPr>
          <w:b/>
          <w:color w:val="000000" w:themeColor="text1"/>
          <w:lang w:val="en-US"/>
        </w:rPr>
      </w:pPr>
      <w:r w:rsidRPr="00937991">
        <w:rPr>
          <w:b/>
          <w:color w:val="000000" w:themeColor="text1"/>
          <w:lang w:val="en-US"/>
        </w:rPr>
        <w:t>2.1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58FEDA8" w14:textId="77777777" w:rsidR="00030BA8" w:rsidRPr="00937991" w:rsidRDefault="00030BA8" w:rsidP="00E9143E">
      <w:pPr>
        <w:jc w:val="both"/>
        <w:rPr>
          <w:b/>
          <w:color w:val="000000" w:themeColor="text1"/>
          <w:lang w:val="en-US"/>
        </w:rPr>
      </w:pPr>
    </w:p>
    <w:p w14:paraId="6D9D1F1E" w14:textId="77777777" w:rsidR="00030BA8" w:rsidRPr="00937991" w:rsidRDefault="00CA3801" w:rsidP="006B4B6A">
      <w:pPr>
        <w:spacing w:after="120"/>
        <w:jc w:val="both"/>
        <w:outlineLvl w:val="0"/>
        <w:rPr>
          <w:b/>
          <w:color w:val="000000" w:themeColor="text1"/>
          <w:lang w:val="en-US"/>
        </w:rPr>
      </w:pPr>
      <w:r w:rsidRPr="00937991">
        <w:rPr>
          <w:b/>
          <w:color w:val="000000" w:themeColor="text1"/>
          <w:lang w:val="en-US"/>
        </w:rPr>
        <w:t>2.1.1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FBFC0FA" w14:textId="77777777" w:rsidR="00030BA8" w:rsidRPr="00937991" w:rsidRDefault="005972A4" w:rsidP="00E9143E">
      <w:pPr>
        <w:jc w:val="both"/>
        <w:rPr>
          <w:color w:val="000000" w:themeColor="text1"/>
          <w:lang w:val="en-US"/>
        </w:rPr>
      </w:pPr>
      <w:r w:rsidRPr="00937991">
        <w:rPr>
          <w:color w:val="000000" w:themeColor="text1"/>
          <w:lang w:val="en-US"/>
        </w:rPr>
        <w:t>For the English version</w:t>
      </w:r>
      <w:r w:rsidR="002D3A93">
        <w:rPr>
          <w:color w:val="000000" w:themeColor="text1"/>
          <w:lang w:val="en-US"/>
        </w:rPr>
        <w:t xml:space="preserve"> of the experiment</w:t>
      </w:r>
      <w:r w:rsidRPr="00937991">
        <w:rPr>
          <w:color w:val="000000" w:themeColor="text1"/>
          <w:lang w:val="en-US"/>
        </w:rPr>
        <w:t xml:space="preserve">, 40 native English speakers were recruited through Amazon’s Mechanical Turk crowd-sourcing service. For the German version, 40 German native speakers were recruited through </w:t>
      </w:r>
      <w:proofErr w:type="spellStart"/>
      <w:r w:rsidRPr="00937991">
        <w:rPr>
          <w:color w:val="000000" w:themeColor="text1"/>
          <w:lang w:val="en-US"/>
        </w:rPr>
        <w:t>Clickworker’s</w:t>
      </w:r>
      <w:proofErr w:type="spellEnd"/>
      <w:r w:rsidRPr="00937991">
        <w:rPr>
          <w:color w:val="000000" w:themeColor="text1"/>
          <w:lang w:val="en-US"/>
        </w:rPr>
        <w:t xml:space="preserve"> crowd-sourcing service. Both groups were compensated for their participation.</w:t>
      </w:r>
    </w:p>
    <w:p w14:paraId="3A5B130F" w14:textId="77777777" w:rsidR="00030BA8" w:rsidRPr="00937991" w:rsidRDefault="00030BA8" w:rsidP="00E9143E">
      <w:pPr>
        <w:jc w:val="both"/>
        <w:rPr>
          <w:color w:val="000000" w:themeColor="text1"/>
          <w:lang w:val="en-US"/>
        </w:rPr>
      </w:pPr>
    </w:p>
    <w:p w14:paraId="52F6F0ED" w14:textId="77777777" w:rsidR="00030BA8" w:rsidRPr="00937991" w:rsidRDefault="002A5690" w:rsidP="006B4B6A">
      <w:pPr>
        <w:spacing w:after="120"/>
        <w:jc w:val="both"/>
        <w:outlineLvl w:val="0"/>
        <w:rPr>
          <w:b/>
          <w:color w:val="000000" w:themeColor="text1"/>
          <w:lang w:val="en-US"/>
        </w:rPr>
      </w:pPr>
      <w:r w:rsidRPr="00937991">
        <w:rPr>
          <w:b/>
          <w:color w:val="000000" w:themeColor="text1"/>
          <w:lang w:val="en-US"/>
        </w:rPr>
        <w:t>2.1.2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6685A310" w14:textId="428E7B9D" w:rsidR="00030BA8" w:rsidRPr="00937991" w:rsidRDefault="005972A4" w:rsidP="00E9143E">
      <w:pPr>
        <w:jc w:val="both"/>
        <w:rPr>
          <w:color w:val="000000" w:themeColor="text1"/>
          <w:lang w:val="en-US"/>
        </w:rPr>
      </w:pPr>
      <w:r w:rsidRPr="00937991">
        <w:rPr>
          <w:color w:val="000000" w:themeColor="text1"/>
          <w:lang w:val="en-US"/>
        </w:rPr>
        <w:t xml:space="preserve">Participants rated the probability of a state of affairs </w:t>
      </w:r>
      <w:r w:rsidRPr="00937991">
        <w:rPr>
          <w:i/>
          <w:color w:val="000000" w:themeColor="text1"/>
          <w:lang w:val="en-US"/>
        </w:rPr>
        <w:t xml:space="preserve">p </w:t>
      </w:r>
      <w:r w:rsidRPr="00937991">
        <w:rPr>
          <w:color w:val="000000" w:themeColor="text1"/>
          <w:lang w:val="en-US"/>
        </w:rPr>
        <w:t xml:space="preserve">given a piece of evidence </w:t>
      </w:r>
      <w:r w:rsidRPr="00937991">
        <w:rPr>
          <w:i/>
          <w:color w:val="000000" w:themeColor="text1"/>
          <w:lang w:val="en-US"/>
        </w:rPr>
        <w:t>e</w:t>
      </w:r>
      <w:r w:rsidRPr="00937991">
        <w:rPr>
          <w:color w:val="000000" w:themeColor="text1"/>
          <w:lang w:val="en-US"/>
        </w:rPr>
        <w:t xml:space="preserve"> by adjusting a slider on a scale with endpoints labeled “impossible” and “absolutely certain.”</w:t>
      </w:r>
      <w:r w:rsidRPr="00937991">
        <w:rPr>
          <w:color w:val="000000" w:themeColor="text1"/>
          <w:vertAlign w:val="superscript"/>
        </w:rPr>
        <w:footnoteReference w:id="2"/>
      </w:r>
      <w:r w:rsidRPr="00937991">
        <w:rPr>
          <w:color w:val="000000" w:themeColor="text1"/>
          <w:lang w:val="en-US"/>
        </w:rPr>
        <w:t xml:space="preserve"> On each trial, participants first saw the following context sentence: “Imagine that you are at home.” Then the evidence </w:t>
      </w:r>
      <w:r w:rsidRPr="00937991">
        <w:rPr>
          <w:i/>
          <w:color w:val="000000" w:themeColor="text1"/>
          <w:lang w:val="en-US"/>
        </w:rPr>
        <w:t>e</w:t>
      </w:r>
      <w:r w:rsidRPr="00937991">
        <w:rPr>
          <w:color w:val="000000" w:themeColor="text1"/>
          <w:lang w:val="en-US"/>
        </w:rPr>
        <w:t xml:space="preserve"> for </w:t>
      </w:r>
      <w:r w:rsidRPr="00937991">
        <w:rPr>
          <w:i/>
          <w:color w:val="000000" w:themeColor="text1"/>
          <w:lang w:val="en-US"/>
        </w:rPr>
        <w:t xml:space="preserve">p </w:t>
      </w:r>
      <w:r w:rsidRPr="00937991">
        <w:rPr>
          <w:color w:val="000000" w:themeColor="text1"/>
          <w:lang w:val="en-US"/>
        </w:rPr>
        <w:t xml:space="preserve">was shown, </w:t>
      </w:r>
      <w:r w:rsidR="00A80C06">
        <w:rPr>
          <w:color w:val="000000" w:themeColor="text1"/>
          <w:lang w:val="en-US"/>
        </w:rPr>
        <w:t>for example,</w:t>
      </w:r>
      <w:r w:rsidRPr="00937991">
        <w:rPr>
          <w:color w:val="000000" w:themeColor="text1"/>
          <w:lang w:val="en-US"/>
        </w:rPr>
        <w:t xml:space="preserve"> “Dinner is usually ready around 6pm. You look at the clock and it is 6pm.” Finally, participants were asked about the probability of </w:t>
      </w:r>
      <w:r w:rsidRPr="00937991">
        <w:rPr>
          <w:i/>
          <w:color w:val="000000" w:themeColor="text1"/>
          <w:lang w:val="en-US"/>
        </w:rPr>
        <w:t>p</w:t>
      </w:r>
      <w:r w:rsidR="00A80C06">
        <w:rPr>
          <w:color w:val="000000" w:themeColor="text1"/>
          <w:lang w:val="en-US"/>
        </w:rPr>
        <w:t>,</w:t>
      </w:r>
      <w:r w:rsidRPr="00937991">
        <w:rPr>
          <w:color w:val="000000" w:themeColor="text1"/>
          <w:lang w:val="en-US"/>
        </w:rPr>
        <w:t xml:space="preserve"> “How likely is it that dinner is ready?” and adjusted the slider accordingly. There were four different states of affairs </w:t>
      </w:r>
      <w:r w:rsidRPr="00937991">
        <w:rPr>
          <w:i/>
          <w:color w:val="000000" w:themeColor="text1"/>
          <w:lang w:val="en-US"/>
        </w:rPr>
        <w:t xml:space="preserve">p </w:t>
      </w:r>
      <w:r w:rsidRPr="00937991">
        <w:rPr>
          <w:color w:val="000000" w:themeColor="text1"/>
          <w:lang w:val="en-US"/>
        </w:rPr>
        <w:t xml:space="preserve">that appeared in the “How likely is it that </w:t>
      </w:r>
      <w:r w:rsidRPr="00937991">
        <w:rPr>
          <w:i/>
          <w:color w:val="000000" w:themeColor="text1"/>
          <w:lang w:val="en-US"/>
        </w:rPr>
        <w:t>p</w:t>
      </w:r>
      <w:r w:rsidRPr="00937991">
        <w:rPr>
          <w:color w:val="000000" w:themeColor="text1"/>
          <w:lang w:val="en-US"/>
        </w:rPr>
        <w:t>?” frame:</w:t>
      </w:r>
    </w:p>
    <w:p w14:paraId="2FCD9D64" w14:textId="77777777" w:rsidR="002A5690" w:rsidRPr="00937991" w:rsidRDefault="002A5690" w:rsidP="002A5690">
      <w:pPr>
        <w:jc w:val="both"/>
        <w:rPr>
          <w:color w:val="000000" w:themeColor="text1"/>
          <w:lang w:val="en-US"/>
        </w:rPr>
      </w:pPr>
    </w:p>
    <w:p w14:paraId="7E1BD37A" w14:textId="25B4145C" w:rsidR="00030BA8" w:rsidRPr="00937991" w:rsidRDefault="00817C66" w:rsidP="002A5690">
      <w:pPr>
        <w:jc w:val="both"/>
        <w:rPr>
          <w:color w:val="000000" w:themeColor="text1"/>
          <w:lang w:val="en-US"/>
        </w:rPr>
      </w:pPr>
      <w:r>
        <w:rPr>
          <w:color w:val="000000" w:themeColor="text1"/>
          <w:lang w:val="en-US"/>
        </w:rPr>
        <w:t>(</w:t>
      </w:r>
      <w:r w:rsidR="00237FCF">
        <w:rPr>
          <w:color w:val="000000" w:themeColor="text1"/>
          <w:lang w:val="en-US"/>
        </w:rPr>
        <w:t>11</w:t>
      </w:r>
      <w:r w:rsidR="002A5690" w:rsidRPr="00937991">
        <w:rPr>
          <w:color w:val="000000" w:themeColor="text1"/>
          <w:lang w:val="en-US"/>
        </w:rPr>
        <w:t>)</w:t>
      </w:r>
      <w:r w:rsidR="002A5690" w:rsidRPr="00937991">
        <w:rPr>
          <w:color w:val="000000" w:themeColor="text1"/>
          <w:lang w:val="en-US"/>
        </w:rPr>
        <w:tab/>
      </w:r>
      <w:r w:rsidR="002A5690" w:rsidRPr="00937991">
        <w:rPr>
          <w:color w:val="000000" w:themeColor="text1"/>
          <w:lang w:val="en-US"/>
        </w:rPr>
        <w:tab/>
      </w:r>
      <w:r w:rsidR="005972A4" w:rsidRPr="00937991">
        <w:rPr>
          <w:color w:val="000000" w:themeColor="text1"/>
          <w:lang w:val="en-US"/>
        </w:rPr>
        <w:t>a.</w:t>
      </w:r>
      <w:r w:rsidR="002A5690" w:rsidRPr="00937991">
        <w:rPr>
          <w:color w:val="000000" w:themeColor="text1"/>
          <w:lang w:val="en-GB"/>
        </w:rPr>
        <w:tab/>
      </w:r>
      <w:r w:rsidR="002A5690" w:rsidRPr="00937991">
        <w:rPr>
          <w:color w:val="000000" w:themeColor="text1"/>
          <w:lang w:val="en-GB"/>
        </w:rPr>
        <w:tab/>
      </w:r>
      <w:r w:rsidR="005972A4" w:rsidRPr="00937991">
        <w:rPr>
          <w:color w:val="000000" w:themeColor="text1"/>
          <w:lang w:val="en-US"/>
        </w:rPr>
        <w:t>it is raining</w:t>
      </w:r>
    </w:p>
    <w:p w14:paraId="0C8CDA79" w14:textId="77777777" w:rsidR="00030BA8" w:rsidRPr="00937991" w:rsidRDefault="005972A4" w:rsidP="00875DAE">
      <w:pPr>
        <w:ind w:left="452" w:firstLine="113"/>
        <w:jc w:val="both"/>
        <w:rPr>
          <w:color w:val="000000" w:themeColor="text1"/>
          <w:lang w:val="en-US"/>
        </w:rPr>
      </w:pPr>
      <w:r w:rsidRPr="00937991">
        <w:rPr>
          <w:color w:val="000000" w:themeColor="text1"/>
          <w:lang w:val="en-US"/>
        </w:rPr>
        <w:t>b.</w:t>
      </w:r>
      <w:r w:rsidR="002A5690" w:rsidRPr="00937991">
        <w:rPr>
          <w:color w:val="000000" w:themeColor="text1"/>
          <w:lang w:val="en-GB"/>
        </w:rPr>
        <w:tab/>
      </w:r>
      <w:r w:rsidR="002A5690" w:rsidRPr="00937991">
        <w:rPr>
          <w:color w:val="000000" w:themeColor="text1"/>
          <w:lang w:val="en-GB"/>
        </w:rPr>
        <w:tab/>
      </w:r>
      <w:r w:rsidRPr="00937991">
        <w:rPr>
          <w:color w:val="000000" w:themeColor="text1"/>
          <w:lang w:val="en-US"/>
        </w:rPr>
        <w:t>the coffee is cold</w:t>
      </w:r>
    </w:p>
    <w:p w14:paraId="12A5FDD8" w14:textId="77777777" w:rsidR="00030BA8" w:rsidRPr="00937991" w:rsidRDefault="002A5690" w:rsidP="00875DAE">
      <w:pPr>
        <w:ind w:left="452" w:firstLine="113"/>
        <w:jc w:val="both"/>
        <w:rPr>
          <w:color w:val="000000" w:themeColor="text1"/>
          <w:lang w:val="en-US"/>
        </w:rPr>
      </w:pPr>
      <w:r w:rsidRPr="00937991">
        <w:rPr>
          <w:color w:val="000000" w:themeColor="text1"/>
          <w:lang w:val="en-US"/>
        </w:rPr>
        <w:lastRenderedPageBreak/>
        <w:t>c.</w:t>
      </w:r>
      <w:r w:rsidRPr="00937991">
        <w:rPr>
          <w:color w:val="000000" w:themeColor="text1"/>
          <w:lang w:val="en-US"/>
        </w:rPr>
        <w:tab/>
      </w:r>
      <w:r w:rsidRPr="00937991">
        <w:rPr>
          <w:color w:val="000000" w:themeColor="text1"/>
          <w:lang w:val="en-US"/>
        </w:rPr>
        <w:tab/>
      </w:r>
      <w:r w:rsidR="005972A4" w:rsidRPr="00937991">
        <w:rPr>
          <w:color w:val="000000" w:themeColor="text1"/>
          <w:lang w:val="en-US"/>
        </w:rPr>
        <w:t>dinner is ready</w:t>
      </w:r>
    </w:p>
    <w:p w14:paraId="05080F8E" w14:textId="77777777" w:rsidR="00030BA8" w:rsidRPr="00937991" w:rsidRDefault="002A5690" w:rsidP="00875DAE">
      <w:pPr>
        <w:ind w:left="452" w:firstLine="113"/>
        <w:jc w:val="both"/>
        <w:rPr>
          <w:color w:val="000000" w:themeColor="text1"/>
          <w:lang w:val="en-US"/>
        </w:rPr>
      </w:pPr>
      <w:r w:rsidRPr="00937991">
        <w:rPr>
          <w:color w:val="000000" w:themeColor="text1"/>
          <w:lang w:val="en-GB"/>
        </w:rPr>
        <w:t>d.</w:t>
      </w:r>
      <w:r w:rsidRPr="00937991">
        <w:rPr>
          <w:color w:val="000000" w:themeColor="text1"/>
          <w:lang w:val="en-GB"/>
        </w:rPr>
        <w:tab/>
      </w:r>
      <w:r w:rsidRPr="00937991">
        <w:rPr>
          <w:color w:val="000000" w:themeColor="text1"/>
          <w:lang w:val="en-GB"/>
        </w:rPr>
        <w:tab/>
      </w:r>
      <w:r w:rsidR="005972A4" w:rsidRPr="00937991">
        <w:rPr>
          <w:color w:val="000000" w:themeColor="text1"/>
          <w:lang w:val="en-US"/>
        </w:rPr>
        <w:t>the neighbor’s dog is barking</w:t>
      </w:r>
    </w:p>
    <w:p w14:paraId="21496406" w14:textId="77777777" w:rsidR="00030BA8" w:rsidRPr="00937991" w:rsidRDefault="00030BA8" w:rsidP="00E9143E">
      <w:pPr>
        <w:jc w:val="both"/>
        <w:rPr>
          <w:color w:val="000000" w:themeColor="text1"/>
          <w:lang w:val="en-US"/>
        </w:rPr>
      </w:pPr>
    </w:p>
    <w:p w14:paraId="178EFED1" w14:textId="087DCF5D" w:rsidR="00030BA8" w:rsidRPr="00937991" w:rsidRDefault="005972A4" w:rsidP="00E9143E">
      <w:pPr>
        <w:jc w:val="both"/>
        <w:rPr>
          <w:color w:val="000000" w:themeColor="text1"/>
          <w:lang w:val="en-US"/>
        </w:rPr>
      </w:pPr>
      <w:r w:rsidRPr="00937991">
        <w:rPr>
          <w:color w:val="000000" w:themeColor="text1"/>
          <w:lang w:val="en-US"/>
        </w:rPr>
        <w:t xml:space="preserve">For each </w:t>
      </w:r>
      <w:r w:rsidRPr="00937991">
        <w:rPr>
          <w:i/>
          <w:color w:val="000000" w:themeColor="text1"/>
          <w:lang w:val="en-US"/>
        </w:rPr>
        <w:t>p</w:t>
      </w:r>
      <w:r w:rsidRPr="00937991">
        <w:rPr>
          <w:color w:val="000000" w:themeColor="text1"/>
          <w:lang w:val="en-US"/>
        </w:rPr>
        <w:t xml:space="preserve">, each participant evaluated one </w:t>
      </w:r>
      <w:r w:rsidR="00B41F0B">
        <w:rPr>
          <w:color w:val="000000" w:themeColor="text1"/>
          <w:lang w:val="en-US"/>
        </w:rPr>
        <w:t xml:space="preserve">piece of evidence which was randomly sampled from a set </w:t>
      </w:r>
      <w:r w:rsidRPr="00937991">
        <w:rPr>
          <w:color w:val="000000" w:themeColor="text1"/>
          <w:lang w:val="en-US"/>
        </w:rPr>
        <w:t>of five possible pieces of evidence, resulting in four trials per participant. Trial order was randomized. For the German version, the procedure was identical; all materials were translated into German. See Appendix A for the full list of stimuli.</w:t>
      </w:r>
      <w:r w:rsidR="002F6D8B">
        <w:rPr>
          <w:color w:val="000000" w:themeColor="text1"/>
          <w:lang w:val="en-US"/>
        </w:rPr>
        <w:t xml:space="preserve"> Drawing on the classification of evidence types in (6), p</w:t>
      </w:r>
      <w:r w:rsidR="00DE1C90">
        <w:rPr>
          <w:color w:val="000000" w:themeColor="text1"/>
          <w:lang w:val="en-US"/>
        </w:rPr>
        <w:t xml:space="preserve">ieces of evidence were annotated for whether they </w:t>
      </w:r>
      <w:r w:rsidR="003E5E48">
        <w:rPr>
          <w:color w:val="000000" w:themeColor="text1"/>
          <w:lang w:val="en-US"/>
        </w:rPr>
        <w:t>serve as</w:t>
      </w:r>
      <w:r w:rsidR="00DE1C90">
        <w:rPr>
          <w:color w:val="000000" w:themeColor="text1"/>
          <w:lang w:val="en-US"/>
        </w:rPr>
        <w:t xml:space="preserve"> </w:t>
      </w:r>
      <w:r w:rsidR="009D699F">
        <w:rPr>
          <w:color w:val="000000" w:themeColor="text1"/>
          <w:lang w:val="en-US"/>
        </w:rPr>
        <w:t>direct</w:t>
      </w:r>
      <w:r w:rsidR="00DE1C90">
        <w:rPr>
          <w:color w:val="000000" w:themeColor="text1"/>
          <w:lang w:val="en-US"/>
        </w:rPr>
        <w:t xml:space="preserve">, </w:t>
      </w:r>
      <w:r w:rsidR="009D699F">
        <w:rPr>
          <w:color w:val="000000" w:themeColor="text1"/>
          <w:lang w:val="en-US"/>
        </w:rPr>
        <w:t>reported</w:t>
      </w:r>
      <w:r w:rsidR="00DE1C90">
        <w:rPr>
          <w:color w:val="000000" w:themeColor="text1"/>
          <w:lang w:val="en-US"/>
        </w:rPr>
        <w:t>, inferential</w:t>
      </w:r>
      <w:r w:rsidR="00601284">
        <w:rPr>
          <w:color w:val="000000" w:themeColor="text1"/>
          <w:lang w:val="en-US"/>
        </w:rPr>
        <w:t>, or wishful</w:t>
      </w:r>
      <w:r w:rsidR="00DE1C90">
        <w:rPr>
          <w:color w:val="000000" w:themeColor="text1"/>
          <w:lang w:val="en-US"/>
        </w:rPr>
        <w:t xml:space="preserve"> evidence for </w:t>
      </w:r>
      <w:r w:rsidR="00DE1C90" w:rsidRPr="00875DAE">
        <w:rPr>
          <w:i/>
          <w:color w:val="000000" w:themeColor="text1"/>
          <w:lang w:val="en-US"/>
        </w:rPr>
        <w:t>p</w:t>
      </w:r>
      <w:r w:rsidR="00DE1C90">
        <w:rPr>
          <w:color w:val="000000" w:themeColor="text1"/>
          <w:lang w:val="en-US"/>
        </w:rPr>
        <w:t xml:space="preserve">. </w:t>
      </w:r>
    </w:p>
    <w:p w14:paraId="17D6E6BF" w14:textId="77777777" w:rsidR="002A5690" w:rsidRDefault="002A5690" w:rsidP="00E9143E">
      <w:pPr>
        <w:jc w:val="both"/>
        <w:rPr>
          <w:color w:val="000000" w:themeColor="text1"/>
          <w:lang w:val="en-US"/>
        </w:rPr>
      </w:pPr>
    </w:p>
    <w:p w14:paraId="2A5EDE51" w14:textId="77777777" w:rsidR="002C6F2E" w:rsidRPr="00937991" w:rsidRDefault="002C6F2E" w:rsidP="00E9143E">
      <w:pPr>
        <w:jc w:val="both"/>
        <w:rPr>
          <w:color w:val="000000" w:themeColor="text1"/>
          <w:lang w:val="en-US"/>
        </w:rPr>
      </w:pPr>
    </w:p>
    <w:p w14:paraId="1483945B" w14:textId="77777777" w:rsidR="00030BA8" w:rsidRPr="00937991" w:rsidRDefault="002A5690" w:rsidP="006B4B6A">
      <w:pPr>
        <w:jc w:val="both"/>
        <w:outlineLvl w:val="0"/>
        <w:rPr>
          <w:b/>
          <w:color w:val="000000" w:themeColor="text1"/>
          <w:lang w:val="en-US"/>
        </w:rPr>
      </w:pPr>
      <w:r w:rsidRPr="00937991">
        <w:rPr>
          <w:b/>
          <w:color w:val="000000" w:themeColor="text1"/>
          <w:lang w:val="en-US"/>
        </w:rPr>
        <w:t>2.2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16DF331D" w14:textId="77777777" w:rsidR="00030BA8" w:rsidRPr="00937991" w:rsidRDefault="00030BA8" w:rsidP="00E9143E">
      <w:pPr>
        <w:jc w:val="both"/>
        <w:rPr>
          <w:b/>
          <w:color w:val="000000" w:themeColor="text1"/>
          <w:lang w:val="en-US"/>
        </w:rPr>
      </w:pPr>
    </w:p>
    <w:p w14:paraId="0BB8A107" w14:textId="64AAA45B" w:rsidR="00030BA8" w:rsidRPr="00937991" w:rsidRDefault="00D024FA" w:rsidP="00E9143E">
      <w:pPr>
        <w:jc w:val="both"/>
        <w:rPr>
          <w:color w:val="000000" w:themeColor="text1"/>
          <w:lang w:val="en-US"/>
        </w:rPr>
      </w:pPr>
      <w:r>
        <w:rPr>
          <w:color w:val="000000" w:themeColor="text1"/>
          <w:lang w:val="en-US"/>
        </w:rPr>
        <w:t>Due to the random sampling of items, w</w:t>
      </w:r>
      <w:r w:rsidR="005972A4" w:rsidRPr="00937991">
        <w:rPr>
          <w:color w:val="000000" w:themeColor="text1"/>
          <w:lang w:val="en-US"/>
        </w:rPr>
        <w:t xml:space="preserve">e obtained between 3 and 14 strength ratings for each piece of evidence. We interpret the slider value between 0 (“impossible”) and 1 (“absolutely certain”) as a participant’s estimate of the probability of </w:t>
      </w:r>
      <w:r w:rsidR="005972A4" w:rsidRPr="00937991">
        <w:rPr>
          <w:i/>
          <w:color w:val="000000" w:themeColor="text1"/>
          <w:lang w:val="en-US"/>
        </w:rPr>
        <w:t xml:space="preserve">p </w:t>
      </w:r>
      <w:r w:rsidR="005972A4" w:rsidRPr="00937991">
        <w:rPr>
          <w:color w:val="000000" w:themeColor="text1"/>
          <w:lang w:val="en-US"/>
        </w:rPr>
        <w:t xml:space="preserve">given </w:t>
      </w:r>
      <w:r w:rsidR="005972A4" w:rsidRPr="00937991">
        <w:rPr>
          <w:i/>
          <w:color w:val="000000" w:themeColor="text1"/>
          <w:lang w:val="en-US"/>
        </w:rPr>
        <w:t>e</w:t>
      </w:r>
      <w:r w:rsidR="005972A4" w:rsidRPr="00937991">
        <w:rPr>
          <w:color w:val="000000" w:themeColor="text1"/>
          <w:lang w:val="en-US"/>
        </w:rPr>
        <w:t xml:space="preserve">, which we will also refer to as </w:t>
      </w:r>
      <w:r w:rsidR="005972A4" w:rsidRPr="00937991">
        <w:rPr>
          <w:i/>
          <w:color w:val="000000" w:themeColor="text1"/>
          <w:lang w:val="en-US"/>
        </w:rPr>
        <w:t>evidence strength</w:t>
      </w:r>
      <w:r w:rsidR="005972A4" w:rsidRPr="00937991">
        <w:rPr>
          <w:color w:val="000000" w:themeColor="text1"/>
          <w:lang w:val="en-US"/>
        </w:rPr>
        <w:t>. Strength of each piece of evidence in both the English and German task is shown in Figure 1. We used these pieces of evidence in the design of Experiments 2 and 3; analyses employed evidence strength means (indicated by black dots in the Figure)</w:t>
      </w:r>
      <w:r w:rsidR="002003AD">
        <w:rPr>
          <w:color w:val="000000" w:themeColor="text1"/>
          <w:lang w:val="en-US"/>
        </w:rPr>
        <w:t xml:space="preserve"> and evidence type.</w:t>
      </w:r>
    </w:p>
    <w:p w14:paraId="1D08CDB1" w14:textId="3E82B577" w:rsidR="00915E79" w:rsidRPr="00937991" w:rsidRDefault="00CD66CE" w:rsidP="002A7827">
      <w:pPr>
        <w:ind w:firstLine="567"/>
        <w:jc w:val="both"/>
        <w:rPr>
          <w:color w:val="000000" w:themeColor="text1"/>
          <w:lang w:val="en-US"/>
        </w:rPr>
      </w:pPr>
      <w:r>
        <w:rPr>
          <w:color w:val="000000" w:themeColor="text1"/>
          <w:lang w:val="en-US"/>
        </w:rPr>
        <w:t xml:space="preserve"> </w:t>
      </w:r>
    </w:p>
    <w:p w14:paraId="7687DB25" w14:textId="23A08061" w:rsidR="00440E42" w:rsidRDefault="00296A8F" w:rsidP="002C6F2E">
      <w:pPr>
        <w:jc w:val="both"/>
        <w:rPr>
          <w:i/>
          <w:color w:val="000000" w:themeColor="text1"/>
          <w:lang w:val="en-US"/>
        </w:rPr>
      </w:pPr>
      <w:r>
        <w:rPr>
          <w:i/>
          <w:noProof/>
          <w:color w:val="000000" w:themeColor="text1"/>
          <w:lang w:val="en-US" w:eastAsia="en-US"/>
        </w:rPr>
        <w:drawing>
          <wp:inline distT="0" distB="0" distL="0" distR="0" wp14:anchorId="5F69C148" wp14:editId="363545A7">
            <wp:extent cx="6143710" cy="257694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9"/>
                    <a:stretch>
                      <a:fillRect/>
                    </a:stretch>
                  </pic:blipFill>
                  <pic:spPr>
                    <a:xfrm>
                      <a:off x="0" y="0"/>
                      <a:ext cx="6153967" cy="2581247"/>
                    </a:xfrm>
                    <a:prstGeom prst="rect">
                      <a:avLst/>
                    </a:prstGeom>
                  </pic:spPr>
                </pic:pic>
              </a:graphicData>
            </a:graphic>
          </wp:inline>
        </w:drawing>
      </w:r>
    </w:p>
    <w:p w14:paraId="54EF226F" w14:textId="37786056" w:rsidR="002C6F2E" w:rsidRPr="00937991" w:rsidRDefault="002C6F2E" w:rsidP="002C6F2E">
      <w:pPr>
        <w:jc w:val="both"/>
        <w:rPr>
          <w:i/>
          <w:color w:val="000000" w:themeColor="text1"/>
          <w:lang w:val="en-US"/>
        </w:rPr>
      </w:pPr>
      <w:r w:rsidRPr="00937991">
        <w:rPr>
          <w:i/>
          <w:color w:val="000000" w:themeColor="text1"/>
          <w:lang w:val="en-US"/>
        </w:rPr>
        <w:t>Figure 1: Boxplots of by-item evidence strength for English (left) and German (right). Pieces of evidence occur in</w:t>
      </w:r>
      <w:r w:rsidR="00A80C06">
        <w:rPr>
          <w:i/>
          <w:color w:val="000000" w:themeColor="text1"/>
          <w:lang w:val="en-US"/>
        </w:rPr>
        <w:t xml:space="preserve"> the</w:t>
      </w:r>
      <w:r w:rsidRPr="00937991">
        <w:rPr>
          <w:i/>
          <w:color w:val="000000" w:themeColor="text1"/>
          <w:lang w:val="en-US"/>
        </w:rPr>
        <w:t xml:space="preserve"> same order in </w:t>
      </w:r>
      <w:r w:rsidR="00A80C06">
        <w:rPr>
          <w:i/>
          <w:color w:val="000000" w:themeColor="text1"/>
          <w:lang w:val="en-US"/>
        </w:rPr>
        <w:t xml:space="preserve">the </w:t>
      </w:r>
      <w:r w:rsidRPr="00937991">
        <w:rPr>
          <w:i/>
          <w:color w:val="000000" w:themeColor="text1"/>
          <w:lang w:val="en-US"/>
        </w:rPr>
        <w:t>English and German panel</w:t>
      </w:r>
      <w:r w:rsidR="00A80C06">
        <w:rPr>
          <w:i/>
          <w:color w:val="000000" w:themeColor="text1"/>
          <w:lang w:val="en-US"/>
        </w:rPr>
        <w:t>s</w:t>
      </w:r>
      <w:r w:rsidRPr="00937991">
        <w:rPr>
          <w:i/>
          <w:color w:val="000000" w:themeColor="text1"/>
          <w:lang w:val="en-US"/>
        </w:rPr>
        <w:t xml:space="preserve"> and are sorted by the English means.</w:t>
      </w:r>
      <w:r w:rsidR="00D64526">
        <w:rPr>
          <w:i/>
          <w:color w:val="000000" w:themeColor="text1"/>
          <w:lang w:val="en-US"/>
        </w:rPr>
        <w:t xml:space="preserve"> X-axis labels map onto item number in Appendix A.</w:t>
      </w:r>
      <w:r w:rsidRPr="00937991">
        <w:rPr>
          <w:i/>
          <w:color w:val="000000" w:themeColor="text1"/>
          <w:lang w:val="en-US"/>
        </w:rPr>
        <w:t xml:space="preserve"> Horizontal lines indicate medians, dots indicate means. </w:t>
      </w:r>
      <w:r w:rsidR="00974A6C">
        <w:rPr>
          <w:i/>
          <w:color w:val="000000" w:themeColor="text1"/>
          <w:lang w:val="en-US"/>
        </w:rPr>
        <w:t>C</w:t>
      </w:r>
      <w:r w:rsidR="00DD0313">
        <w:rPr>
          <w:i/>
          <w:color w:val="000000" w:themeColor="text1"/>
          <w:lang w:val="en-US"/>
        </w:rPr>
        <w:t>olor</w:t>
      </w:r>
      <w:r w:rsidR="00CD5709">
        <w:rPr>
          <w:i/>
          <w:color w:val="000000" w:themeColor="text1"/>
          <w:lang w:val="en-US"/>
        </w:rPr>
        <w:t xml:space="preserve"> indicate</w:t>
      </w:r>
      <w:r w:rsidR="00DD0313">
        <w:rPr>
          <w:i/>
          <w:color w:val="000000" w:themeColor="text1"/>
          <w:lang w:val="en-US"/>
        </w:rPr>
        <w:t>s</w:t>
      </w:r>
      <w:r w:rsidR="00CD5709" w:rsidRPr="00937991">
        <w:rPr>
          <w:i/>
          <w:color w:val="000000" w:themeColor="text1"/>
          <w:lang w:val="en-US"/>
        </w:rPr>
        <w:t xml:space="preserve"> </w:t>
      </w:r>
      <w:r w:rsidR="00CD5709">
        <w:rPr>
          <w:i/>
          <w:color w:val="000000" w:themeColor="text1"/>
          <w:lang w:val="en-US"/>
        </w:rPr>
        <w:t>evidence type</w:t>
      </w:r>
      <w:r w:rsidR="00974A6C">
        <w:rPr>
          <w:i/>
          <w:color w:val="000000" w:themeColor="text1"/>
          <w:lang w:val="en-US"/>
        </w:rPr>
        <w:t xml:space="preserve">. </w:t>
      </w:r>
      <w:r w:rsidRPr="00937991">
        <w:rPr>
          <w:i/>
          <w:color w:val="000000" w:themeColor="text1"/>
          <w:lang w:val="en-US"/>
        </w:rPr>
        <w:t>Boxes indicate the range into which 50% of the data fall. Whiskers extend to 1.5 times the interquartile range.</w:t>
      </w:r>
      <w:r w:rsidR="00CD5709">
        <w:rPr>
          <w:i/>
          <w:color w:val="000000" w:themeColor="text1"/>
          <w:lang w:val="en-US"/>
        </w:rPr>
        <w:t xml:space="preserve"> </w:t>
      </w:r>
    </w:p>
    <w:p w14:paraId="72F52DEC" w14:textId="77777777" w:rsidR="002A5690" w:rsidRPr="002C6F2E" w:rsidRDefault="002A5690" w:rsidP="00E9143E">
      <w:pPr>
        <w:jc w:val="both"/>
        <w:rPr>
          <w:color w:val="000000" w:themeColor="text1"/>
          <w:lang w:val="en-US"/>
        </w:rPr>
      </w:pPr>
    </w:p>
    <w:p w14:paraId="7E1164DB" w14:textId="0551B160" w:rsidR="002A7827" w:rsidRDefault="002A7827" w:rsidP="00875DAE">
      <w:pPr>
        <w:jc w:val="both"/>
        <w:rPr>
          <w:color w:val="000000" w:themeColor="text1"/>
          <w:lang w:val="en-US"/>
        </w:rPr>
      </w:pPr>
      <w:r w:rsidRPr="00937991">
        <w:rPr>
          <w:color w:val="000000" w:themeColor="text1"/>
          <w:lang w:val="en-US"/>
        </w:rPr>
        <w:t>To test whether the English and German distributions of strength ratings differed,</w:t>
      </w:r>
      <w:r>
        <w:rPr>
          <w:color w:val="000000" w:themeColor="text1"/>
          <w:lang w:val="en-US"/>
        </w:rPr>
        <w:t xml:space="preserve"> and to test whether evidence strength is systematically predicted by evidence type,</w:t>
      </w:r>
      <w:r w:rsidRPr="00937991">
        <w:rPr>
          <w:color w:val="000000" w:themeColor="text1"/>
          <w:lang w:val="en-US"/>
        </w:rPr>
        <w:t xml:space="preserve"> we conducted </w:t>
      </w:r>
      <w:r>
        <w:rPr>
          <w:color w:val="000000" w:themeColor="text1"/>
          <w:lang w:val="en-US"/>
        </w:rPr>
        <w:t>two</w:t>
      </w:r>
      <w:r w:rsidRPr="00937991">
        <w:rPr>
          <w:color w:val="000000" w:themeColor="text1"/>
          <w:lang w:val="en-US"/>
        </w:rPr>
        <w:t xml:space="preserve"> mixed-effects linear regression</w:t>
      </w:r>
      <w:r>
        <w:rPr>
          <w:color w:val="000000" w:themeColor="text1"/>
          <w:lang w:val="en-US"/>
        </w:rPr>
        <w:t>s.</w:t>
      </w:r>
      <w:r w:rsidRPr="00937991">
        <w:rPr>
          <w:color w:val="000000" w:themeColor="text1"/>
          <w:lang w:val="en-US"/>
        </w:rPr>
        <w:t xml:space="preserve"> </w:t>
      </w:r>
      <w:r>
        <w:rPr>
          <w:color w:val="000000" w:themeColor="text1"/>
          <w:lang w:val="en-US"/>
        </w:rPr>
        <w:t xml:space="preserve">Both predicted </w:t>
      </w:r>
      <w:r w:rsidRPr="00937991">
        <w:rPr>
          <w:color w:val="000000" w:themeColor="text1"/>
          <w:lang w:val="en-US"/>
        </w:rPr>
        <w:t>evidence strength rating from a dummy-coded fixed effect of language (with English as reference level) as well as by-participant and by-item random intercepts and by-item random slopes for language.</w:t>
      </w:r>
      <w:r>
        <w:rPr>
          <w:color w:val="000000" w:themeColor="text1"/>
          <w:lang w:val="en-US"/>
        </w:rPr>
        <w:t xml:space="preserve"> Each regression further included a fixed effect of evidence type – one according to the classification </w:t>
      </w:r>
      <w:r w:rsidR="00BC21E0">
        <w:rPr>
          <w:color w:val="000000" w:themeColor="text1"/>
          <w:lang w:val="en-US"/>
        </w:rPr>
        <w:t xml:space="preserve">described </w:t>
      </w:r>
      <w:proofErr w:type="gramStart"/>
      <w:r w:rsidR="00BC21E0">
        <w:rPr>
          <w:color w:val="000000" w:themeColor="text1"/>
          <w:lang w:val="en-US"/>
        </w:rPr>
        <w:t xml:space="preserve">above </w:t>
      </w:r>
      <w:r>
        <w:rPr>
          <w:color w:val="000000" w:themeColor="text1"/>
          <w:lang w:val="en-US"/>
        </w:rPr>
        <w:t xml:space="preserve"> and</w:t>
      </w:r>
      <w:proofErr w:type="gramEnd"/>
      <w:r>
        <w:rPr>
          <w:color w:val="000000" w:themeColor="text1"/>
          <w:lang w:val="en-US"/>
        </w:rPr>
        <w:t xml:space="preserve"> one according to </w:t>
      </w:r>
      <w:r w:rsidR="00BC21E0">
        <w:rPr>
          <w:color w:val="000000" w:themeColor="text1"/>
          <w:lang w:val="en-US"/>
        </w:rPr>
        <w:t xml:space="preserve">a reduced classification in which all types that were not </w:t>
      </w:r>
      <w:r w:rsidR="00326DAD">
        <w:rPr>
          <w:color w:val="000000" w:themeColor="text1"/>
          <w:lang w:val="en-US"/>
        </w:rPr>
        <w:t>direct</w:t>
      </w:r>
      <w:commentRangeStart w:id="0"/>
      <w:commentRangeStart w:id="1"/>
      <w:r w:rsidR="00BC21E0">
        <w:rPr>
          <w:color w:val="000000" w:themeColor="text1"/>
          <w:lang w:val="en-US"/>
        </w:rPr>
        <w:t xml:space="preserve"> were grouped into an “other”</w:t>
      </w:r>
      <w:commentRangeEnd w:id="0"/>
      <w:r w:rsidR="00D76ABC">
        <w:rPr>
          <w:rStyle w:val="CommentReference"/>
        </w:rPr>
        <w:commentReference w:id="0"/>
      </w:r>
      <w:commentRangeEnd w:id="1"/>
      <w:r w:rsidR="00326DAD">
        <w:rPr>
          <w:rStyle w:val="CommentReference"/>
        </w:rPr>
        <w:commentReference w:id="1"/>
      </w:r>
      <w:r w:rsidR="00BC21E0">
        <w:rPr>
          <w:color w:val="000000" w:themeColor="text1"/>
          <w:lang w:val="en-US"/>
        </w:rPr>
        <w:t xml:space="preserve"> category</w:t>
      </w:r>
      <w:r w:rsidR="00326DAD">
        <w:rPr>
          <w:color w:val="000000" w:themeColor="text1"/>
          <w:lang w:val="en-US"/>
        </w:rPr>
        <w:t xml:space="preserve">. For both evidence type predictors, “direct” was the </w:t>
      </w:r>
      <w:r w:rsidR="00326DAD">
        <w:rPr>
          <w:color w:val="000000" w:themeColor="text1"/>
          <w:lang w:val="en-US"/>
        </w:rPr>
        <w:lastRenderedPageBreak/>
        <w:t>reference level.</w:t>
      </w:r>
      <w:r w:rsidRPr="00937991">
        <w:rPr>
          <w:color w:val="000000" w:themeColor="text1"/>
          <w:lang w:val="en-US"/>
        </w:rPr>
        <w:t xml:space="preserve"> The effect of language did not reach significance </w:t>
      </w:r>
      <w:r>
        <w:rPr>
          <w:color w:val="000000" w:themeColor="text1"/>
          <w:lang w:val="en-US"/>
        </w:rPr>
        <w:t xml:space="preserve">in either regression </w:t>
      </w:r>
      <w:r w:rsidRPr="00937991">
        <w:rPr>
          <w:color w:val="000000" w:themeColor="text1"/>
          <w:lang w:val="en-US"/>
        </w:rPr>
        <w:t>(</w:t>
      </w:r>
      <w:r w:rsidRPr="00937991">
        <w:rPr>
          <w:i/>
          <w:color w:val="000000" w:themeColor="text1"/>
        </w:rPr>
        <w:t>β</w:t>
      </w:r>
      <w:r w:rsidRPr="00937991">
        <w:rPr>
          <w:color w:val="000000" w:themeColor="text1"/>
          <w:lang w:val="en-US"/>
        </w:rPr>
        <w:t xml:space="preserve"> = -.01</w:t>
      </w:r>
      <w:r>
        <w:rPr>
          <w:color w:val="000000" w:themeColor="text1"/>
          <w:lang w:val="en-US"/>
        </w:rPr>
        <w:t xml:space="preserve"> (-.01)</w:t>
      </w:r>
      <w:r w:rsidRPr="00937991">
        <w:rPr>
          <w:color w:val="000000" w:themeColor="text1"/>
          <w:lang w:val="en-US"/>
        </w:rPr>
        <w:t>,</w:t>
      </w:r>
      <w:r w:rsidRPr="00937991">
        <w:rPr>
          <w:i/>
          <w:color w:val="000000" w:themeColor="text1"/>
          <w:lang w:val="en-US"/>
        </w:rPr>
        <w:t xml:space="preserve"> SE </w:t>
      </w:r>
      <w:r w:rsidRPr="00937991">
        <w:rPr>
          <w:color w:val="000000" w:themeColor="text1"/>
          <w:lang w:val="en-US"/>
        </w:rPr>
        <w:t>= .03</w:t>
      </w:r>
      <w:r>
        <w:rPr>
          <w:color w:val="000000" w:themeColor="text1"/>
          <w:lang w:val="en-US"/>
        </w:rPr>
        <w:t xml:space="preserve"> (.03)</w:t>
      </w:r>
      <w:r w:rsidRPr="00937991">
        <w:rPr>
          <w:color w:val="000000" w:themeColor="text1"/>
          <w:lang w:val="en-US"/>
        </w:rPr>
        <w:t>,</w:t>
      </w:r>
      <w:r w:rsidRPr="00937991">
        <w:rPr>
          <w:i/>
          <w:color w:val="000000" w:themeColor="text1"/>
          <w:lang w:val="en-US"/>
        </w:rPr>
        <w:t xml:space="preserve"> t </w:t>
      </w:r>
      <w:r w:rsidRPr="00937991">
        <w:rPr>
          <w:color w:val="000000" w:themeColor="text1"/>
          <w:lang w:val="en-US"/>
        </w:rPr>
        <w:t>= -.22</w:t>
      </w:r>
      <w:r w:rsidR="003C644C">
        <w:rPr>
          <w:color w:val="000000" w:themeColor="text1"/>
          <w:lang w:val="en-US"/>
        </w:rPr>
        <w:t xml:space="preserve"> (-.16</w:t>
      </w:r>
      <w:r>
        <w:rPr>
          <w:color w:val="000000" w:themeColor="text1"/>
          <w:lang w:val="en-US"/>
        </w:rPr>
        <w: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&lt; .83</w:t>
      </w:r>
      <w:r w:rsidR="00714BE0">
        <w:rPr>
          <w:color w:val="000000" w:themeColor="text1"/>
          <w:lang w:val="en-US"/>
        </w:rPr>
        <w:t xml:space="preserve"> (.88</w:t>
      </w:r>
      <w:r>
        <w:rPr>
          <w:color w:val="000000" w:themeColor="text1"/>
          <w:lang w:val="en-US"/>
        </w:rPr>
        <w:t>)</w:t>
      </w:r>
      <w:r w:rsidR="002F30A3">
        <w:rPr>
          <w:color w:val="000000" w:themeColor="text1"/>
          <w:lang w:val="en-US"/>
        </w:rPr>
        <w:t>;</w:t>
      </w:r>
      <w:r>
        <w:rPr>
          <w:color w:val="000000" w:themeColor="text1"/>
          <w:lang w:val="en-US"/>
        </w:rPr>
        <w:t xml:space="preserve"> values in parentheses </w:t>
      </w:r>
      <w:r w:rsidR="00C57A51">
        <w:rPr>
          <w:color w:val="000000" w:themeColor="text1"/>
          <w:lang w:val="en-US"/>
        </w:rPr>
        <w:t xml:space="preserve">are </w:t>
      </w:r>
      <w:r>
        <w:rPr>
          <w:color w:val="000000" w:themeColor="text1"/>
          <w:lang w:val="en-US"/>
        </w:rPr>
        <w:t>from the reduced evidence type regression</w:t>
      </w:r>
      <w:r w:rsidRPr="00937991">
        <w:rPr>
          <w:color w:val="000000" w:themeColor="text1"/>
          <w:lang w:val="en-US"/>
        </w:rPr>
        <w:t>), suggesting that the two populations did not differ in their estimates of evidence strength.</w:t>
      </w:r>
      <w:r>
        <w:rPr>
          <w:color w:val="000000" w:themeColor="text1"/>
          <w:lang w:val="en-US"/>
        </w:rPr>
        <w:t xml:space="preserve"> In addition, as suggested by Figure 1, inferential evidence for </w:t>
      </w:r>
      <w:r w:rsidRPr="00AA378D">
        <w:rPr>
          <w:i/>
          <w:color w:val="000000" w:themeColor="text1"/>
          <w:lang w:val="en-US"/>
        </w:rPr>
        <w:t>p</w:t>
      </w:r>
      <w:r>
        <w:rPr>
          <w:color w:val="000000" w:themeColor="text1"/>
          <w:lang w:val="en-US"/>
        </w:rPr>
        <w:t xml:space="preserve"> was rated as weaker than </w:t>
      </w:r>
      <w:r w:rsidR="005402F1">
        <w:rPr>
          <w:color w:val="000000" w:themeColor="text1"/>
          <w:lang w:val="en-US"/>
        </w:rPr>
        <w:t xml:space="preserve">direct </w:t>
      </w:r>
      <w:r>
        <w:rPr>
          <w:color w:val="000000" w:themeColor="text1"/>
          <w:lang w:val="en-US"/>
        </w:rPr>
        <w:t>evidence (</w:t>
      </w:r>
      <w:r w:rsidRPr="00937991">
        <w:rPr>
          <w:i/>
          <w:color w:val="000000" w:themeColor="text1"/>
        </w:rPr>
        <w:t>β</w:t>
      </w:r>
      <w:r>
        <w:rPr>
          <w:color w:val="000000" w:themeColor="text1"/>
          <w:lang w:val="en-US"/>
        </w:rPr>
        <w:t xml:space="preserve"> = -.21</w:t>
      </w:r>
      <w:r w:rsidRPr="00937991">
        <w:rPr>
          <w:color w:val="000000" w:themeColor="text1"/>
          <w:lang w:val="en-US"/>
        </w:rPr>
        <w:t>,</w:t>
      </w:r>
      <w:r w:rsidRPr="00937991">
        <w:rPr>
          <w:i/>
          <w:color w:val="000000" w:themeColor="text1"/>
          <w:lang w:val="en-US"/>
        </w:rPr>
        <w:t xml:space="preserve"> SE </w:t>
      </w:r>
      <w:r>
        <w:rPr>
          <w:color w:val="000000" w:themeColor="text1"/>
          <w:lang w:val="en-US"/>
        </w:rPr>
        <w:t>= .07</w:t>
      </w:r>
      <w:r w:rsidRPr="00937991">
        <w:rPr>
          <w:color w:val="000000" w:themeColor="text1"/>
          <w:lang w:val="en-US"/>
        </w:rPr>
        <w:t>,</w:t>
      </w:r>
      <w:r w:rsidRPr="00937991">
        <w:rPr>
          <w:i/>
          <w:color w:val="000000" w:themeColor="text1"/>
          <w:lang w:val="en-US"/>
        </w:rPr>
        <w:t xml:space="preserve"> t </w:t>
      </w:r>
      <w:r>
        <w:rPr>
          <w:color w:val="000000" w:themeColor="text1"/>
          <w:lang w:val="en-US"/>
        </w:rPr>
        <w:t>= -3.16</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&lt; .007), as was wishful evidence (</w:t>
      </w:r>
      <w:r w:rsidRPr="00937991">
        <w:rPr>
          <w:i/>
          <w:color w:val="000000" w:themeColor="text1"/>
        </w:rPr>
        <w:t>β</w:t>
      </w:r>
      <w:r>
        <w:rPr>
          <w:color w:val="000000" w:themeColor="text1"/>
          <w:lang w:val="en-US"/>
        </w:rPr>
        <w:t xml:space="preserve"> = -.44</w:t>
      </w:r>
      <w:r w:rsidRPr="00937991">
        <w:rPr>
          <w:color w:val="000000" w:themeColor="text1"/>
          <w:lang w:val="en-US"/>
        </w:rPr>
        <w:t>,</w:t>
      </w:r>
      <w:r w:rsidRPr="00937991">
        <w:rPr>
          <w:i/>
          <w:color w:val="000000" w:themeColor="text1"/>
          <w:lang w:val="en-US"/>
        </w:rPr>
        <w:t xml:space="preserve"> SE </w:t>
      </w:r>
      <w:r>
        <w:rPr>
          <w:color w:val="000000" w:themeColor="text1"/>
          <w:lang w:val="en-US"/>
        </w:rPr>
        <w:t>= .13</w:t>
      </w:r>
      <w:r w:rsidRPr="00937991">
        <w:rPr>
          <w:color w:val="000000" w:themeColor="text1"/>
          <w:lang w:val="en-US"/>
        </w:rPr>
        <w:t>,</w:t>
      </w:r>
      <w:r w:rsidRPr="00937991">
        <w:rPr>
          <w:i/>
          <w:color w:val="000000" w:themeColor="text1"/>
          <w:lang w:val="en-US"/>
        </w:rPr>
        <w:t xml:space="preserve"> t </w:t>
      </w:r>
      <w:r>
        <w:rPr>
          <w:color w:val="000000" w:themeColor="text1"/>
          <w:lang w:val="en-US"/>
        </w:rPr>
        <w:t>= -3.43</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.004). However, </w:t>
      </w:r>
      <w:r w:rsidR="005402F1">
        <w:rPr>
          <w:color w:val="000000" w:themeColor="text1"/>
          <w:lang w:val="en-US"/>
        </w:rPr>
        <w:t xml:space="preserve">reported </w:t>
      </w:r>
      <w:r>
        <w:rPr>
          <w:color w:val="000000" w:themeColor="text1"/>
          <w:lang w:val="en-US"/>
        </w:rPr>
        <w:t xml:space="preserve">evidence was not rated as weaker than </w:t>
      </w:r>
      <w:r w:rsidR="006A0F0D">
        <w:rPr>
          <w:color w:val="000000" w:themeColor="text1"/>
          <w:lang w:val="en-US"/>
        </w:rPr>
        <w:t xml:space="preserve">direct </w:t>
      </w:r>
      <w:r>
        <w:rPr>
          <w:color w:val="000000" w:themeColor="text1"/>
          <w:lang w:val="en-US"/>
        </w:rPr>
        <w:t>evidence (</w:t>
      </w:r>
      <w:r w:rsidRPr="00937991">
        <w:rPr>
          <w:i/>
          <w:color w:val="000000" w:themeColor="text1"/>
        </w:rPr>
        <w:t>β</w:t>
      </w:r>
      <w:r>
        <w:rPr>
          <w:color w:val="000000" w:themeColor="text1"/>
          <w:lang w:val="en-US"/>
        </w:rPr>
        <w:t xml:space="preserve"> = -.09</w:t>
      </w:r>
      <w:r w:rsidRPr="00937991">
        <w:rPr>
          <w:color w:val="000000" w:themeColor="text1"/>
          <w:lang w:val="en-US"/>
        </w:rPr>
        <w:t>,</w:t>
      </w:r>
      <w:r w:rsidRPr="00937991">
        <w:rPr>
          <w:i/>
          <w:color w:val="000000" w:themeColor="text1"/>
          <w:lang w:val="en-US"/>
        </w:rPr>
        <w:t xml:space="preserve"> SE </w:t>
      </w:r>
      <w:r>
        <w:rPr>
          <w:color w:val="000000" w:themeColor="text1"/>
          <w:lang w:val="en-US"/>
        </w:rPr>
        <w:t>= .1</w:t>
      </w:r>
      <w:r w:rsidRPr="00937991">
        <w:rPr>
          <w:color w:val="000000" w:themeColor="text1"/>
          <w:lang w:val="en-US"/>
        </w:rPr>
        <w:t>,</w:t>
      </w:r>
      <w:r w:rsidRPr="00937991">
        <w:rPr>
          <w:i/>
          <w:color w:val="000000" w:themeColor="text1"/>
          <w:lang w:val="en-US"/>
        </w:rPr>
        <w:t xml:space="preserve"> t </w:t>
      </w:r>
      <w:r>
        <w:rPr>
          <w:color w:val="000000" w:themeColor="text1"/>
          <w:lang w:val="en-US"/>
        </w:rPr>
        <w:t>= -.92</w:t>
      </w:r>
      <w:r w:rsidRPr="00937991">
        <w:rPr>
          <w:color w:val="000000" w:themeColor="text1"/>
          <w:lang w:val="en-US"/>
        </w:rPr>
        <w:t xml:space="preserve">, </w:t>
      </w:r>
      <w:r w:rsidRPr="00937991">
        <w:rPr>
          <w:i/>
          <w:color w:val="000000" w:themeColor="text1"/>
          <w:lang w:val="en-US"/>
        </w:rPr>
        <w:t xml:space="preserve">p </w:t>
      </w:r>
      <w:r>
        <w:rPr>
          <w:color w:val="000000" w:themeColor="text1"/>
          <w:lang w:val="en-US"/>
        </w:rPr>
        <w:t xml:space="preserve">&lt; .38). Similarly, </w:t>
      </w:r>
      <w:r w:rsidR="00C636AE">
        <w:rPr>
          <w:color w:val="000000" w:themeColor="text1"/>
          <w:lang w:val="en-US"/>
        </w:rPr>
        <w:t xml:space="preserve">in the reduced evidence type regression, </w:t>
      </w:r>
      <w:r w:rsidR="00326DAD">
        <w:rPr>
          <w:color w:val="000000" w:themeColor="text1"/>
          <w:lang w:val="en-US"/>
        </w:rPr>
        <w:t>other</w:t>
      </w:r>
      <w:r w:rsidR="00C636AE">
        <w:rPr>
          <w:color w:val="000000" w:themeColor="text1"/>
          <w:lang w:val="en-US"/>
        </w:rPr>
        <w:t xml:space="preserve"> </w:t>
      </w:r>
      <w:r>
        <w:rPr>
          <w:color w:val="000000" w:themeColor="text1"/>
          <w:lang w:val="en-US"/>
        </w:rPr>
        <w:t xml:space="preserve">evidence was rated as weaker evidence for </w:t>
      </w:r>
      <w:r w:rsidRPr="00AA378D">
        <w:rPr>
          <w:i/>
          <w:color w:val="000000" w:themeColor="text1"/>
          <w:lang w:val="en-US"/>
        </w:rPr>
        <w:t>p</w:t>
      </w:r>
      <w:r>
        <w:rPr>
          <w:color w:val="000000" w:themeColor="text1"/>
          <w:lang w:val="en-US"/>
        </w:rPr>
        <w:t xml:space="preserve"> than </w:t>
      </w:r>
      <w:r w:rsidR="00326DAD">
        <w:rPr>
          <w:color w:val="000000" w:themeColor="text1"/>
          <w:lang w:val="en-US"/>
        </w:rPr>
        <w:t xml:space="preserve">direct </w:t>
      </w:r>
      <w:r>
        <w:rPr>
          <w:color w:val="000000" w:themeColor="text1"/>
          <w:lang w:val="en-US"/>
        </w:rPr>
        <w:t>evidence (</w:t>
      </w:r>
      <w:r w:rsidRPr="00937991">
        <w:rPr>
          <w:i/>
          <w:color w:val="000000" w:themeColor="text1"/>
        </w:rPr>
        <w:t>β</w:t>
      </w:r>
      <w:r w:rsidR="00326DAD">
        <w:rPr>
          <w:color w:val="000000" w:themeColor="text1"/>
          <w:lang w:val="en-US"/>
        </w:rPr>
        <w:t xml:space="preserve"> = -0.24</w:t>
      </w:r>
      <w:r w:rsidRPr="00937991">
        <w:rPr>
          <w:color w:val="000000" w:themeColor="text1"/>
          <w:lang w:val="en-US"/>
        </w:rPr>
        <w:t>,</w:t>
      </w:r>
      <w:r w:rsidRPr="00937991">
        <w:rPr>
          <w:i/>
          <w:color w:val="000000" w:themeColor="text1"/>
          <w:lang w:val="en-US"/>
        </w:rPr>
        <w:t xml:space="preserve"> SE </w:t>
      </w:r>
      <w:r w:rsidR="00C636AE">
        <w:rPr>
          <w:color w:val="000000" w:themeColor="text1"/>
          <w:lang w:val="en-US"/>
        </w:rPr>
        <w:t>= .0</w:t>
      </w:r>
      <w:r w:rsidR="00326DAD">
        <w:rPr>
          <w:color w:val="000000" w:themeColor="text1"/>
          <w:lang w:val="en-US"/>
        </w:rPr>
        <w:t>7</w:t>
      </w:r>
      <w:r w:rsidRPr="00937991">
        <w:rPr>
          <w:color w:val="000000" w:themeColor="text1"/>
          <w:lang w:val="en-US"/>
        </w:rPr>
        <w:t>,</w:t>
      </w:r>
      <w:r w:rsidRPr="00937991">
        <w:rPr>
          <w:i/>
          <w:color w:val="000000" w:themeColor="text1"/>
          <w:lang w:val="en-US"/>
        </w:rPr>
        <w:t xml:space="preserve"> t </w:t>
      </w:r>
      <w:r w:rsidR="00C636AE">
        <w:rPr>
          <w:color w:val="000000" w:themeColor="text1"/>
          <w:lang w:val="en-US"/>
        </w:rPr>
        <w:t>= -2.</w:t>
      </w:r>
      <w:r w:rsidR="00326DAD">
        <w:rPr>
          <w:color w:val="000000" w:themeColor="text1"/>
          <w:lang w:val="en-US"/>
        </w:rPr>
        <w:t>81</w:t>
      </w:r>
      <w:r w:rsidRPr="00937991">
        <w:rPr>
          <w:color w:val="000000" w:themeColor="text1"/>
          <w:lang w:val="en-US"/>
        </w:rPr>
        <w:t xml:space="preserve">, </w:t>
      </w:r>
      <w:r w:rsidRPr="00937991">
        <w:rPr>
          <w:i/>
          <w:color w:val="000000" w:themeColor="text1"/>
          <w:lang w:val="en-US"/>
        </w:rPr>
        <w:t xml:space="preserve">p </w:t>
      </w:r>
      <w:r w:rsidR="00C75A03">
        <w:rPr>
          <w:color w:val="000000" w:themeColor="text1"/>
          <w:lang w:val="en-US"/>
        </w:rPr>
        <w:t>&lt; .0</w:t>
      </w:r>
      <w:r w:rsidR="00326DAD">
        <w:rPr>
          <w:color w:val="000000" w:themeColor="text1"/>
          <w:lang w:val="en-US"/>
        </w:rPr>
        <w:t>2</w:t>
      </w:r>
      <w:r>
        <w:rPr>
          <w:color w:val="000000" w:themeColor="text1"/>
          <w:lang w:val="en-US"/>
        </w:rPr>
        <w:t>).</w:t>
      </w:r>
    </w:p>
    <w:p w14:paraId="7C5730C6" w14:textId="2A0E5FE8" w:rsidR="002A7827" w:rsidRDefault="002A7827" w:rsidP="002A7827">
      <w:pPr>
        <w:ind w:firstLine="567"/>
        <w:jc w:val="both"/>
        <w:rPr>
          <w:color w:val="000000" w:themeColor="text1"/>
          <w:lang w:val="en-US"/>
        </w:rPr>
      </w:pPr>
      <w:r>
        <w:rPr>
          <w:color w:val="000000" w:themeColor="text1"/>
          <w:lang w:val="en-US"/>
        </w:rPr>
        <w:t xml:space="preserve">The evidence type results are in line with the suggestions and intuitions from the literature. Nevertheless, two </w:t>
      </w:r>
      <w:r w:rsidR="00D76ABC">
        <w:rPr>
          <w:color w:val="000000" w:themeColor="text1"/>
          <w:lang w:val="en-US"/>
        </w:rPr>
        <w:t>points are worth emphasizing</w:t>
      </w:r>
      <w:r>
        <w:rPr>
          <w:color w:val="000000" w:themeColor="text1"/>
          <w:lang w:val="en-US"/>
        </w:rPr>
        <w:t xml:space="preserve">. First, there was </w:t>
      </w:r>
      <w:r w:rsidR="00A031D3">
        <w:rPr>
          <w:color w:val="000000" w:themeColor="text1"/>
          <w:lang w:val="en-US"/>
        </w:rPr>
        <w:t xml:space="preserve">a substantial amount of </w:t>
      </w:r>
      <w:r>
        <w:rPr>
          <w:color w:val="000000" w:themeColor="text1"/>
          <w:lang w:val="en-US"/>
        </w:rPr>
        <w:t xml:space="preserve">variability in perceived evidence strength among the </w:t>
      </w:r>
      <w:r w:rsidR="00A031D3">
        <w:rPr>
          <w:color w:val="000000" w:themeColor="text1"/>
          <w:lang w:val="en-US"/>
        </w:rPr>
        <w:t xml:space="preserve">inferential pieces of </w:t>
      </w:r>
      <w:r>
        <w:rPr>
          <w:color w:val="000000" w:themeColor="text1"/>
          <w:lang w:val="en-US"/>
        </w:rPr>
        <w:t>evidence. Second,</w:t>
      </w:r>
      <w:r w:rsidR="00EC5C6B">
        <w:rPr>
          <w:color w:val="000000" w:themeColor="text1"/>
          <w:lang w:val="en-US"/>
        </w:rPr>
        <w:t xml:space="preserve"> there was </w:t>
      </w:r>
      <w:r w:rsidR="009C319E">
        <w:rPr>
          <w:color w:val="000000" w:themeColor="text1"/>
          <w:lang w:val="en-US"/>
        </w:rPr>
        <w:t xml:space="preserve">also </w:t>
      </w:r>
      <w:r w:rsidR="00EC5C6B">
        <w:rPr>
          <w:color w:val="000000" w:themeColor="text1"/>
          <w:lang w:val="en-US"/>
        </w:rPr>
        <w:t xml:space="preserve">variability in evidence type among the most strongly rated pieces of evidence. The </w:t>
      </w:r>
      <w:r>
        <w:rPr>
          <w:color w:val="000000" w:themeColor="text1"/>
          <w:lang w:val="en-US"/>
        </w:rPr>
        <w:t xml:space="preserve">five most strongly rated pieces of evidence for </w:t>
      </w:r>
      <w:r w:rsidRPr="00875DAE">
        <w:rPr>
          <w:i/>
          <w:color w:val="000000" w:themeColor="text1"/>
          <w:lang w:val="en-US"/>
        </w:rPr>
        <w:t>p</w:t>
      </w:r>
      <w:r>
        <w:rPr>
          <w:color w:val="000000" w:themeColor="text1"/>
          <w:lang w:val="en-US"/>
        </w:rPr>
        <w:t xml:space="preserve"> include </w:t>
      </w:r>
      <w:r w:rsidR="00120FB6">
        <w:rPr>
          <w:color w:val="000000" w:themeColor="text1"/>
          <w:lang w:val="en-US"/>
        </w:rPr>
        <w:t>direct, reported</w:t>
      </w:r>
      <w:r>
        <w:rPr>
          <w:color w:val="000000" w:themeColor="text1"/>
          <w:lang w:val="en-US"/>
        </w:rPr>
        <w:t>,</w:t>
      </w:r>
      <w:r w:rsidR="00120FB6">
        <w:rPr>
          <w:color w:val="000000" w:themeColor="text1"/>
          <w:lang w:val="en-US"/>
        </w:rPr>
        <w:t xml:space="preserve"> and inferential</w:t>
      </w:r>
      <w:r>
        <w:rPr>
          <w:color w:val="000000" w:themeColor="text1"/>
          <w:lang w:val="en-US"/>
        </w:rPr>
        <w:t xml:space="preserve"> evidence. For instance, the strongest three pieces of evidence were the following:</w:t>
      </w:r>
    </w:p>
    <w:p w14:paraId="37F708A7" w14:textId="6E82F276" w:rsidR="002A7827" w:rsidRPr="00875DAE" w:rsidRDefault="002A7827" w:rsidP="00875DAE">
      <w:pPr>
        <w:pStyle w:val="ListParagraph"/>
        <w:numPr>
          <w:ilvl w:val="0"/>
          <w:numId w:val="10"/>
        </w:numPr>
        <w:jc w:val="both"/>
        <w:rPr>
          <w:color w:val="000000" w:themeColor="text1"/>
          <w:lang w:val="en-US"/>
        </w:rPr>
      </w:pPr>
      <w:r w:rsidRPr="00875DAE">
        <w:rPr>
          <w:color w:val="000000" w:themeColor="text1"/>
          <w:lang w:val="en-US"/>
        </w:rPr>
        <w:t>Evidence for the coffee being cold: “You know that the coffee has been on the t</w:t>
      </w:r>
      <w:r w:rsidR="009B4CD2">
        <w:rPr>
          <w:color w:val="000000" w:themeColor="text1"/>
          <w:lang w:val="en-US"/>
        </w:rPr>
        <w:t>able for an hour.” (inferential</w:t>
      </w:r>
      <w:r w:rsidRPr="00875DAE">
        <w:rPr>
          <w:color w:val="000000" w:themeColor="text1"/>
          <w:lang w:val="en-US"/>
        </w:rPr>
        <w:t xml:space="preserve">) </w:t>
      </w:r>
    </w:p>
    <w:p w14:paraId="6D560CC7" w14:textId="0BA7D6AB" w:rsidR="002A7827" w:rsidRPr="00875DAE" w:rsidRDefault="002A7827" w:rsidP="00875DAE">
      <w:pPr>
        <w:pStyle w:val="ListParagraph"/>
        <w:numPr>
          <w:ilvl w:val="0"/>
          <w:numId w:val="10"/>
        </w:numPr>
        <w:jc w:val="both"/>
        <w:rPr>
          <w:color w:val="000000" w:themeColor="text1"/>
          <w:lang w:val="en-US"/>
        </w:rPr>
      </w:pPr>
      <w:r w:rsidRPr="00875DAE">
        <w:rPr>
          <w:color w:val="000000" w:themeColor="text1"/>
          <w:lang w:val="en-US"/>
        </w:rPr>
        <w:t>Evidence for rain: “You look out the window and see raindrops falling from the sky.” (direct)</w:t>
      </w:r>
    </w:p>
    <w:p w14:paraId="42EFA7F4" w14:textId="13C88991" w:rsidR="002A5690" w:rsidRPr="00875DAE" w:rsidRDefault="002A7827" w:rsidP="00875DAE">
      <w:pPr>
        <w:pStyle w:val="ListParagraph"/>
        <w:numPr>
          <w:ilvl w:val="0"/>
          <w:numId w:val="10"/>
        </w:numPr>
        <w:jc w:val="both"/>
        <w:rPr>
          <w:color w:val="000000" w:themeColor="text1"/>
          <w:lang w:val="en-US"/>
        </w:rPr>
      </w:pPr>
      <w:commentRangeStart w:id="2"/>
      <w:r w:rsidRPr="00875DAE">
        <w:rPr>
          <w:color w:val="000000" w:themeColor="text1"/>
          <w:lang w:val="en-US"/>
        </w:rPr>
        <w:t>Evidence for dinner being ready: “Your spouse tells you that dinner is ready.” (</w:t>
      </w:r>
      <w:r w:rsidR="008E7DCE">
        <w:rPr>
          <w:color w:val="000000" w:themeColor="text1"/>
          <w:lang w:val="en-US"/>
        </w:rPr>
        <w:t>reported</w:t>
      </w:r>
      <w:r w:rsidRPr="00875DAE">
        <w:rPr>
          <w:color w:val="000000" w:themeColor="text1"/>
          <w:lang w:val="en-US"/>
        </w:rPr>
        <w:t>)</w:t>
      </w:r>
      <w:commentRangeEnd w:id="2"/>
      <w:r w:rsidR="006D2240">
        <w:rPr>
          <w:rStyle w:val="CommentReference"/>
        </w:rPr>
        <w:commentReference w:id="2"/>
      </w:r>
    </w:p>
    <w:p w14:paraId="58C64D6F" w14:textId="4BCC28AF" w:rsidR="002A7827" w:rsidRDefault="00AE0913" w:rsidP="002A7827">
      <w:pPr>
        <w:jc w:val="both"/>
        <w:rPr>
          <w:color w:val="000000" w:themeColor="text1"/>
          <w:lang w:val="en-US"/>
        </w:rPr>
      </w:pPr>
      <w:r>
        <w:rPr>
          <w:color w:val="000000" w:themeColor="text1"/>
          <w:lang w:val="en-US"/>
        </w:rPr>
        <w:t xml:space="preserve">What this suggests is that evidence strength is a dimension of evidence that, while correlated with evidence type, is not captured fully by the </w:t>
      </w:r>
      <w:r w:rsidR="00AB19C7">
        <w:rPr>
          <w:color w:val="000000" w:themeColor="text1"/>
          <w:lang w:val="en-US"/>
        </w:rPr>
        <w:t>direct</w:t>
      </w:r>
      <w:r>
        <w:rPr>
          <w:color w:val="000000" w:themeColor="text1"/>
          <w:lang w:val="en-US"/>
        </w:rPr>
        <w:t>/</w:t>
      </w:r>
      <w:r w:rsidR="00AB19C7">
        <w:rPr>
          <w:color w:val="000000" w:themeColor="text1"/>
          <w:lang w:val="en-US"/>
        </w:rPr>
        <w:t>reported</w:t>
      </w:r>
      <w:r>
        <w:rPr>
          <w:color w:val="000000" w:themeColor="text1"/>
          <w:lang w:val="en-US"/>
        </w:rPr>
        <w:t xml:space="preserve">/inferential distinction. </w:t>
      </w:r>
      <w:r w:rsidR="00AC429C">
        <w:rPr>
          <w:color w:val="000000" w:themeColor="text1"/>
          <w:lang w:val="en-US"/>
        </w:rPr>
        <w:t xml:space="preserve">In the following experiments, </w:t>
      </w:r>
      <w:r w:rsidR="00D75299">
        <w:rPr>
          <w:color w:val="000000" w:themeColor="text1"/>
          <w:lang w:val="en-US"/>
        </w:rPr>
        <w:t>we therefore include both evidence type and evidence strength in the analyses.</w:t>
      </w:r>
      <w:r>
        <w:rPr>
          <w:color w:val="000000" w:themeColor="text1"/>
          <w:lang w:val="en-US"/>
        </w:rPr>
        <w:t xml:space="preserve"> </w:t>
      </w:r>
    </w:p>
    <w:p w14:paraId="280EF244" w14:textId="77777777" w:rsidR="002A7827" w:rsidRDefault="002A7827" w:rsidP="002A7827">
      <w:pPr>
        <w:jc w:val="both"/>
        <w:rPr>
          <w:color w:val="000000" w:themeColor="text1"/>
          <w:lang w:val="en-US"/>
        </w:rPr>
      </w:pPr>
    </w:p>
    <w:p w14:paraId="13845EE8" w14:textId="77777777" w:rsidR="00237FCF" w:rsidRDefault="00237FCF" w:rsidP="002A7827">
      <w:pPr>
        <w:jc w:val="both"/>
        <w:rPr>
          <w:color w:val="000000" w:themeColor="text1"/>
          <w:lang w:val="en-US"/>
        </w:rPr>
      </w:pPr>
    </w:p>
    <w:p w14:paraId="307B263C" w14:textId="77777777" w:rsidR="00237FCF" w:rsidRPr="002C6F2E" w:rsidRDefault="00237FCF" w:rsidP="002A7827">
      <w:pPr>
        <w:jc w:val="both"/>
        <w:rPr>
          <w:color w:val="000000" w:themeColor="text1"/>
          <w:lang w:val="en-US"/>
        </w:rPr>
      </w:pPr>
    </w:p>
    <w:p w14:paraId="7F0B00CC" w14:textId="77777777" w:rsidR="00030BA8" w:rsidRPr="00937991" w:rsidRDefault="002A5690" w:rsidP="006B4B6A">
      <w:pPr>
        <w:jc w:val="both"/>
        <w:outlineLvl w:val="0"/>
        <w:rPr>
          <w:b/>
          <w:color w:val="000000" w:themeColor="text1"/>
          <w:sz w:val="28"/>
          <w:szCs w:val="28"/>
          <w:lang w:val="en-US"/>
        </w:rPr>
      </w:pPr>
      <w:r w:rsidRPr="00937991">
        <w:rPr>
          <w:b/>
          <w:color w:val="000000" w:themeColor="text1"/>
          <w:sz w:val="28"/>
          <w:szCs w:val="28"/>
          <w:lang w:val="en-US"/>
        </w:rPr>
        <w:t>3</w:t>
      </w:r>
      <w:r w:rsidRPr="00937991">
        <w:rPr>
          <w:b/>
          <w:color w:val="000000" w:themeColor="text1"/>
          <w:sz w:val="28"/>
          <w:szCs w:val="28"/>
          <w:lang w:val="en-US"/>
        </w:rPr>
        <w:tab/>
      </w:r>
      <w:r w:rsidRPr="00937991">
        <w:rPr>
          <w:b/>
          <w:color w:val="000000" w:themeColor="text1"/>
          <w:sz w:val="28"/>
          <w:szCs w:val="28"/>
          <w:lang w:val="en-US"/>
        </w:rPr>
        <w:tab/>
        <w:t>Experiment 2: P</w:t>
      </w:r>
      <w:r w:rsidR="005972A4" w:rsidRPr="00937991">
        <w:rPr>
          <w:b/>
          <w:color w:val="000000" w:themeColor="text1"/>
          <w:sz w:val="28"/>
          <w:szCs w:val="28"/>
          <w:lang w:val="en-US"/>
        </w:rPr>
        <w:t>roduction</w:t>
      </w:r>
    </w:p>
    <w:p w14:paraId="642A850C" w14:textId="77777777" w:rsidR="00030BA8" w:rsidRPr="00937991" w:rsidRDefault="00030BA8" w:rsidP="00E9143E">
      <w:pPr>
        <w:jc w:val="both"/>
        <w:rPr>
          <w:b/>
          <w:color w:val="000000" w:themeColor="text1"/>
          <w:sz w:val="28"/>
          <w:szCs w:val="28"/>
          <w:lang w:val="en-US"/>
        </w:rPr>
      </w:pPr>
    </w:p>
    <w:p w14:paraId="4E3F0FC6" w14:textId="04820B52" w:rsidR="00030BA8" w:rsidRPr="00937991" w:rsidRDefault="002C6F2E" w:rsidP="00E9143E">
      <w:pPr>
        <w:jc w:val="both"/>
        <w:rPr>
          <w:color w:val="000000" w:themeColor="text1"/>
          <w:lang w:val="en-US"/>
        </w:rPr>
      </w:pPr>
      <w:r>
        <w:rPr>
          <w:color w:val="000000" w:themeColor="text1"/>
          <w:lang w:val="en-US"/>
        </w:rPr>
        <w:t xml:space="preserve">The following experiment </w:t>
      </w:r>
      <w:r w:rsidR="005972A4" w:rsidRPr="00937991">
        <w:rPr>
          <w:color w:val="000000" w:themeColor="text1"/>
          <w:lang w:val="en-US"/>
        </w:rPr>
        <w:t>addressed the first main question of interest: under what evidential circumstances do speakers use which evidential devices? In other words, what are the evidential use conditions for the cross-linguistic devices we focus on? We thus investigate the interaction between speakers’ choice of closely-related evidential expressions and concrete scenarios. To thi</w:t>
      </w:r>
      <w:r w:rsidR="00C80A8D" w:rsidRPr="00937991">
        <w:rPr>
          <w:color w:val="000000" w:themeColor="text1"/>
          <w:lang w:val="en-US"/>
        </w:rPr>
        <w:t xml:space="preserve">s end, we evaluated speakers’ </w:t>
      </w:r>
      <w:r w:rsidR="005972A4" w:rsidRPr="00937991">
        <w:rPr>
          <w:color w:val="000000" w:themeColor="text1"/>
          <w:lang w:val="en-US"/>
        </w:rPr>
        <w:t xml:space="preserve">intuitions in a forced production task, testing how likely they are to use a particular evidential device to communicate their belief about </w:t>
      </w:r>
      <w:r w:rsidR="005972A4" w:rsidRPr="00937991">
        <w:rPr>
          <w:i/>
          <w:color w:val="000000" w:themeColor="text1"/>
          <w:lang w:val="en-US"/>
        </w:rPr>
        <w:t xml:space="preserve">p </w:t>
      </w:r>
      <w:r w:rsidR="005972A4" w:rsidRPr="00937991">
        <w:rPr>
          <w:color w:val="000000" w:themeColor="text1"/>
          <w:lang w:val="en-US"/>
        </w:rPr>
        <w:t xml:space="preserve">when confronted with </w:t>
      </w:r>
      <w:r w:rsidR="00F179DA">
        <w:rPr>
          <w:color w:val="000000" w:themeColor="text1"/>
          <w:lang w:val="en-US"/>
        </w:rPr>
        <w:t xml:space="preserve">the </w:t>
      </w:r>
      <w:r w:rsidR="005972A4" w:rsidRPr="00937991">
        <w:rPr>
          <w:color w:val="000000" w:themeColor="text1"/>
          <w:lang w:val="en-US"/>
        </w:rPr>
        <w:t xml:space="preserve">pieces of evidence </w:t>
      </w:r>
      <w:r w:rsidR="00F179DA">
        <w:rPr>
          <w:color w:val="000000" w:themeColor="text1"/>
          <w:lang w:val="en-US"/>
        </w:rPr>
        <w:t xml:space="preserve">from Exp. 1, which </w:t>
      </w:r>
      <w:r w:rsidR="005972A4" w:rsidRPr="00937991">
        <w:rPr>
          <w:color w:val="000000" w:themeColor="text1"/>
          <w:lang w:val="en-US"/>
        </w:rPr>
        <w:t xml:space="preserve">differ in how strongly they support </w:t>
      </w:r>
      <w:r w:rsidR="005972A4" w:rsidRPr="00937991">
        <w:rPr>
          <w:i/>
          <w:color w:val="000000" w:themeColor="text1"/>
          <w:lang w:val="en-US"/>
        </w:rPr>
        <w:t>p</w:t>
      </w:r>
      <w:r w:rsidR="005972A4" w:rsidRPr="00937991">
        <w:rPr>
          <w:color w:val="000000" w:themeColor="text1"/>
          <w:lang w:val="en-US"/>
        </w:rPr>
        <w:t>.</w:t>
      </w:r>
      <w:r w:rsidR="005972A4" w:rsidRPr="00937991">
        <w:rPr>
          <w:color w:val="000000" w:themeColor="text1"/>
          <w:vertAlign w:val="superscript"/>
        </w:rPr>
        <w:footnoteReference w:id="3"/>
      </w:r>
      <w:r w:rsidR="005972A4" w:rsidRPr="00937991">
        <w:rPr>
          <w:color w:val="000000" w:themeColor="text1"/>
          <w:lang w:val="en-US"/>
        </w:rPr>
        <w:t xml:space="preserve"> The German version was identical with the exception that it was conducted in German and contained slightly different utterance choices (explained below).</w:t>
      </w:r>
      <w:r w:rsidR="005972A4" w:rsidRPr="00937991">
        <w:rPr>
          <w:color w:val="000000" w:themeColor="text1"/>
          <w:vertAlign w:val="superscript"/>
        </w:rPr>
        <w:footnoteReference w:id="4"/>
      </w:r>
    </w:p>
    <w:p w14:paraId="644D06C7" w14:textId="77777777" w:rsidR="00030BA8" w:rsidRPr="00937991" w:rsidRDefault="00030BA8" w:rsidP="00E9143E">
      <w:pPr>
        <w:jc w:val="both"/>
        <w:rPr>
          <w:color w:val="000000" w:themeColor="text1"/>
          <w:lang w:val="en-US"/>
        </w:rPr>
      </w:pPr>
    </w:p>
    <w:p w14:paraId="7A09F70D" w14:textId="77777777" w:rsidR="00C80A8D" w:rsidRDefault="00C80A8D" w:rsidP="00E9143E">
      <w:pPr>
        <w:jc w:val="both"/>
        <w:rPr>
          <w:color w:val="000000" w:themeColor="text1"/>
          <w:lang w:val="en-US"/>
        </w:rPr>
      </w:pPr>
    </w:p>
    <w:p w14:paraId="59F2942D" w14:textId="77777777" w:rsidR="006F1E19" w:rsidRDefault="006F1E19" w:rsidP="00E9143E">
      <w:pPr>
        <w:jc w:val="both"/>
        <w:rPr>
          <w:color w:val="000000" w:themeColor="text1"/>
          <w:lang w:val="en-US"/>
        </w:rPr>
      </w:pPr>
    </w:p>
    <w:p w14:paraId="4A2B6AF2" w14:textId="77777777" w:rsidR="006F1E19" w:rsidRDefault="006F1E19" w:rsidP="00E9143E">
      <w:pPr>
        <w:jc w:val="both"/>
        <w:rPr>
          <w:color w:val="000000" w:themeColor="text1"/>
          <w:lang w:val="en-US"/>
        </w:rPr>
      </w:pPr>
    </w:p>
    <w:p w14:paraId="7EB2B5A1" w14:textId="77777777" w:rsidR="006F1E19" w:rsidRDefault="006F1E19" w:rsidP="00E9143E">
      <w:pPr>
        <w:jc w:val="both"/>
        <w:rPr>
          <w:color w:val="000000" w:themeColor="text1"/>
          <w:lang w:val="en-US"/>
        </w:rPr>
      </w:pPr>
    </w:p>
    <w:p w14:paraId="28EEDB06" w14:textId="77777777" w:rsidR="006F1E19" w:rsidRDefault="006F1E19" w:rsidP="00E9143E">
      <w:pPr>
        <w:jc w:val="both"/>
        <w:rPr>
          <w:color w:val="000000" w:themeColor="text1"/>
          <w:lang w:val="en-US"/>
        </w:rPr>
      </w:pPr>
    </w:p>
    <w:p w14:paraId="6E5540A1" w14:textId="77777777" w:rsidR="006F1E19" w:rsidRDefault="006F1E19" w:rsidP="00E9143E">
      <w:pPr>
        <w:jc w:val="both"/>
        <w:rPr>
          <w:color w:val="000000" w:themeColor="text1"/>
          <w:lang w:val="en-US"/>
        </w:rPr>
      </w:pPr>
    </w:p>
    <w:p w14:paraId="579D5D51" w14:textId="77777777" w:rsidR="006F1E19" w:rsidRPr="00937991" w:rsidRDefault="006F1E19" w:rsidP="00E9143E">
      <w:pPr>
        <w:jc w:val="both"/>
        <w:rPr>
          <w:color w:val="000000" w:themeColor="text1"/>
          <w:lang w:val="en-US"/>
        </w:rPr>
      </w:pPr>
    </w:p>
    <w:p w14:paraId="6B57AA1A" w14:textId="77777777" w:rsidR="00030BA8" w:rsidRPr="00937991" w:rsidRDefault="00C80A8D" w:rsidP="006B4B6A">
      <w:pPr>
        <w:jc w:val="both"/>
        <w:outlineLvl w:val="0"/>
        <w:rPr>
          <w:b/>
          <w:color w:val="000000" w:themeColor="text1"/>
          <w:lang w:val="en-US"/>
        </w:rPr>
      </w:pPr>
      <w:r w:rsidRPr="00937991">
        <w:rPr>
          <w:b/>
          <w:color w:val="000000" w:themeColor="text1"/>
          <w:lang w:val="en-US"/>
        </w:rPr>
        <w:lastRenderedPageBreak/>
        <w:t>3.1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1D25955E" w14:textId="77777777" w:rsidR="00030BA8" w:rsidRPr="00937991" w:rsidRDefault="00030BA8" w:rsidP="00E9143E">
      <w:pPr>
        <w:jc w:val="both"/>
        <w:rPr>
          <w:b/>
          <w:color w:val="000000" w:themeColor="text1"/>
          <w:lang w:val="en-US"/>
        </w:rPr>
      </w:pPr>
    </w:p>
    <w:p w14:paraId="45DFFC9B"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3CEAAEC2"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40 participants from Amazon’s Mechanical Turk. For the German version, we recruited 40 participants on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123F2A43" w14:textId="77777777" w:rsidR="00030BA8" w:rsidRPr="00937991" w:rsidRDefault="00030BA8" w:rsidP="00E9143E">
      <w:pPr>
        <w:jc w:val="both"/>
        <w:rPr>
          <w:color w:val="000000" w:themeColor="text1"/>
          <w:lang w:val="en-US"/>
        </w:rPr>
      </w:pPr>
    </w:p>
    <w:p w14:paraId="1C450164" w14:textId="77777777" w:rsidR="00030BA8" w:rsidRPr="00937991" w:rsidRDefault="00C80A8D" w:rsidP="006B4B6A">
      <w:pPr>
        <w:spacing w:after="120"/>
        <w:jc w:val="both"/>
        <w:outlineLvl w:val="0"/>
        <w:rPr>
          <w:b/>
          <w:color w:val="000000" w:themeColor="text1"/>
          <w:lang w:val="en-US"/>
        </w:rPr>
      </w:pPr>
      <w:r w:rsidRPr="00937991">
        <w:rPr>
          <w:b/>
          <w:color w:val="000000" w:themeColor="text1"/>
          <w:lang w:val="en-US"/>
        </w:rPr>
        <w:t>3.1.2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1E5323E2" w14:textId="698B1307" w:rsidR="00030BA8" w:rsidRPr="00937991" w:rsidRDefault="005972A4" w:rsidP="00E9143E">
      <w:pPr>
        <w:jc w:val="both"/>
        <w:rPr>
          <w:color w:val="000000" w:themeColor="text1"/>
          <w:lang w:val="en-US"/>
        </w:rPr>
      </w:pPr>
      <w:r w:rsidRPr="00937991">
        <w:rPr>
          <w:color w:val="000000" w:themeColor="text1"/>
          <w:lang w:val="en-US"/>
        </w:rPr>
        <w:t>Participants were asked to choose one of four possible utterances to describe the situation to a friend. On each trial, they first saw a context sentence which varied by domain</w:t>
      </w:r>
      <w:r w:rsidR="009A5B78">
        <w:rPr>
          <w:color w:val="000000" w:themeColor="text1"/>
          <w:lang w:val="en-US"/>
        </w:rPr>
        <w:t xml:space="preserve"> (e.g., </w:t>
      </w:r>
      <w:r w:rsidRPr="00937991">
        <w:rPr>
          <w:color w:val="000000" w:themeColor="text1"/>
          <w:lang w:val="en-US"/>
        </w:rPr>
        <w:t>“Imagine that you are sitting in a room”</w:t>
      </w:r>
      <w:r w:rsidR="009A5B78">
        <w:rPr>
          <w:color w:val="000000" w:themeColor="text1"/>
          <w:lang w:val="en-US"/>
        </w:rPr>
        <w:t>).</w:t>
      </w:r>
      <w:r w:rsidRPr="00937991">
        <w:rPr>
          <w:color w:val="000000" w:themeColor="text1"/>
          <w:lang w:val="en-US"/>
        </w:rPr>
        <w:t xml:space="preserve"> Next, they were presented with a piece of evidence </w:t>
      </w:r>
      <w:r w:rsidR="009A5B78">
        <w:rPr>
          <w:color w:val="000000" w:themeColor="text1"/>
          <w:lang w:val="en-US"/>
        </w:rPr>
        <w:t>(</w:t>
      </w:r>
      <w:r w:rsidRPr="00937991">
        <w:rPr>
          <w:color w:val="000000" w:themeColor="text1"/>
          <w:lang w:val="en-US"/>
        </w:rPr>
        <w:t>e.g., “Earlier today, you saw dark clouds in the sky”</w:t>
      </w:r>
      <w:r w:rsidR="009A5B78">
        <w:rPr>
          <w:color w:val="000000" w:themeColor="text1"/>
          <w:lang w:val="en-US"/>
        </w:rPr>
        <w:t>).</w:t>
      </w:r>
      <w:r w:rsidRPr="00937991">
        <w:rPr>
          <w:color w:val="000000" w:themeColor="text1"/>
          <w:lang w:val="en-US"/>
        </w:rPr>
        <w:t xml:space="preserve"> Finally, each participant saw the same question: “Given what you know, what do you say to a friend who is sitting in a windowless room down the hall?” They then chose one of four possible utterances by checking a radio button </w:t>
      </w:r>
      <w:r w:rsidR="009A5B78">
        <w:rPr>
          <w:color w:val="000000" w:themeColor="text1"/>
          <w:lang w:val="en-US"/>
        </w:rPr>
        <w:t>(</w:t>
      </w:r>
      <w:r w:rsidRPr="00937991">
        <w:rPr>
          <w:color w:val="000000" w:themeColor="text1"/>
          <w:lang w:val="en-US"/>
        </w:rPr>
        <w:t>e.g., “It’s raining,” “It must be raining,” “It’s probably raining,” “It might be raining”</w:t>
      </w:r>
      <w:r w:rsidR="009A5B78">
        <w:rPr>
          <w:color w:val="000000" w:themeColor="text1"/>
          <w:lang w:val="en-US"/>
        </w:rPr>
        <w:t>).</w:t>
      </w:r>
      <w:r w:rsidRPr="00937991">
        <w:rPr>
          <w:color w:val="000000" w:themeColor="text1"/>
          <w:lang w:val="en-US"/>
        </w:rPr>
        <w:t xml:space="preserve"> Depending on the language of testing, possible utter</w:t>
      </w:r>
      <w:r w:rsidR="00440E42">
        <w:rPr>
          <w:color w:val="000000" w:themeColor="text1"/>
          <w:lang w:val="en-US"/>
        </w:rPr>
        <w:t>ances took the forms shown in (1</w:t>
      </w:r>
      <w:r w:rsidR="00237FCF">
        <w:rPr>
          <w:color w:val="000000" w:themeColor="text1"/>
          <w:lang w:val="en-US"/>
        </w:rPr>
        <w:t>2</w:t>
      </w:r>
      <w:r w:rsidR="00440E42">
        <w:rPr>
          <w:color w:val="000000" w:themeColor="text1"/>
          <w:lang w:val="en-US"/>
        </w:rPr>
        <w:t>) or (1</w:t>
      </w:r>
      <w:r w:rsidR="00237FCF">
        <w:rPr>
          <w:color w:val="000000" w:themeColor="text1"/>
          <w:lang w:val="en-US"/>
        </w:rPr>
        <w:t>3</w:t>
      </w:r>
      <w:r w:rsidRPr="00937991">
        <w:rPr>
          <w:color w:val="000000" w:themeColor="text1"/>
          <w:lang w:val="en-US"/>
        </w:rPr>
        <w:t xml:space="preserve">); for German we included the bare </w:t>
      </w:r>
      <w:r w:rsidRPr="00937991">
        <w:rPr>
          <w:i/>
          <w:color w:val="000000" w:themeColor="text1"/>
          <w:lang w:val="en-US"/>
        </w:rPr>
        <w:t xml:space="preserve">p </w:t>
      </w:r>
      <w:r w:rsidRPr="00937991">
        <w:rPr>
          <w:color w:val="000000" w:themeColor="text1"/>
          <w:lang w:val="en-US"/>
        </w:rPr>
        <w:t xml:space="preserve">form and </w:t>
      </w:r>
      <w:r w:rsidRPr="00937991">
        <w:rPr>
          <w:i/>
          <w:color w:val="000000" w:themeColor="text1"/>
          <w:lang w:val="en-US"/>
        </w:rPr>
        <w:t xml:space="preserve">must p </w:t>
      </w:r>
      <w:r w:rsidRPr="00937991">
        <w:rPr>
          <w:color w:val="000000" w:themeColor="text1"/>
          <w:lang w:val="en-US"/>
        </w:rPr>
        <w:t xml:space="preserve">as in the English version, but instead of the modals </w:t>
      </w:r>
      <w:r w:rsidRPr="00937991">
        <w:rPr>
          <w:i/>
          <w:color w:val="000000" w:themeColor="text1"/>
          <w:lang w:val="en-US"/>
        </w:rPr>
        <w:t>probably</w:t>
      </w:r>
      <w:r w:rsidRPr="00937991">
        <w:rPr>
          <w:color w:val="000000" w:themeColor="text1"/>
          <w:lang w:val="en-US"/>
        </w:rPr>
        <w:t xml:space="preserve"> and </w:t>
      </w:r>
      <w:r w:rsidRPr="00937991">
        <w:rPr>
          <w:i/>
          <w:color w:val="000000" w:themeColor="text1"/>
          <w:lang w:val="en-US"/>
        </w:rPr>
        <w:t>might</w:t>
      </w:r>
      <w:r w:rsidRPr="00937991">
        <w:rPr>
          <w:color w:val="000000" w:themeColor="text1"/>
          <w:lang w:val="en-US"/>
        </w:rPr>
        <w:t xml:space="preserve">, we included the modal adverbial </w:t>
      </w:r>
      <w:proofErr w:type="spellStart"/>
      <w:r w:rsidRPr="00937991">
        <w:rPr>
          <w:i/>
          <w:color w:val="000000" w:themeColor="text1"/>
          <w:lang w:val="en-US"/>
        </w:rPr>
        <w:t>vermutlich</w:t>
      </w:r>
      <w:proofErr w:type="spellEnd"/>
      <w:r w:rsidRPr="00937991">
        <w:rPr>
          <w:color w:val="000000" w:themeColor="text1"/>
          <w:lang w:val="en-US"/>
        </w:rPr>
        <w:t xml:space="preserve"> (</w:t>
      </w:r>
      <w:r w:rsidR="00440E42">
        <w:rPr>
          <w:color w:val="000000" w:themeColor="text1"/>
          <w:lang w:val="en-US"/>
        </w:rPr>
        <w:t xml:space="preserve">‘probably’) </w:t>
      </w:r>
      <w:r w:rsidRPr="00937991">
        <w:rPr>
          <w:color w:val="000000" w:themeColor="text1"/>
          <w:lang w:val="en-US"/>
        </w:rPr>
        <w:t xml:space="preserve">and the discourse particle </w:t>
      </w:r>
      <w:proofErr w:type="spellStart"/>
      <w:r w:rsidRPr="00937991">
        <w:rPr>
          <w:i/>
          <w:color w:val="000000" w:themeColor="text1"/>
          <w:lang w:val="en-US"/>
        </w:rPr>
        <w:t>wohl</w:t>
      </w:r>
      <w:proofErr w:type="spellEnd"/>
      <w:r w:rsidRPr="00937991">
        <w:rPr>
          <w:color w:val="000000" w:themeColor="text1"/>
          <w:lang w:val="en-US"/>
        </w:rPr>
        <w:t>. This</w:t>
      </w:r>
      <w:r w:rsidR="009A5B78">
        <w:rPr>
          <w:color w:val="000000" w:themeColor="text1"/>
          <w:lang w:val="en-US"/>
        </w:rPr>
        <w:t xml:space="preserve"> design</w:t>
      </w:r>
      <w:r w:rsidRPr="00937991">
        <w:rPr>
          <w:color w:val="000000" w:themeColor="text1"/>
          <w:lang w:val="en-US"/>
        </w:rPr>
        <w:t xml:space="preserve"> allow</w:t>
      </w:r>
      <w:r w:rsidR="009A5B78">
        <w:rPr>
          <w:color w:val="000000" w:themeColor="text1"/>
          <w:lang w:val="en-US"/>
        </w:rPr>
        <w:t>s</w:t>
      </w:r>
      <w:r w:rsidRPr="00937991">
        <w:rPr>
          <w:color w:val="000000" w:themeColor="text1"/>
          <w:lang w:val="en-US"/>
        </w:rPr>
        <w:t xml:space="preserve"> us to compare not only certain types of modals to the epistemic use of </w:t>
      </w:r>
      <w:r w:rsidRPr="00937991">
        <w:rPr>
          <w:i/>
          <w:color w:val="000000" w:themeColor="text1"/>
          <w:lang w:val="en-US"/>
        </w:rPr>
        <w:t>must</w:t>
      </w:r>
      <w:r w:rsidRPr="00937991">
        <w:rPr>
          <w:color w:val="000000" w:themeColor="text1"/>
          <w:lang w:val="en-US"/>
        </w:rPr>
        <w:t xml:space="preserve"> (and to statements with no evidential markers at all), but also to compare both </w:t>
      </w:r>
      <w:proofErr w:type="spellStart"/>
      <w:r w:rsidRPr="00937991">
        <w:rPr>
          <w:color w:val="000000" w:themeColor="text1"/>
          <w:lang w:val="en-US"/>
        </w:rPr>
        <w:t>modals</w:t>
      </w:r>
      <w:proofErr w:type="spellEnd"/>
      <w:r w:rsidRPr="00937991">
        <w:rPr>
          <w:color w:val="000000" w:themeColor="text1"/>
          <w:lang w:val="en-US"/>
        </w:rPr>
        <w:t xml:space="preserve"> and </w:t>
      </w:r>
      <w:r w:rsidRPr="00937991">
        <w:rPr>
          <w:i/>
          <w:color w:val="000000" w:themeColor="text1"/>
          <w:lang w:val="en-US"/>
        </w:rPr>
        <w:t>must</w:t>
      </w:r>
      <w:r w:rsidRPr="00937991">
        <w:rPr>
          <w:color w:val="000000" w:themeColor="text1"/>
          <w:lang w:val="en-US"/>
        </w:rPr>
        <w:t xml:space="preserve"> to discourse particles.</w:t>
      </w:r>
    </w:p>
    <w:p w14:paraId="769464AC" w14:textId="77777777" w:rsidR="00030BA8" w:rsidRPr="00937991" w:rsidRDefault="00030BA8" w:rsidP="00E9143E">
      <w:pPr>
        <w:jc w:val="both"/>
        <w:rPr>
          <w:color w:val="000000" w:themeColor="text1"/>
          <w:lang w:val="en-US"/>
        </w:rPr>
      </w:pPr>
    </w:p>
    <w:p w14:paraId="35E716F1" w14:textId="1765EE34" w:rsidR="00A7659A" w:rsidRPr="00937991" w:rsidRDefault="00440E42" w:rsidP="006B4B6A">
      <w:pPr>
        <w:jc w:val="both"/>
        <w:outlineLvl w:val="0"/>
        <w:rPr>
          <w:i/>
          <w:color w:val="000000" w:themeColor="text1"/>
          <w:lang w:val="en-US"/>
        </w:rPr>
      </w:pPr>
      <w:r>
        <w:rPr>
          <w:color w:val="000000" w:themeColor="text1"/>
          <w:lang w:val="en-GB"/>
        </w:rPr>
        <w:t>(1</w:t>
      </w:r>
      <w:r w:rsidR="00237FCF">
        <w:rPr>
          <w:color w:val="000000" w:themeColor="text1"/>
          <w:lang w:val="en-GB"/>
        </w:rPr>
        <w:t>2</w:t>
      </w:r>
      <w:r w:rsidR="00A7659A" w:rsidRPr="00937991">
        <w:rPr>
          <w:color w:val="000000" w:themeColor="text1"/>
          <w:lang w:val="en-GB"/>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English utterance choices:</w:t>
      </w:r>
    </w:p>
    <w:p w14:paraId="7D67EA26" w14:textId="77777777" w:rsidR="00030BA8" w:rsidRPr="00937991" w:rsidRDefault="00A7659A" w:rsidP="00440E42">
      <w:pPr>
        <w:ind w:left="452" w:firstLine="113"/>
        <w:jc w:val="both"/>
        <w:rPr>
          <w:i/>
          <w:color w:val="000000" w:themeColor="text1"/>
          <w:lang w:val="en-US"/>
        </w:rPr>
      </w:pPr>
      <w:r w:rsidRPr="00937991">
        <w:rPr>
          <w:color w:val="000000" w:themeColor="text1"/>
          <w:lang w:val="en-US"/>
        </w:rPr>
        <w:t>a.</w:t>
      </w:r>
      <w:r w:rsidRPr="00937991">
        <w:rPr>
          <w:i/>
          <w:color w:val="000000" w:themeColor="text1"/>
          <w:lang w:val="en-US"/>
        </w:rPr>
        <w:tab/>
      </w:r>
      <w:r w:rsidR="005972A4" w:rsidRPr="00937991">
        <w:rPr>
          <w:i/>
          <w:color w:val="000000" w:themeColor="text1"/>
          <w:lang w:val="en-US"/>
        </w:rPr>
        <w:t xml:space="preserve">p </w:t>
      </w:r>
      <w:r w:rsidR="005972A4" w:rsidRPr="00937991">
        <w:rPr>
          <w:color w:val="000000" w:themeColor="text1"/>
          <w:lang w:val="en-US"/>
        </w:rPr>
        <w:t>(bare)</w:t>
      </w:r>
    </w:p>
    <w:p w14:paraId="168EA267"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must p </w:t>
      </w:r>
      <w:r w:rsidRPr="00937991">
        <w:rPr>
          <w:color w:val="000000" w:themeColor="text1"/>
          <w:lang w:val="en-US"/>
        </w:rPr>
        <w:t>(must)</w:t>
      </w:r>
    </w:p>
    <w:p w14:paraId="78F900C9"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c.</w:t>
      </w:r>
      <w:r w:rsidR="00A7659A" w:rsidRPr="00937991">
        <w:rPr>
          <w:color w:val="000000" w:themeColor="text1"/>
          <w:lang w:val="en-US"/>
        </w:rPr>
        <w:tab/>
      </w:r>
      <w:r w:rsidRPr="00937991">
        <w:rPr>
          <w:i/>
          <w:color w:val="000000" w:themeColor="text1"/>
          <w:lang w:val="en-US"/>
        </w:rPr>
        <w:t xml:space="preserve">probably p </w:t>
      </w:r>
      <w:r w:rsidRPr="00937991">
        <w:rPr>
          <w:color w:val="000000" w:themeColor="text1"/>
          <w:lang w:val="en-US"/>
        </w:rPr>
        <w:t>(probably)</w:t>
      </w:r>
    </w:p>
    <w:p w14:paraId="03A02824" w14:textId="77777777" w:rsidR="00030BA8" w:rsidRPr="00937991" w:rsidRDefault="005972A4" w:rsidP="00440E42">
      <w:pPr>
        <w:ind w:left="452" w:firstLine="113"/>
        <w:jc w:val="both"/>
        <w:rPr>
          <w:color w:val="000000" w:themeColor="text1"/>
          <w:lang w:val="en-US"/>
        </w:rPr>
      </w:pPr>
      <w:r w:rsidRPr="00937991">
        <w:rPr>
          <w:color w:val="000000" w:themeColor="text1"/>
          <w:lang w:val="en-US"/>
        </w:rPr>
        <w:t>d.</w:t>
      </w:r>
      <w:r w:rsidR="00A7659A" w:rsidRPr="00937991">
        <w:rPr>
          <w:i/>
          <w:color w:val="000000" w:themeColor="text1"/>
          <w:lang w:val="en-US"/>
        </w:rPr>
        <w:tab/>
      </w:r>
      <w:r w:rsidRPr="00937991">
        <w:rPr>
          <w:i/>
          <w:color w:val="000000" w:themeColor="text1"/>
          <w:lang w:val="en-US"/>
        </w:rPr>
        <w:t xml:space="preserve">might p </w:t>
      </w:r>
      <w:r w:rsidRPr="00937991">
        <w:rPr>
          <w:color w:val="000000" w:themeColor="text1"/>
          <w:lang w:val="en-US"/>
        </w:rPr>
        <w:t>(might)</w:t>
      </w:r>
    </w:p>
    <w:p w14:paraId="3230B024" w14:textId="77777777" w:rsidR="00030BA8" w:rsidRPr="00937991" w:rsidRDefault="00030BA8" w:rsidP="00E9143E">
      <w:pPr>
        <w:jc w:val="both"/>
        <w:rPr>
          <w:color w:val="000000" w:themeColor="text1"/>
          <w:lang w:val="en-US"/>
        </w:rPr>
      </w:pPr>
    </w:p>
    <w:p w14:paraId="10E21E5C" w14:textId="3C7001A1" w:rsidR="00030BA8" w:rsidRPr="00937991" w:rsidRDefault="00440E42" w:rsidP="006B4B6A">
      <w:pPr>
        <w:jc w:val="both"/>
        <w:outlineLvl w:val="0"/>
        <w:rPr>
          <w:i/>
          <w:color w:val="000000" w:themeColor="text1"/>
          <w:lang w:val="en-US"/>
        </w:rPr>
      </w:pPr>
      <w:r>
        <w:rPr>
          <w:color w:val="000000" w:themeColor="text1"/>
          <w:lang w:val="en-US"/>
        </w:rPr>
        <w:t>(1</w:t>
      </w:r>
      <w:r w:rsidR="00237FCF">
        <w:rPr>
          <w:color w:val="000000" w:themeColor="text1"/>
          <w:lang w:val="en-US"/>
        </w:rPr>
        <w:t>3</w:t>
      </w:r>
      <w:r w:rsidR="005972A4" w:rsidRPr="00937991">
        <w:rPr>
          <w:color w:val="000000" w:themeColor="text1"/>
          <w:lang w:val="en-US"/>
        </w:rPr>
        <w:t>)</w:t>
      </w:r>
      <w:r w:rsidR="005972A4" w:rsidRPr="00937991">
        <w:rPr>
          <w:color w:val="000000" w:themeColor="text1"/>
          <w:lang w:val="en-GB"/>
        </w:rPr>
        <w:tab/>
      </w:r>
      <w:r w:rsidR="005972A4" w:rsidRPr="00937991">
        <w:rPr>
          <w:color w:val="000000" w:themeColor="text1"/>
          <w:lang w:val="en-GB"/>
        </w:rPr>
        <w:tab/>
      </w:r>
      <w:r w:rsidR="009A5B78">
        <w:rPr>
          <w:i/>
          <w:color w:val="000000" w:themeColor="text1"/>
          <w:lang w:val="en-US"/>
        </w:rPr>
        <w:t>F</w:t>
      </w:r>
      <w:r w:rsidR="005972A4" w:rsidRPr="00937991">
        <w:rPr>
          <w:i/>
          <w:color w:val="000000" w:themeColor="text1"/>
          <w:lang w:val="en-US"/>
        </w:rPr>
        <w:t>orm of German utterance choices:</w:t>
      </w:r>
    </w:p>
    <w:p w14:paraId="4DB37BA0" w14:textId="77777777" w:rsidR="00030BA8" w:rsidRPr="00937991" w:rsidRDefault="005972A4" w:rsidP="00E9143E">
      <w:pPr>
        <w:jc w:val="both"/>
        <w:rPr>
          <w:color w:val="000000" w:themeColor="text1"/>
          <w:lang w:val="en-US"/>
        </w:rPr>
      </w:pPr>
      <w:r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A7659A" w:rsidRPr="00937991">
        <w:rPr>
          <w:i/>
          <w:color w:val="000000" w:themeColor="text1"/>
          <w:lang w:val="en-US"/>
        </w:rPr>
        <w:tab/>
      </w:r>
      <w:r w:rsidR="00440E42">
        <w:rPr>
          <w:i/>
          <w:color w:val="000000" w:themeColor="text1"/>
          <w:lang w:val="en-US"/>
        </w:rPr>
        <w:tab/>
      </w:r>
      <w:r w:rsidR="00A7659A" w:rsidRPr="00937991">
        <w:rPr>
          <w:color w:val="000000" w:themeColor="text1"/>
          <w:lang w:val="en-US"/>
        </w:rPr>
        <w:t>a.</w:t>
      </w:r>
      <w:r w:rsidR="00A7659A" w:rsidRPr="00937991">
        <w:rPr>
          <w:color w:val="000000" w:themeColor="text1"/>
          <w:lang w:val="en-US"/>
        </w:rPr>
        <w:tab/>
      </w:r>
      <w:r w:rsidRPr="00937991">
        <w:rPr>
          <w:i/>
          <w:color w:val="000000" w:themeColor="text1"/>
          <w:lang w:val="en-US"/>
        </w:rPr>
        <w:t xml:space="preserve">p </w:t>
      </w:r>
      <w:r w:rsidRPr="00937991">
        <w:rPr>
          <w:color w:val="000000" w:themeColor="text1"/>
          <w:lang w:val="en-US"/>
        </w:rPr>
        <w:t>(bare)</w:t>
      </w:r>
    </w:p>
    <w:p w14:paraId="799A788C" w14:textId="77777777" w:rsidR="00030BA8" w:rsidRPr="00937991" w:rsidRDefault="005972A4" w:rsidP="00E9143E">
      <w:pPr>
        <w:jc w:val="both"/>
        <w:rPr>
          <w:color w:val="000000" w:themeColor="text1"/>
          <w:lang w:val="en-US"/>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lang w:val="en-US"/>
        </w:rPr>
        <w:t>b.</w:t>
      </w:r>
      <w:r w:rsidR="00A7659A" w:rsidRPr="00937991">
        <w:rPr>
          <w:color w:val="000000" w:themeColor="text1"/>
          <w:lang w:val="en-US"/>
        </w:rPr>
        <w:tab/>
      </w:r>
      <w:r w:rsidRPr="00937991">
        <w:rPr>
          <w:i/>
          <w:color w:val="000000" w:themeColor="text1"/>
          <w:lang w:val="en-US"/>
        </w:rPr>
        <w:t xml:space="preserve">muss p </w:t>
      </w:r>
      <w:r w:rsidRPr="00937991">
        <w:rPr>
          <w:color w:val="000000" w:themeColor="text1"/>
          <w:lang w:val="en-US"/>
        </w:rPr>
        <w:t>(muss)</w:t>
      </w:r>
    </w:p>
    <w:p w14:paraId="360F8161" w14:textId="77777777" w:rsidR="00030BA8" w:rsidRPr="00937991" w:rsidRDefault="005972A4" w:rsidP="00E9143E">
      <w:pPr>
        <w:jc w:val="both"/>
        <w:rPr>
          <w:color w:val="000000" w:themeColor="text1"/>
        </w:rPr>
      </w:pPr>
      <w:r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A7659A" w:rsidRPr="00937991">
        <w:rPr>
          <w:color w:val="000000" w:themeColor="text1"/>
          <w:lang w:val="en-US"/>
        </w:rPr>
        <w:tab/>
      </w:r>
      <w:r w:rsidR="00440E42">
        <w:rPr>
          <w:color w:val="000000" w:themeColor="text1"/>
          <w:lang w:val="en-US"/>
        </w:rPr>
        <w:tab/>
      </w:r>
      <w:r w:rsidRPr="00937991">
        <w:rPr>
          <w:color w:val="000000" w:themeColor="text1"/>
        </w:rPr>
        <w:t>c.</w:t>
      </w:r>
      <w:r w:rsidR="00A7659A" w:rsidRPr="00937991">
        <w:rPr>
          <w:color w:val="000000" w:themeColor="text1"/>
        </w:rPr>
        <w:tab/>
      </w:r>
      <w:r w:rsidRPr="00937991">
        <w:rPr>
          <w:i/>
          <w:color w:val="000000" w:themeColor="text1"/>
        </w:rPr>
        <w:t xml:space="preserve">wohl p </w:t>
      </w:r>
      <w:r w:rsidRPr="00937991">
        <w:rPr>
          <w:color w:val="000000" w:themeColor="text1"/>
        </w:rPr>
        <w:t>(wohl)</w:t>
      </w:r>
    </w:p>
    <w:p w14:paraId="0BE33D15" w14:textId="77777777" w:rsidR="00030BA8" w:rsidRPr="00937991" w:rsidRDefault="005972A4" w:rsidP="00E9143E">
      <w:pPr>
        <w:jc w:val="both"/>
        <w:rPr>
          <w:color w:val="000000" w:themeColor="text1"/>
        </w:rPr>
      </w:pPr>
      <w:r w:rsidRPr="00937991">
        <w:rPr>
          <w:color w:val="000000" w:themeColor="text1"/>
        </w:rPr>
        <w:tab/>
      </w:r>
      <w:r w:rsidR="00A7659A" w:rsidRPr="00937991">
        <w:rPr>
          <w:color w:val="000000" w:themeColor="text1"/>
        </w:rPr>
        <w:tab/>
      </w:r>
      <w:r w:rsidR="00A7659A" w:rsidRPr="00937991">
        <w:rPr>
          <w:color w:val="000000" w:themeColor="text1"/>
        </w:rPr>
        <w:tab/>
      </w:r>
      <w:r w:rsidR="00A7659A" w:rsidRPr="00937991">
        <w:rPr>
          <w:color w:val="000000" w:themeColor="text1"/>
        </w:rPr>
        <w:tab/>
      </w:r>
      <w:r w:rsidR="00440E42">
        <w:rPr>
          <w:color w:val="000000" w:themeColor="text1"/>
        </w:rPr>
        <w:tab/>
      </w:r>
      <w:r w:rsidRPr="00937991">
        <w:rPr>
          <w:color w:val="000000" w:themeColor="text1"/>
        </w:rPr>
        <w:t>d.</w:t>
      </w:r>
      <w:r w:rsidR="00A7659A" w:rsidRPr="00937991">
        <w:rPr>
          <w:color w:val="000000" w:themeColor="text1"/>
        </w:rPr>
        <w:tab/>
      </w:r>
      <w:r w:rsidRPr="00937991">
        <w:rPr>
          <w:i/>
          <w:color w:val="000000" w:themeColor="text1"/>
        </w:rPr>
        <w:t xml:space="preserve">vermutlich p </w:t>
      </w:r>
      <w:r w:rsidRPr="00937991">
        <w:rPr>
          <w:color w:val="000000" w:themeColor="text1"/>
        </w:rPr>
        <w:t>(vermutlich)</w:t>
      </w:r>
    </w:p>
    <w:p w14:paraId="27AB161D" w14:textId="77777777" w:rsidR="00030BA8" w:rsidRPr="00937991" w:rsidRDefault="00030BA8" w:rsidP="00E9143E">
      <w:pPr>
        <w:jc w:val="both"/>
        <w:rPr>
          <w:color w:val="000000" w:themeColor="text1"/>
        </w:rPr>
      </w:pPr>
    </w:p>
    <w:p w14:paraId="697C14F3" w14:textId="77777777" w:rsidR="00030BA8" w:rsidRPr="00937991" w:rsidRDefault="005972A4" w:rsidP="00E9143E">
      <w:pPr>
        <w:jc w:val="both"/>
        <w:rPr>
          <w:color w:val="000000" w:themeColor="text1"/>
          <w:lang w:val="en-US"/>
        </w:rPr>
      </w:pPr>
      <w:r w:rsidRPr="00937991">
        <w:rPr>
          <w:color w:val="000000" w:themeColor="text1"/>
          <w:lang w:val="en-US"/>
        </w:rPr>
        <w:t>Each participant completed 12 trials, three per domain. For each participant and domain, three pieces of evidence were randomly sampled from the set of five. Trial order was randomized, as was the order of utterance options.</w:t>
      </w:r>
    </w:p>
    <w:p w14:paraId="583C93E1" w14:textId="77777777" w:rsidR="00030BA8" w:rsidRPr="00937991" w:rsidRDefault="00030BA8" w:rsidP="00E9143E">
      <w:pPr>
        <w:jc w:val="both"/>
        <w:rPr>
          <w:color w:val="000000" w:themeColor="text1"/>
          <w:lang w:val="en-US"/>
        </w:rPr>
      </w:pPr>
    </w:p>
    <w:p w14:paraId="27020445" w14:textId="77777777" w:rsidR="00030BA8" w:rsidRPr="00937991" w:rsidRDefault="00030BA8" w:rsidP="00E9143E">
      <w:pPr>
        <w:jc w:val="both"/>
        <w:rPr>
          <w:color w:val="000000" w:themeColor="text1"/>
          <w:lang w:val="en-US"/>
        </w:rPr>
      </w:pPr>
    </w:p>
    <w:p w14:paraId="136A8344" w14:textId="77777777" w:rsidR="00030BA8" w:rsidRPr="00937991" w:rsidRDefault="00A7659A" w:rsidP="006B4B6A">
      <w:pPr>
        <w:jc w:val="both"/>
        <w:outlineLvl w:val="0"/>
        <w:rPr>
          <w:b/>
          <w:color w:val="000000" w:themeColor="text1"/>
          <w:lang w:val="en-US"/>
        </w:rPr>
      </w:pPr>
      <w:r w:rsidRPr="00937991">
        <w:rPr>
          <w:b/>
          <w:color w:val="000000" w:themeColor="text1"/>
          <w:lang w:val="en-US"/>
        </w:rPr>
        <w:t>3.2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783A8404" w14:textId="77777777" w:rsidR="00030BA8" w:rsidRPr="00937991" w:rsidRDefault="00030BA8" w:rsidP="00E9143E">
      <w:pPr>
        <w:jc w:val="both"/>
        <w:rPr>
          <w:b/>
          <w:color w:val="000000" w:themeColor="text1"/>
          <w:lang w:val="en-US"/>
        </w:rPr>
      </w:pPr>
    </w:p>
    <w:p w14:paraId="77E7961F" w14:textId="77777777" w:rsidR="00030BA8" w:rsidRDefault="005972A4" w:rsidP="00E9143E">
      <w:pPr>
        <w:jc w:val="both"/>
        <w:rPr>
          <w:color w:val="000000" w:themeColor="text1"/>
          <w:lang w:val="en-US"/>
        </w:rPr>
      </w:pPr>
      <w:r w:rsidRPr="00937991">
        <w:rPr>
          <w:color w:val="000000" w:themeColor="text1"/>
          <w:lang w:val="en-US"/>
        </w:rPr>
        <w:t xml:space="preserve">The overall distribution of utterance choices is shown in Figure 2. In both English and German, the bare form is used most frequently. In English, </w:t>
      </w:r>
      <w:r w:rsidRPr="00937991">
        <w:rPr>
          <w:i/>
          <w:color w:val="000000" w:themeColor="text1"/>
          <w:lang w:val="en-US"/>
        </w:rPr>
        <w:t>might</w:t>
      </w:r>
      <w:r w:rsidRPr="00937991">
        <w:rPr>
          <w:color w:val="000000" w:themeColor="text1"/>
          <w:lang w:val="en-US"/>
        </w:rPr>
        <w:t xml:space="preserve"> is also used frequently, with both </w:t>
      </w:r>
      <w:r w:rsidRPr="00937991">
        <w:rPr>
          <w:i/>
          <w:color w:val="000000" w:themeColor="text1"/>
          <w:lang w:val="en-US"/>
        </w:rPr>
        <w:t>must</w:t>
      </w:r>
      <w:r w:rsidRPr="00937991">
        <w:rPr>
          <w:color w:val="000000" w:themeColor="text1"/>
          <w:lang w:val="en-US"/>
        </w:rPr>
        <w:t xml:space="preserve"> and </w:t>
      </w:r>
      <w:r w:rsidRPr="00937991">
        <w:rPr>
          <w:i/>
          <w:color w:val="000000" w:themeColor="text1"/>
          <w:lang w:val="en-US"/>
        </w:rPr>
        <w:t>probably</w:t>
      </w:r>
      <w:r w:rsidRPr="00937991">
        <w:rPr>
          <w:color w:val="000000" w:themeColor="text1"/>
          <w:lang w:val="en-US"/>
        </w:rPr>
        <w:t xml:space="preserve"> being chosen at only half the rate. A similar picture obtains in German, where </w:t>
      </w:r>
      <w:r w:rsidRPr="00937991">
        <w:rPr>
          <w:i/>
          <w:color w:val="000000" w:themeColor="text1"/>
          <w:lang w:val="en-US"/>
        </w:rPr>
        <w:t xml:space="preserve">muss p </w:t>
      </w:r>
      <w:r w:rsidR="00440E42">
        <w:rPr>
          <w:color w:val="000000" w:themeColor="text1"/>
          <w:lang w:val="en-US"/>
        </w:rPr>
        <w:t xml:space="preserve">is generally </w:t>
      </w:r>
      <w:proofErr w:type="spellStart"/>
      <w:r w:rsidR="00440E42">
        <w:rPr>
          <w:color w:val="000000" w:themeColor="text1"/>
          <w:lang w:val="en-US"/>
        </w:rPr>
        <w:t>dispreferred</w:t>
      </w:r>
      <w:proofErr w:type="spellEnd"/>
      <w:r w:rsidR="00440E42">
        <w:rPr>
          <w:color w:val="000000" w:themeColor="text1"/>
          <w:lang w:val="en-US"/>
        </w:rPr>
        <w:t>.</w:t>
      </w:r>
    </w:p>
    <w:p w14:paraId="0A770918" w14:textId="77777777" w:rsidR="00440E42" w:rsidRDefault="00440E42" w:rsidP="00E9143E">
      <w:pPr>
        <w:jc w:val="both"/>
        <w:rPr>
          <w:color w:val="000000" w:themeColor="text1"/>
          <w:lang w:val="en-US"/>
        </w:rPr>
      </w:pPr>
    </w:p>
    <w:p w14:paraId="13A48B81" w14:textId="77777777" w:rsidR="00440E42" w:rsidRPr="00937991" w:rsidRDefault="00440E42" w:rsidP="00440E42">
      <w:pPr>
        <w:jc w:val="both"/>
        <w:rPr>
          <w:color w:val="000000" w:themeColor="text1"/>
          <w:lang w:val="en-US"/>
        </w:rPr>
      </w:pPr>
    </w:p>
    <w:p w14:paraId="52A30771" w14:textId="0AD8224F" w:rsidR="00440E42" w:rsidRPr="00296A8F" w:rsidRDefault="00296A8F" w:rsidP="00296A8F">
      <w:pPr>
        <w:jc w:val="both"/>
        <w:outlineLvl w:val="0"/>
        <w:rPr>
          <w:color w:val="FF0000"/>
          <w:lang w:val="en-US"/>
        </w:rPr>
      </w:pPr>
      <w:r>
        <w:rPr>
          <w:noProof/>
          <w:color w:val="FF0000"/>
          <w:lang w:val="en-US" w:eastAsia="en-US"/>
        </w:rPr>
        <w:lastRenderedPageBreak/>
        <w:drawing>
          <wp:inline distT="0" distB="0" distL="0" distR="0" wp14:anchorId="50F3FA5D" wp14:editId="108B83B7">
            <wp:extent cx="4348480"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df"/>
                    <pic:cNvPicPr/>
                  </pic:nvPicPr>
                  <pic:blipFill>
                    <a:blip r:embed="rId12">
                      <a:extLst>
                        <a:ext uri="{28A0092B-C50C-407E-A947-70E740481C1C}">
                          <a14:useLocalDpi xmlns:a14="http://schemas.microsoft.com/office/drawing/2010/main" val="0"/>
                        </a:ext>
                      </a:extLst>
                    </a:blip>
                    <a:stretch>
                      <a:fillRect/>
                    </a:stretch>
                  </pic:blipFill>
                  <pic:spPr>
                    <a:xfrm>
                      <a:off x="0" y="0"/>
                      <a:ext cx="4396206" cy="2198103"/>
                    </a:xfrm>
                    <a:prstGeom prst="rect">
                      <a:avLst/>
                    </a:prstGeom>
                  </pic:spPr>
                </pic:pic>
              </a:graphicData>
            </a:graphic>
          </wp:inline>
        </w:drawing>
      </w:r>
    </w:p>
    <w:p w14:paraId="5361522A" w14:textId="77777777" w:rsidR="00440E42" w:rsidRPr="00937991" w:rsidRDefault="00440E42" w:rsidP="00440E42">
      <w:pPr>
        <w:jc w:val="both"/>
        <w:rPr>
          <w:i/>
          <w:color w:val="000000" w:themeColor="text1"/>
          <w:lang w:val="en-US"/>
        </w:rPr>
      </w:pPr>
      <w:r w:rsidRPr="00937991">
        <w:rPr>
          <w:i/>
          <w:color w:val="000000" w:themeColor="text1"/>
          <w:lang w:val="en-US"/>
        </w:rPr>
        <w:t>Figure 2: Probability of utterance choice for English (left) and German (right). Error bars indicate</w:t>
      </w:r>
      <w:r>
        <w:rPr>
          <w:i/>
          <w:color w:val="000000" w:themeColor="text1"/>
          <w:lang w:val="en-US"/>
        </w:rPr>
        <w:t xml:space="preserve"> </w:t>
      </w:r>
      <w:r w:rsidRPr="00937991">
        <w:rPr>
          <w:i/>
          <w:color w:val="000000" w:themeColor="text1"/>
          <w:lang w:val="en-US"/>
        </w:rPr>
        <w:t>bootstrapped 95% confidence intervals.</w:t>
      </w:r>
    </w:p>
    <w:p w14:paraId="579A0679" w14:textId="77777777" w:rsidR="00440E42" w:rsidRDefault="00440E42" w:rsidP="00440E42">
      <w:pPr>
        <w:jc w:val="both"/>
        <w:rPr>
          <w:color w:val="000000" w:themeColor="text1"/>
          <w:lang w:val="en-US"/>
        </w:rPr>
      </w:pPr>
    </w:p>
    <w:p w14:paraId="16E3B9EC" w14:textId="26CC585D" w:rsidR="0039685C" w:rsidRDefault="005972A4" w:rsidP="00440E42">
      <w:pPr>
        <w:jc w:val="both"/>
        <w:rPr>
          <w:color w:val="000000" w:themeColor="text1"/>
          <w:lang w:val="en-US"/>
        </w:rPr>
      </w:pPr>
      <w:r w:rsidRPr="00937991">
        <w:rPr>
          <w:color w:val="000000" w:themeColor="text1"/>
          <w:lang w:val="en-US"/>
        </w:rPr>
        <w:t xml:space="preserve">The main question of interest is whether the choice of form to communicate about </w:t>
      </w:r>
      <w:r w:rsidRPr="00937991">
        <w:rPr>
          <w:i/>
          <w:color w:val="000000" w:themeColor="text1"/>
          <w:lang w:val="en-US"/>
        </w:rPr>
        <w:t xml:space="preserve">p </w:t>
      </w:r>
      <w:r w:rsidRPr="00937991">
        <w:rPr>
          <w:color w:val="000000" w:themeColor="text1"/>
          <w:lang w:val="en-US"/>
        </w:rPr>
        <w:t xml:space="preserve">depends on the strength </w:t>
      </w:r>
      <w:r w:rsidR="008A0BCF">
        <w:rPr>
          <w:color w:val="000000" w:themeColor="text1"/>
          <w:lang w:val="en-US"/>
        </w:rPr>
        <w:t xml:space="preserve">and type </w:t>
      </w:r>
      <w:r w:rsidRPr="00937991">
        <w:rPr>
          <w:color w:val="000000" w:themeColor="text1"/>
          <w:lang w:val="en-US"/>
        </w:rPr>
        <w:t xml:space="preserve">of the evidence for </w:t>
      </w:r>
      <w:r w:rsidRPr="00937991">
        <w:rPr>
          <w:i/>
          <w:color w:val="000000" w:themeColor="text1"/>
          <w:lang w:val="en-US"/>
        </w:rPr>
        <w:t>p</w:t>
      </w:r>
      <w:r w:rsidRPr="00937991">
        <w:rPr>
          <w:color w:val="000000" w:themeColor="text1"/>
          <w:lang w:val="en-US"/>
        </w:rPr>
        <w:t xml:space="preserve">. Indeed, it does: Figure 3 shows the </w:t>
      </w:r>
      <w:r w:rsidR="00DE3A24">
        <w:rPr>
          <w:color w:val="000000" w:themeColor="text1"/>
          <w:lang w:val="en-US"/>
        </w:rPr>
        <w:t xml:space="preserve">proportion of </w:t>
      </w:r>
      <w:r w:rsidRPr="00937991">
        <w:rPr>
          <w:color w:val="000000" w:themeColor="text1"/>
          <w:lang w:val="en-US"/>
        </w:rPr>
        <w:t>utterance</w:t>
      </w:r>
      <w:r w:rsidR="00B1140C">
        <w:rPr>
          <w:color w:val="000000" w:themeColor="text1"/>
          <w:lang w:val="en-US"/>
        </w:rPr>
        <w:t>s</w:t>
      </w:r>
      <w:r w:rsidRPr="00937991">
        <w:rPr>
          <w:color w:val="000000" w:themeColor="text1"/>
          <w:lang w:val="en-US"/>
        </w:rPr>
        <w:t xml:space="preserve"> </w:t>
      </w:r>
      <w:r w:rsidR="00DE3A24">
        <w:rPr>
          <w:color w:val="000000" w:themeColor="text1"/>
          <w:lang w:val="en-US"/>
        </w:rPr>
        <w:t>chosen as a function of evidence strength</w:t>
      </w:r>
      <w:r w:rsidR="00B1140C">
        <w:rPr>
          <w:color w:val="000000" w:themeColor="text1"/>
          <w:lang w:val="en-US"/>
        </w:rPr>
        <w:t>,</w:t>
      </w:r>
      <w:r w:rsidR="00EC2DE9">
        <w:rPr>
          <w:color w:val="000000" w:themeColor="text1"/>
          <w:lang w:val="en-US"/>
        </w:rPr>
        <w:t xml:space="preserve"> and </w:t>
      </w:r>
      <w:r w:rsidRPr="00937991">
        <w:rPr>
          <w:color w:val="000000" w:themeColor="text1"/>
          <w:lang w:val="en-US"/>
        </w:rPr>
        <w:t xml:space="preserve">Figure 4 shows the proportion </w:t>
      </w:r>
      <w:r w:rsidR="00DE3A24">
        <w:rPr>
          <w:color w:val="000000" w:themeColor="text1"/>
          <w:lang w:val="en-US"/>
        </w:rPr>
        <w:t xml:space="preserve">of </w:t>
      </w:r>
      <w:r w:rsidRPr="00937991">
        <w:rPr>
          <w:color w:val="000000" w:themeColor="text1"/>
          <w:lang w:val="en-US"/>
        </w:rPr>
        <w:t>utterance</w:t>
      </w:r>
      <w:r w:rsidR="00B1140C">
        <w:rPr>
          <w:color w:val="000000" w:themeColor="text1"/>
          <w:lang w:val="en-US"/>
        </w:rPr>
        <w:t>s</w:t>
      </w:r>
      <w:r w:rsidRPr="00937991">
        <w:rPr>
          <w:color w:val="000000" w:themeColor="text1"/>
          <w:lang w:val="en-US"/>
        </w:rPr>
        <w:t xml:space="preserve"> chosen as a function of evidence </w:t>
      </w:r>
      <w:r w:rsidR="00DE3A24">
        <w:rPr>
          <w:color w:val="000000" w:themeColor="text1"/>
          <w:lang w:val="en-US"/>
        </w:rPr>
        <w:t>type</w:t>
      </w:r>
      <w:r w:rsidRPr="00937991">
        <w:rPr>
          <w:color w:val="000000" w:themeColor="text1"/>
          <w:lang w:val="en-US"/>
        </w:rPr>
        <w:t xml:space="preserve">. In order to evaluate the effect of evidence strength </w:t>
      </w:r>
      <w:r w:rsidR="00D14725">
        <w:rPr>
          <w:color w:val="000000" w:themeColor="text1"/>
          <w:lang w:val="en-US"/>
        </w:rPr>
        <w:t xml:space="preserve">and evidence type </w:t>
      </w:r>
      <w:r w:rsidRPr="00937991">
        <w:rPr>
          <w:color w:val="000000" w:themeColor="text1"/>
          <w:lang w:val="en-US"/>
        </w:rPr>
        <w:t xml:space="preserve">on utterance choice, we conducted </w:t>
      </w:r>
      <w:r w:rsidR="000A4C2D">
        <w:rPr>
          <w:color w:val="000000" w:themeColor="text1"/>
          <w:lang w:val="en-US"/>
        </w:rPr>
        <w:t xml:space="preserve">two series of </w:t>
      </w:r>
      <w:r w:rsidR="00D124CC">
        <w:rPr>
          <w:color w:val="000000" w:themeColor="text1"/>
          <w:lang w:val="en-US"/>
        </w:rPr>
        <w:t xml:space="preserve">logistic </w:t>
      </w:r>
      <w:r w:rsidR="000A4C2D">
        <w:rPr>
          <w:color w:val="000000" w:themeColor="text1"/>
          <w:lang w:val="en-US"/>
        </w:rPr>
        <w:t xml:space="preserve">mixed effects models </w:t>
      </w:r>
      <w:r w:rsidRPr="00937991">
        <w:rPr>
          <w:color w:val="000000" w:themeColor="text1"/>
          <w:lang w:val="en-US"/>
        </w:rPr>
        <w:t xml:space="preserve">– one for the English data, one for the German data – predicting </w:t>
      </w:r>
      <w:r w:rsidR="000A4C2D">
        <w:rPr>
          <w:color w:val="000000" w:themeColor="text1"/>
          <w:lang w:val="en-US"/>
        </w:rPr>
        <w:t>utterance choice</w:t>
      </w:r>
      <w:r w:rsidRPr="00937991">
        <w:rPr>
          <w:color w:val="000000" w:themeColor="text1"/>
          <w:lang w:val="en-US"/>
        </w:rPr>
        <w:t xml:space="preserve"> from </w:t>
      </w:r>
      <w:r w:rsidR="00D124CC">
        <w:rPr>
          <w:color w:val="000000" w:themeColor="text1"/>
          <w:lang w:val="en-US"/>
        </w:rPr>
        <w:t>two evidence predictors. One was a</w:t>
      </w:r>
      <w:r w:rsidRPr="00937991">
        <w:rPr>
          <w:color w:val="000000" w:themeColor="text1"/>
          <w:lang w:val="en-US"/>
        </w:rPr>
        <w:t xml:space="preserve"> </w:t>
      </w:r>
      <w:r w:rsidR="000A4C2D">
        <w:rPr>
          <w:color w:val="000000" w:themeColor="text1"/>
          <w:lang w:val="en-US"/>
        </w:rPr>
        <w:t>centered predictor for evidence strength</w:t>
      </w:r>
      <w:r w:rsidR="00D124CC">
        <w:rPr>
          <w:color w:val="000000" w:themeColor="text1"/>
          <w:lang w:val="en-US"/>
        </w:rPr>
        <w:t>.</w:t>
      </w:r>
      <w:r w:rsidR="000A4C2D">
        <w:rPr>
          <w:color w:val="000000" w:themeColor="text1"/>
          <w:lang w:val="en-US"/>
        </w:rPr>
        <w:t xml:space="preserve"> </w:t>
      </w:r>
      <w:r w:rsidR="00D124CC">
        <w:rPr>
          <w:color w:val="000000" w:themeColor="text1"/>
          <w:lang w:val="en-US"/>
        </w:rPr>
        <w:t xml:space="preserve">The other predictor encoded direct vs. all other evidence types (the distinction assumed by </w:t>
      </w:r>
      <w:r w:rsidR="003D0CB5">
        <w:rPr>
          <w:color w:val="000000" w:themeColor="text1"/>
          <w:lang w:val="en-US"/>
        </w:rPr>
        <w:t xml:space="preserve">von </w:t>
      </w:r>
      <w:proofErr w:type="spellStart"/>
      <w:r w:rsidR="003D0CB5">
        <w:rPr>
          <w:color w:val="000000" w:themeColor="text1"/>
          <w:lang w:val="en-US"/>
        </w:rPr>
        <w:t>Fintel</w:t>
      </w:r>
      <w:proofErr w:type="spellEnd"/>
      <w:r w:rsidR="003D0CB5">
        <w:rPr>
          <w:color w:val="000000" w:themeColor="text1"/>
          <w:lang w:val="en-US"/>
        </w:rPr>
        <w:t xml:space="preserve"> &amp; </w:t>
      </w:r>
      <w:proofErr w:type="spellStart"/>
      <w:r w:rsidR="003D0CB5">
        <w:rPr>
          <w:color w:val="000000" w:themeColor="text1"/>
          <w:lang w:val="en-US"/>
        </w:rPr>
        <w:t>Gillies</w:t>
      </w:r>
      <w:proofErr w:type="spellEnd"/>
      <w:r w:rsidR="003D0CB5">
        <w:rPr>
          <w:color w:val="000000" w:themeColor="text1"/>
          <w:lang w:val="en-US"/>
        </w:rPr>
        <w:t xml:space="preserve"> (2010) </w:t>
      </w:r>
      <w:r w:rsidR="00D124CC">
        <w:rPr>
          <w:color w:val="000000" w:themeColor="text1"/>
          <w:lang w:val="en-US"/>
        </w:rPr>
        <w:t xml:space="preserve">to matter especially for the choice of </w:t>
      </w:r>
      <w:r w:rsidR="00D124CC" w:rsidRPr="00875DAE">
        <w:rPr>
          <w:i/>
          <w:color w:val="000000" w:themeColor="text1"/>
          <w:lang w:val="en-US"/>
        </w:rPr>
        <w:t>must</w:t>
      </w:r>
      <w:r w:rsidR="00D124CC">
        <w:rPr>
          <w:color w:val="000000" w:themeColor="text1"/>
          <w:lang w:val="en-US"/>
        </w:rPr>
        <w:t>) and was subsequently centered</w:t>
      </w:r>
      <w:r w:rsidRPr="00937991">
        <w:rPr>
          <w:color w:val="000000" w:themeColor="text1"/>
          <w:lang w:val="en-US"/>
        </w:rPr>
        <w:t xml:space="preserve">. </w:t>
      </w:r>
      <w:r w:rsidR="00E87702">
        <w:rPr>
          <w:color w:val="000000" w:themeColor="text1"/>
          <w:lang w:val="en-US"/>
        </w:rPr>
        <w:t xml:space="preserve">Each series contained four models, one each for each of the four possible utterances. </w:t>
      </w:r>
      <w:r w:rsidR="0039685C">
        <w:rPr>
          <w:color w:val="000000" w:themeColor="text1"/>
          <w:lang w:val="en-US"/>
        </w:rPr>
        <w:t xml:space="preserve">Each model contained the maximal random effects structure </w:t>
      </w:r>
      <w:r w:rsidR="000578BD">
        <w:rPr>
          <w:color w:val="000000" w:themeColor="text1"/>
          <w:lang w:val="en-US"/>
        </w:rPr>
        <w:t xml:space="preserve">that allowed the models to converge </w:t>
      </w:r>
      <w:r w:rsidR="0039685C">
        <w:rPr>
          <w:color w:val="000000" w:themeColor="text1"/>
          <w:lang w:val="en-US"/>
        </w:rPr>
        <w:t>(by-participant and by-</w:t>
      </w:r>
      <w:r w:rsidR="000578BD">
        <w:rPr>
          <w:color w:val="000000" w:themeColor="text1"/>
          <w:lang w:val="en-US"/>
        </w:rPr>
        <w:t xml:space="preserve">item </w:t>
      </w:r>
      <w:r w:rsidR="0039685C">
        <w:rPr>
          <w:color w:val="000000" w:themeColor="text1"/>
          <w:lang w:val="en-US"/>
        </w:rPr>
        <w:t>random intercepts). The res</w:t>
      </w:r>
      <w:r w:rsidR="000578BD">
        <w:rPr>
          <w:color w:val="000000" w:themeColor="text1"/>
          <w:lang w:val="en-US"/>
        </w:rPr>
        <w:t>ults are summarized in Table 1</w:t>
      </w:r>
      <w:r w:rsidR="0039685C">
        <w:rPr>
          <w:color w:val="000000" w:themeColor="text1"/>
          <w:lang w:val="en-US"/>
        </w:rPr>
        <w:t>.</w:t>
      </w:r>
    </w:p>
    <w:p w14:paraId="16A2A230" w14:textId="77777777" w:rsidR="00BB63E5" w:rsidRDefault="00BB63E5" w:rsidP="00440E42">
      <w:pPr>
        <w:jc w:val="both"/>
        <w:rPr>
          <w:color w:val="000000" w:themeColor="text1"/>
          <w:lang w:val="en-US"/>
        </w:rPr>
      </w:pPr>
    </w:p>
    <w:p w14:paraId="6223C23E" w14:textId="67063A7C" w:rsidR="00BB63E5" w:rsidRDefault="00BB63E5" w:rsidP="0039685C">
      <w:pPr>
        <w:jc w:val="both"/>
        <w:rPr>
          <w:color w:val="000000" w:themeColor="text1"/>
          <w:lang w:val="en-US"/>
        </w:rPr>
      </w:pPr>
    </w:p>
    <w:p w14:paraId="10DFC09C" w14:textId="183F7EAC" w:rsidR="00BB63E5" w:rsidRDefault="00BB63E5" w:rsidP="0039685C">
      <w:pPr>
        <w:jc w:val="both"/>
        <w:rPr>
          <w:color w:val="000000" w:themeColor="text1"/>
          <w:lang w:val="en-US"/>
        </w:rPr>
      </w:pPr>
    </w:p>
    <w:p w14:paraId="532A91F6" w14:textId="77777777" w:rsidR="0039685C" w:rsidRDefault="0039685C" w:rsidP="0039685C">
      <w:pPr>
        <w:jc w:val="both"/>
        <w:rPr>
          <w:color w:val="000000" w:themeColor="text1"/>
          <w:lang w:val="en-US"/>
        </w:rPr>
      </w:pPr>
    </w:p>
    <w:p w14:paraId="6FDA0C3B" w14:textId="0B37D929" w:rsidR="00030BA8" w:rsidRPr="00937991" w:rsidRDefault="00296A8F" w:rsidP="00E9143E">
      <w:pPr>
        <w:jc w:val="both"/>
        <w:rPr>
          <w:color w:val="000000" w:themeColor="text1"/>
          <w:lang w:val="en-US"/>
        </w:rPr>
      </w:pPr>
      <w:r>
        <w:rPr>
          <w:noProof/>
          <w:color w:val="000000" w:themeColor="text1"/>
          <w:lang w:val="en-US" w:eastAsia="en-US"/>
        </w:rPr>
        <w:drawing>
          <wp:inline distT="0" distB="0" distL="0" distR="0" wp14:anchorId="7892AC05" wp14:editId="627BF90A">
            <wp:extent cx="5643421" cy="19534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df"/>
                    <pic:cNvPicPr/>
                  </pic:nvPicPr>
                  <pic:blipFill>
                    <a:blip r:embed="rId13"/>
                    <a:stretch>
                      <a:fillRect/>
                    </a:stretch>
                  </pic:blipFill>
                  <pic:spPr>
                    <a:xfrm>
                      <a:off x="0" y="0"/>
                      <a:ext cx="5655582" cy="1957700"/>
                    </a:xfrm>
                    <a:prstGeom prst="rect">
                      <a:avLst/>
                    </a:prstGeom>
                  </pic:spPr>
                </pic:pic>
              </a:graphicData>
            </a:graphic>
          </wp:inline>
        </w:drawing>
      </w:r>
    </w:p>
    <w:p w14:paraId="1B1435F6" w14:textId="1F8B5FF9" w:rsidR="00030BA8" w:rsidRPr="00937991" w:rsidRDefault="005972A4" w:rsidP="00E9143E">
      <w:pPr>
        <w:jc w:val="both"/>
        <w:rPr>
          <w:i/>
          <w:color w:val="000000" w:themeColor="text1"/>
          <w:lang w:val="en-US"/>
        </w:rPr>
      </w:pPr>
      <w:r w:rsidRPr="00937991">
        <w:rPr>
          <w:i/>
          <w:color w:val="000000" w:themeColor="text1"/>
          <w:lang w:val="en-US"/>
        </w:rPr>
        <w:t xml:space="preserve">Figure 3: </w:t>
      </w:r>
      <w:r w:rsidR="00385084">
        <w:rPr>
          <w:i/>
          <w:color w:val="000000" w:themeColor="text1"/>
          <w:lang w:val="en-US"/>
        </w:rPr>
        <w:t>Proportion</w:t>
      </w:r>
      <w:r w:rsidR="00385084" w:rsidRPr="00937991">
        <w:rPr>
          <w:i/>
          <w:color w:val="000000" w:themeColor="text1"/>
          <w:lang w:val="en-US"/>
        </w:rPr>
        <w:t xml:space="preserve"> of utterance choice as a function of evidence strength for English (left) and German (right). X-axis labels indicate the maximum evidence strength for the bin that the utterance proportion was computed over</w:t>
      </w:r>
      <w:r w:rsidR="00385084">
        <w:rPr>
          <w:i/>
          <w:color w:val="000000" w:themeColor="text1"/>
          <w:lang w:val="en-US"/>
        </w:rPr>
        <w:t>.</w:t>
      </w:r>
    </w:p>
    <w:p w14:paraId="1A479D1E" w14:textId="10AEEE84" w:rsidR="00480136" w:rsidRPr="00937991" w:rsidRDefault="00480136" w:rsidP="00E9143E">
      <w:pPr>
        <w:jc w:val="both"/>
        <w:rPr>
          <w:color w:val="000000" w:themeColor="text1"/>
          <w:lang w:val="en-US"/>
        </w:rPr>
      </w:pPr>
    </w:p>
    <w:p w14:paraId="12FA0136" w14:textId="3351E549" w:rsidR="00030BA8" w:rsidRPr="00937991" w:rsidRDefault="00030BA8" w:rsidP="00E9143E">
      <w:pPr>
        <w:jc w:val="both"/>
        <w:rPr>
          <w:color w:val="000000" w:themeColor="text1"/>
          <w:lang w:val="en-US"/>
        </w:rPr>
      </w:pPr>
    </w:p>
    <w:p w14:paraId="3E91805C" w14:textId="23015E88" w:rsidR="00030BA8" w:rsidRPr="00937991" w:rsidRDefault="00296A8F" w:rsidP="00E9143E">
      <w:pPr>
        <w:jc w:val="both"/>
        <w:rPr>
          <w:color w:val="000000" w:themeColor="text1"/>
          <w:lang w:val="en-US"/>
        </w:rPr>
      </w:pPr>
      <w:r>
        <w:rPr>
          <w:noProof/>
          <w:color w:val="000000" w:themeColor="text1"/>
          <w:lang w:val="en-US" w:eastAsia="en-US"/>
        </w:rPr>
        <w:lastRenderedPageBreak/>
        <w:drawing>
          <wp:inline distT="0" distB="0" distL="0" distR="0" wp14:anchorId="06944BF8" wp14:editId="228805F3">
            <wp:extent cx="5634990" cy="1950573"/>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df"/>
                    <pic:cNvPicPr/>
                  </pic:nvPicPr>
                  <pic:blipFill>
                    <a:blip r:embed="rId14"/>
                    <a:stretch>
                      <a:fillRect/>
                    </a:stretch>
                  </pic:blipFill>
                  <pic:spPr>
                    <a:xfrm>
                      <a:off x="0" y="0"/>
                      <a:ext cx="5634990" cy="1950573"/>
                    </a:xfrm>
                    <a:prstGeom prst="rect">
                      <a:avLst/>
                    </a:prstGeom>
                  </pic:spPr>
                </pic:pic>
              </a:graphicData>
            </a:graphic>
          </wp:inline>
        </w:drawing>
      </w:r>
    </w:p>
    <w:p w14:paraId="6EF61386" w14:textId="5C091453" w:rsidR="00030BA8" w:rsidRPr="00937991" w:rsidRDefault="005972A4" w:rsidP="00E9143E">
      <w:pPr>
        <w:jc w:val="both"/>
        <w:rPr>
          <w:i/>
          <w:color w:val="000000" w:themeColor="text1"/>
          <w:lang w:val="en-US"/>
        </w:rPr>
      </w:pPr>
      <w:r w:rsidRPr="00937991">
        <w:rPr>
          <w:i/>
          <w:color w:val="000000" w:themeColor="text1"/>
          <w:lang w:val="en-US"/>
        </w:rPr>
        <w:t xml:space="preserve">Figure 4: </w:t>
      </w:r>
      <w:r w:rsidR="00874830">
        <w:rPr>
          <w:i/>
          <w:color w:val="000000" w:themeColor="text1"/>
          <w:lang w:val="en-US"/>
        </w:rPr>
        <w:t>Proportion</w:t>
      </w:r>
      <w:r w:rsidR="00874830" w:rsidRPr="00937991">
        <w:rPr>
          <w:i/>
          <w:color w:val="000000" w:themeColor="text1"/>
          <w:lang w:val="en-US"/>
        </w:rPr>
        <w:t xml:space="preserve"> </w:t>
      </w:r>
      <w:r w:rsidRPr="00937991">
        <w:rPr>
          <w:i/>
          <w:color w:val="000000" w:themeColor="text1"/>
          <w:lang w:val="en-US"/>
        </w:rPr>
        <w:t xml:space="preserve">of utterance choice as a function of </w:t>
      </w:r>
      <w:r w:rsidR="006218D5">
        <w:rPr>
          <w:i/>
          <w:color w:val="000000" w:themeColor="text1"/>
          <w:lang w:val="en-US"/>
        </w:rPr>
        <w:t xml:space="preserve">evidence type </w:t>
      </w:r>
      <w:r w:rsidRPr="00937991">
        <w:rPr>
          <w:i/>
          <w:color w:val="000000" w:themeColor="text1"/>
          <w:lang w:val="en-US"/>
        </w:rPr>
        <w:t xml:space="preserve">for English (left) and German (right). </w:t>
      </w:r>
    </w:p>
    <w:p w14:paraId="7157EE2B" w14:textId="77777777" w:rsidR="00030BA8" w:rsidRDefault="00030BA8" w:rsidP="00E9143E">
      <w:pPr>
        <w:jc w:val="both"/>
        <w:rPr>
          <w:color w:val="000000" w:themeColor="text1"/>
          <w:lang w:val="en-US"/>
        </w:rPr>
      </w:pPr>
    </w:p>
    <w:p w14:paraId="07D8A3A6" w14:textId="789311D1" w:rsidR="00C36B2A" w:rsidRPr="005F4BFF" w:rsidRDefault="00FD5178" w:rsidP="00E9143E">
      <w:pPr>
        <w:jc w:val="both"/>
        <w:rPr>
          <w:color w:val="000000" w:themeColor="text1"/>
          <w:lang w:val="en-US"/>
        </w:rPr>
      </w:pPr>
      <w:r>
        <w:rPr>
          <w:color w:val="000000" w:themeColor="text1"/>
          <w:lang w:val="en-US"/>
        </w:rPr>
        <w:t xml:space="preserve">In both English and German, both evidence strength and evidence type affected the choice of the bare form: the bare form is more likely to be chosen with stronger evidence, and with direct evidence. The choice of </w:t>
      </w:r>
      <w:r w:rsidRPr="00875DAE">
        <w:rPr>
          <w:i/>
          <w:color w:val="000000" w:themeColor="text1"/>
          <w:lang w:val="en-US"/>
        </w:rPr>
        <w:t>must</w:t>
      </w:r>
      <w:r w:rsidR="00DB023A">
        <w:rPr>
          <w:i/>
          <w:color w:val="000000" w:themeColor="text1"/>
          <w:lang w:val="en-US"/>
        </w:rPr>
        <w:t>/muss</w:t>
      </w:r>
      <w:r>
        <w:rPr>
          <w:color w:val="000000" w:themeColor="text1"/>
          <w:lang w:val="en-US"/>
        </w:rPr>
        <w:t xml:space="preserve"> </w:t>
      </w:r>
      <w:r w:rsidR="00DB023A">
        <w:rPr>
          <w:color w:val="000000" w:themeColor="text1"/>
          <w:lang w:val="en-US"/>
        </w:rPr>
        <w:t xml:space="preserve">significantly depended on both evidence strength and evidence type in English, but only on evidence type in German: in both languages, </w:t>
      </w:r>
      <w:r w:rsidR="00DB023A" w:rsidRPr="00875DAE">
        <w:rPr>
          <w:i/>
          <w:color w:val="000000" w:themeColor="text1"/>
          <w:lang w:val="en-US"/>
        </w:rPr>
        <w:t>must /muss</w:t>
      </w:r>
      <w:r w:rsidR="00B1140C">
        <w:rPr>
          <w:i/>
          <w:color w:val="000000" w:themeColor="text1"/>
          <w:lang w:val="en-US"/>
        </w:rPr>
        <w:t xml:space="preserve"> </w:t>
      </w:r>
      <w:r w:rsidR="00DB023A">
        <w:rPr>
          <w:color w:val="000000" w:themeColor="text1"/>
          <w:lang w:val="en-US"/>
        </w:rPr>
        <w:t xml:space="preserve">was </w:t>
      </w:r>
      <w:r w:rsidR="00DB023A" w:rsidRPr="00B1140C">
        <w:rPr>
          <w:color w:val="000000" w:themeColor="text1"/>
          <w:lang w:val="en-US"/>
        </w:rPr>
        <w:t>less</w:t>
      </w:r>
      <w:r w:rsidR="00DB023A">
        <w:rPr>
          <w:color w:val="000000" w:themeColor="text1"/>
          <w:lang w:val="en-US"/>
        </w:rPr>
        <w:t xml:space="preserve"> likely with direct evidence. Additionally, in English, stronger evidence resulted in a greater log odds of choosing </w:t>
      </w:r>
      <w:r w:rsidR="00DB023A" w:rsidRPr="00875DAE">
        <w:rPr>
          <w:i/>
          <w:color w:val="000000" w:themeColor="text1"/>
          <w:lang w:val="en-US"/>
        </w:rPr>
        <w:t>must</w:t>
      </w:r>
      <w:r w:rsidR="00DB023A">
        <w:rPr>
          <w:color w:val="000000" w:themeColor="text1"/>
          <w:lang w:val="en-US"/>
        </w:rPr>
        <w:t>.</w:t>
      </w:r>
      <w:r w:rsidR="005F4BFF">
        <w:rPr>
          <w:color w:val="000000" w:themeColor="text1"/>
          <w:lang w:val="en-US"/>
        </w:rPr>
        <w:t xml:space="preserve"> English </w:t>
      </w:r>
      <w:r w:rsidR="005F4BFF" w:rsidRPr="00875DAE">
        <w:rPr>
          <w:i/>
          <w:color w:val="000000" w:themeColor="text1"/>
          <w:lang w:val="en-US"/>
        </w:rPr>
        <w:t>probably</w:t>
      </w:r>
      <w:r w:rsidR="005F4BFF">
        <w:rPr>
          <w:color w:val="000000" w:themeColor="text1"/>
          <w:lang w:val="en-US"/>
        </w:rPr>
        <w:t xml:space="preserve"> was less likely to be used with direct evidence, but the effect of evidence strength did not reach significance. English </w:t>
      </w:r>
      <w:r w:rsidR="005F4BFF" w:rsidRPr="00875DAE">
        <w:rPr>
          <w:i/>
          <w:color w:val="000000" w:themeColor="text1"/>
          <w:lang w:val="en-US"/>
        </w:rPr>
        <w:t>might</w:t>
      </w:r>
      <w:r w:rsidR="005F4BFF">
        <w:rPr>
          <w:color w:val="000000" w:themeColor="text1"/>
          <w:lang w:val="en-US"/>
        </w:rPr>
        <w:t xml:space="preserve">, in contrast, was less likely to be used with stronger evidence, but the effect of evidence type did not reach significance. A similar asymmetry in the effects of evidence type and strength obtained in the German data: German </w:t>
      </w:r>
      <w:proofErr w:type="spellStart"/>
      <w:r w:rsidR="005F4BFF" w:rsidRPr="00875DAE">
        <w:rPr>
          <w:i/>
          <w:color w:val="000000" w:themeColor="text1"/>
          <w:lang w:val="en-US"/>
        </w:rPr>
        <w:t>vermutlich</w:t>
      </w:r>
      <w:proofErr w:type="spellEnd"/>
      <w:r w:rsidR="005F4BFF">
        <w:rPr>
          <w:color w:val="000000" w:themeColor="text1"/>
          <w:lang w:val="en-US"/>
        </w:rPr>
        <w:t xml:space="preserve"> was less likely to be used with stronger evidence, but the effect of evi</w:t>
      </w:r>
      <w:r w:rsidR="003D0CB5">
        <w:rPr>
          <w:color w:val="000000" w:themeColor="text1"/>
          <w:lang w:val="en-US"/>
        </w:rPr>
        <w:t>d</w:t>
      </w:r>
      <w:r w:rsidR="005F4BFF">
        <w:rPr>
          <w:color w:val="000000" w:themeColor="text1"/>
          <w:lang w:val="en-US"/>
        </w:rPr>
        <w:t>ence type did not reach significance</w:t>
      </w:r>
      <w:r w:rsidR="003D0CB5">
        <w:rPr>
          <w:color w:val="000000" w:themeColor="text1"/>
          <w:lang w:val="en-US"/>
        </w:rPr>
        <w:t>.</w:t>
      </w:r>
      <w:r w:rsidR="005F4BFF">
        <w:rPr>
          <w:color w:val="000000" w:themeColor="text1"/>
          <w:lang w:val="en-US"/>
        </w:rPr>
        <w:t xml:space="preserve"> In contrast, German </w:t>
      </w:r>
      <w:proofErr w:type="spellStart"/>
      <w:r w:rsidR="005F4BFF">
        <w:rPr>
          <w:i/>
          <w:color w:val="000000" w:themeColor="text1"/>
          <w:lang w:val="en-US"/>
        </w:rPr>
        <w:t>wohl</w:t>
      </w:r>
      <w:proofErr w:type="spellEnd"/>
      <w:r w:rsidR="005F4BFF">
        <w:rPr>
          <w:i/>
          <w:color w:val="000000" w:themeColor="text1"/>
          <w:lang w:val="en-US"/>
        </w:rPr>
        <w:t xml:space="preserve"> </w:t>
      </w:r>
      <w:r w:rsidR="005F4BFF" w:rsidRPr="00875DAE">
        <w:rPr>
          <w:color w:val="000000" w:themeColor="text1"/>
          <w:lang w:val="en-US"/>
        </w:rPr>
        <w:t>was</w:t>
      </w:r>
      <w:r w:rsidR="005F4BFF">
        <w:rPr>
          <w:i/>
          <w:color w:val="000000" w:themeColor="text1"/>
          <w:lang w:val="en-US"/>
        </w:rPr>
        <w:t xml:space="preserve"> </w:t>
      </w:r>
      <w:r w:rsidR="005F4BFF" w:rsidRPr="00875DAE">
        <w:rPr>
          <w:color w:val="000000" w:themeColor="text1"/>
          <w:lang w:val="en-US"/>
        </w:rPr>
        <w:t>less</w:t>
      </w:r>
      <w:r w:rsidR="005F4BFF">
        <w:rPr>
          <w:i/>
          <w:color w:val="000000" w:themeColor="text1"/>
          <w:lang w:val="en-US"/>
        </w:rPr>
        <w:t xml:space="preserve"> </w:t>
      </w:r>
      <w:r w:rsidR="005F4BFF">
        <w:rPr>
          <w:color w:val="000000" w:themeColor="text1"/>
          <w:lang w:val="en-US"/>
        </w:rPr>
        <w:t>likely to be used with direct evidence, but the effect of evidence strength did not reach significance.</w:t>
      </w:r>
    </w:p>
    <w:p w14:paraId="0ACBA449" w14:textId="051A762B" w:rsidR="00FD5178" w:rsidRPr="00875DAE" w:rsidRDefault="00FD5178" w:rsidP="00875DAE">
      <w:pPr>
        <w:pStyle w:val="Caption"/>
        <w:keepNext/>
        <w:jc w:val="both"/>
        <w:rPr>
          <w:lang w:val="en-US"/>
        </w:rPr>
      </w:pPr>
      <w:r w:rsidRPr="00875DAE">
        <w:rPr>
          <w:lang w:val="en-US"/>
        </w:rPr>
        <w:lastRenderedPageBreak/>
        <w:t xml:space="preserve">Table </w:t>
      </w:r>
      <w:r>
        <w:fldChar w:fldCharType="begin"/>
      </w:r>
      <w:r w:rsidRPr="00875DAE">
        <w:rPr>
          <w:lang w:val="en-US"/>
        </w:rPr>
        <w:instrText xml:space="preserve"> SEQ Table \* ARABIC </w:instrText>
      </w:r>
      <w:r>
        <w:fldChar w:fldCharType="separate"/>
      </w:r>
      <w:r w:rsidRPr="00875DAE">
        <w:rPr>
          <w:noProof/>
          <w:lang w:val="en-US"/>
        </w:rPr>
        <w:t>1</w:t>
      </w:r>
      <w:r>
        <w:fldChar w:fldCharType="end"/>
      </w:r>
      <w:r w:rsidRPr="00875DAE">
        <w:rPr>
          <w:lang w:val="en-US"/>
        </w:rPr>
        <w:t>. Model results for the English (left) and German (right) series of mixed effects logistic regressions.</w:t>
      </w:r>
    </w:p>
    <w:p w14:paraId="1D0ACD2E" w14:textId="7AC96C10" w:rsidR="00C36B2A" w:rsidRDefault="00D124CC" w:rsidP="00E9143E">
      <w:pPr>
        <w:jc w:val="both"/>
        <w:rPr>
          <w:color w:val="000000" w:themeColor="text1"/>
          <w:lang w:val="en-US"/>
        </w:rPr>
      </w:pPr>
      <w:r w:rsidRPr="00875DAE">
        <w:rPr>
          <w:noProof/>
          <w:color w:val="000000" w:themeColor="text1"/>
          <w:lang w:val="en-US" w:eastAsia="en-US"/>
        </w:rPr>
        <w:drawing>
          <wp:inline distT="0" distB="0" distL="0" distR="0" wp14:anchorId="1C439488" wp14:editId="67A5DC7A">
            <wp:extent cx="5611091" cy="3854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s.pdf"/>
                    <pic:cNvPicPr/>
                  </pic:nvPicPr>
                  <pic:blipFill>
                    <a:blip r:embed="rId15"/>
                    <a:stretch>
                      <a:fillRect/>
                    </a:stretch>
                  </pic:blipFill>
                  <pic:spPr>
                    <a:xfrm>
                      <a:off x="0" y="0"/>
                      <a:ext cx="5622943" cy="3862361"/>
                    </a:xfrm>
                    <a:prstGeom prst="rect">
                      <a:avLst/>
                    </a:prstGeom>
                  </pic:spPr>
                </pic:pic>
              </a:graphicData>
            </a:graphic>
          </wp:inline>
        </w:drawing>
      </w:r>
    </w:p>
    <w:p w14:paraId="426E2831" w14:textId="77777777" w:rsidR="00C36B2A" w:rsidRPr="00937991" w:rsidRDefault="00C36B2A" w:rsidP="00E9143E">
      <w:pPr>
        <w:jc w:val="both"/>
        <w:rPr>
          <w:color w:val="000000" w:themeColor="text1"/>
          <w:lang w:val="en-US"/>
        </w:rPr>
      </w:pPr>
    </w:p>
    <w:p w14:paraId="5558D670" w14:textId="77777777" w:rsidR="00030BA8" w:rsidRPr="00937991" w:rsidRDefault="00030BA8" w:rsidP="00E9143E">
      <w:pPr>
        <w:jc w:val="both"/>
        <w:rPr>
          <w:color w:val="000000" w:themeColor="text1"/>
          <w:lang w:val="en-US"/>
        </w:rPr>
      </w:pPr>
    </w:p>
    <w:p w14:paraId="4C277967" w14:textId="77777777" w:rsidR="00030BA8" w:rsidRPr="00937991" w:rsidRDefault="00A7659A" w:rsidP="006B4B6A">
      <w:pPr>
        <w:jc w:val="both"/>
        <w:outlineLvl w:val="0"/>
        <w:rPr>
          <w:b/>
          <w:color w:val="000000" w:themeColor="text1"/>
          <w:lang w:val="en-US"/>
        </w:rPr>
      </w:pPr>
      <w:r w:rsidRPr="00937991">
        <w:rPr>
          <w:b/>
          <w:color w:val="000000" w:themeColor="text1"/>
          <w:lang w:val="en-US"/>
        </w:rPr>
        <w:t>3.3</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Discussion</w:t>
      </w:r>
    </w:p>
    <w:p w14:paraId="216941C8" w14:textId="77777777" w:rsidR="00030BA8" w:rsidRDefault="00030BA8" w:rsidP="00E9143E">
      <w:pPr>
        <w:jc w:val="both"/>
        <w:rPr>
          <w:b/>
          <w:color w:val="000000" w:themeColor="text1"/>
          <w:lang w:val="en-US"/>
        </w:rPr>
      </w:pPr>
    </w:p>
    <w:p w14:paraId="5C56F500" w14:textId="695A53E2" w:rsidR="00F121C0" w:rsidRDefault="00F121C0" w:rsidP="00F121C0">
      <w:pPr>
        <w:jc w:val="both"/>
        <w:rPr>
          <w:color w:val="000000" w:themeColor="text1"/>
          <w:lang w:val="en-US"/>
        </w:rPr>
      </w:pPr>
      <w:r>
        <w:rPr>
          <w:color w:val="000000" w:themeColor="text1"/>
          <w:lang w:val="en-US"/>
        </w:rPr>
        <w:t xml:space="preserve">While there was a clear effect of evidence type on the choice of </w:t>
      </w:r>
      <w:r w:rsidRPr="001058B6">
        <w:rPr>
          <w:i/>
          <w:color w:val="000000" w:themeColor="text1"/>
          <w:lang w:val="en-US"/>
        </w:rPr>
        <w:t>must/muss</w:t>
      </w:r>
      <w:r>
        <w:rPr>
          <w:color w:val="000000" w:themeColor="text1"/>
          <w:lang w:val="en-US"/>
        </w:rPr>
        <w:t>, in line with the claims of</w:t>
      </w:r>
      <w:r w:rsidR="003D0CB5">
        <w:rPr>
          <w:color w:val="000000" w:themeColor="text1"/>
          <w:lang w:val="en-US"/>
        </w:rPr>
        <w:t xml:space="preserve"> von </w:t>
      </w:r>
      <w:proofErr w:type="spellStart"/>
      <w:r w:rsidR="003D0CB5">
        <w:rPr>
          <w:color w:val="000000" w:themeColor="text1"/>
          <w:lang w:val="en-US"/>
        </w:rPr>
        <w:t>Fintel</w:t>
      </w:r>
      <w:proofErr w:type="spellEnd"/>
      <w:r w:rsidR="003D0CB5">
        <w:rPr>
          <w:color w:val="000000" w:themeColor="text1"/>
          <w:lang w:val="en-US"/>
        </w:rPr>
        <w:t xml:space="preserve"> &amp; </w:t>
      </w:r>
      <w:proofErr w:type="spellStart"/>
      <w:r w:rsidR="003D0CB5">
        <w:rPr>
          <w:color w:val="000000" w:themeColor="text1"/>
          <w:lang w:val="en-US"/>
        </w:rPr>
        <w:t>Gillies</w:t>
      </w:r>
      <w:proofErr w:type="spellEnd"/>
      <w:r w:rsidR="003D0CB5">
        <w:rPr>
          <w:color w:val="000000" w:themeColor="text1"/>
          <w:lang w:val="en-US"/>
        </w:rPr>
        <w:t xml:space="preserve"> (2010)</w:t>
      </w:r>
      <w:r>
        <w:rPr>
          <w:color w:val="000000" w:themeColor="text1"/>
          <w:lang w:val="en-US"/>
        </w:rPr>
        <w:t xml:space="preserve">, there are two things worth noting: first, that this effect was not absolute. That is, in both English and German, </w:t>
      </w:r>
      <w:r w:rsidRPr="001058B6">
        <w:rPr>
          <w:i/>
          <w:color w:val="000000" w:themeColor="text1"/>
          <w:lang w:val="en-US"/>
        </w:rPr>
        <w:t>must/muss</w:t>
      </w:r>
      <w:r>
        <w:rPr>
          <w:color w:val="000000" w:themeColor="text1"/>
          <w:lang w:val="en-US"/>
        </w:rPr>
        <w:t xml:space="preserve"> was sometimes chosen even when the evidence provided was direct.</w:t>
      </w:r>
      <w:r w:rsidR="003B67A3">
        <w:rPr>
          <w:rStyle w:val="FootnoteReference"/>
          <w:color w:val="000000" w:themeColor="text1"/>
          <w:lang w:val="en-US"/>
        </w:rPr>
        <w:footnoteReference w:id="5"/>
      </w:r>
      <w:r>
        <w:rPr>
          <w:color w:val="000000" w:themeColor="text1"/>
          <w:lang w:val="en-US"/>
        </w:rPr>
        <w:t xml:space="preserve"> Second, the additional effect of evidence strength above and beyond evidence type in English suggests that theories of evidential devices should take into account not just type, but strength of evidence as well, even though, as shown in Experiment 1, the two are correlated.</w:t>
      </w:r>
      <w:r w:rsidR="00A46C60">
        <w:rPr>
          <w:color w:val="000000" w:themeColor="text1"/>
          <w:lang w:val="en-US"/>
        </w:rPr>
        <w:t xml:space="preserve"> The fact that German </w:t>
      </w:r>
      <w:proofErr w:type="spellStart"/>
      <w:r w:rsidR="00A46C60" w:rsidRPr="00923524">
        <w:rPr>
          <w:i/>
          <w:color w:val="000000" w:themeColor="text1"/>
          <w:lang w:val="en-US"/>
        </w:rPr>
        <w:t>vermutlich</w:t>
      </w:r>
      <w:proofErr w:type="spellEnd"/>
      <w:r w:rsidR="00A46C60">
        <w:rPr>
          <w:color w:val="000000" w:themeColor="text1"/>
          <w:lang w:val="en-US"/>
        </w:rPr>
        <w:t xml:space="preserve"> was less likely to be used with stronger evidence and that the effect of evidence strength did not reach significance in the case of German </w:t>
      </w:r>
      <w:proofErr w:type="spellStart"/>
      <w:r w:rsidR="00A46C60">
        <w:rPr>
          <w:i/>
          <w:color w:val="000000" w:themeColor="text1"/>
          <w:lang w:val="en-US"/>
        </w:rPr>
        <w:t>wohl</w:t>
      </w:r>
      <w:proofErr w:type="spellEnd"/>
      <w:r w:rsidR="00A46C60">
        <w:rPr>
          <w:i/>
          <w:color w:val="000000" w:themeColor="text1"/>
          <w:lang w:val="en-US"/>
        </w:rPr>
        <w:t xml:space="preserve"> </w:t>
      </w:r>
      <w:r w:rsidR="00A46C60">
        <w:rPr>
          <w:color w:val="000000" w:themeColor="text1"/>
          <w:lang w:val="en-US"/>
        </w:rPr>
        <w:t>points to a</w:t>
      </w:r>
      <w:r w:rsidR="00B14AA3">
        <w:rPr>
          <w:color w:val="000000" w:themeColor="text1"/>
          <w:lang w:val="en-US"/>
        </w:rPr>
        <w:t xml:space="preserve"> potentially interesting difference between these quasi-synonymous modal devices that has not been investigated in the semantics literature at all.</w:t>
      </w:r>
    </w:p>
    <w:p w14:paraId="5E0D5592" w14:textId="3B769CEC" w:rsidR="00B714BD" w:rsidRPr="006F1E19" w:rsidRDefault="00B14AA3" w:rsidP="00875DAE">
      <w:pPr>
        <w:ind w:firstLine="567"/>
        <w:jc w:val="both"/>
        <w:rPr>
          <w:color w:val="000000" w:themeColor="text1"/>
          <w:lang w:val="en-US"/>
        </w:rPr>
      </w:pPr>
      <w:r>
        <w:rPr>
          <w:color w:val="000000" w:themeColor="text1"/>
          <w:lang w:val="en-US"/>
        </w:rPr>
        <w:t>In sum, w</w:t>
      </w:r>
      <w:r w:rsidR="005972A4" w:rsidRPr="00937991">
        <w:rPr>
          <w:color w:val="000000" w:themeColor="text1"/>
          <w:lang w:val="en-US"/>
        </w:rPr>
        <w:t xml:space="preserve">e interpret </w:t>
      </w:r>
      <w:r w:rsidR="00EF5A9D">
        <w:rPr>
          <w:color w:val="000000" w:themeColor="text1"/>
          <w:lang w:val="en-US"/>
        </w:rPr>
        <w:t>our</w:t>
      </w:r>
      <w:r w:rsidR="005972A4" w:rsidRPr="00937991">
        <w:rPr>
          <w:color w:val="000000" w:themeColor="text1"/>
          <w:lang w:val="en-US"/>
        </w:rPr>
        <w:t xml:space="preserve"> results as follows. First, bare u</w:t>
      </w:r>
      <w:r w:rsidR="00255E9F">
        <w:rPr>
          <w:color w:val="000000" w:themeColor="text1"/>
          <w:lang w:val="en-US"/>
        </w:rPr>
        <w:t xml:space="preserve">tterances result from </w:t>
      </w:r>
      <w:r w:rsidR="00D45C46">
        <w:rPr>
          <w:color w:val="000000" w:themeColor="text1"/>
          <w:lang w:val="en-US"/>
        </w:rPr>
        <w:t xml:space="preserve">very </w:t>
      </w:r>
      <w:r w:rsidR="005972A4" w:rsidRPr="00937991">
        <w:rPr>
          <w:color w:val="000000" w:themeColor="text1"/>
          <w:lang w:val="en-US"/>
        </w:rPr>
        <w:t xml:space="preserve">strong evidence: when certainty of </w:t>
      </w:r>
      <w:r w:rsidR="005972A4" w:rsidRPr="00937991">
        <w:rPr>
          <w:i/>
          <w:color w:val="000000" w:themeColor="text1"/>
          <w:lang w:val="en-US"/>
        </w:rPr>
        <w:t xml:space="preserve">p </w:t>
      </w:r>
      <w:r w:rsidR="005972A4" w:rsidRPr="00937991">
        <w:rPr>
          <w:color w:val="000000" w:themeColor="text1"/>
          <w:lang w:val="en-US"/>
        </w:rPr>
        <w:t xml:space="preserve">is </w:t>
      </w:r>
      <w:r w:rsidR="00D45C46">
        <w:rPr>
          <w:color w:val="000000" w:themeColor="text1"/>
          <w:lang w:val="en-US"/>
        </w:rPr>
        <w:t xml:space="preserve">very </w:t>
      </w:r>
      <w:r w:rsidR="005972A4" w:rsidRPr="00937991">
        <w:rPr>
          <w:color w:val="000000" w:themeColor="text1"/>
          <w:lang w:val="en-US"/>
        </w:rPr>
        <w:t xml:space="preserve">high, the claim that </w:t>
      </w:r>
      <w:r w:rsidR="005972A4" w:rsidRPr="00937991">
        <w:rPr>
          <w:i/>
          <w:color w:val="000000" w:themeColor="text1"/>
          <w:lang w:val="en-US"/>
        </w:rPr>
        <w:t xml:space="preserve">p </w:t>
      </w:r>
      <w:r w:rsidR="005972A4" w:rsidRPr="00937991">
        <w:rPr>
          <w:color w:val="000000" w:themeColor="text1"/>
          <w:lang w:val="en-US"/>
        </w:rPr>
        <w:t xml:space="preserve">may be made directly. As evidence strength decreases, speakers employ evidential devices that track evidence strength. In German, due to the lexical inventory of discourse particles, speakers have a choice of using epistemic adverbs such as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epistemic </w:t>
      </w:r>
      <w:r w:rsidR="005972A4" w:rsidRPr="00937991">
        <w:rPr>
          <w:i/>
          <w:color w:val="000000" w:themeColor="text1"/>
          <w:lang w:val="en-US"/>
        </w:rPr>
        <w:t>muss</w:t>
      </w:r>
      <w:r w:rsidR="005972A4" w:rsidRPr="00937991">
        <w:rPr>
          <w:color w:val="000000" w:themeColor="text1"/>
          <w:lang w:val="en-US"/>
        </w:rPr>
        <w:t xml:space="preserve">, and particles like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As Figure 3 shows, speakers tend to use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instead of the respective adverb when the degree </w:t>
      </w:r>
      <w:r w:rsidR="005972A4" w:rsidRPr="00937991">
        <w:rPr>
          <w:color w:val="000000" w:themeColor="text1"/>
          <w:lang w:val="en-US"/>
        </w:rPr>
        <w:lastRenderedPageBreak/>
        <w:t xml:space="preserve">of evidence strength is higher. In other words, when investigating the dependence on evidence strength for </w:t>
      </w:r>
      <w:r w:rsidR="005972A4" w:rsidRPr="00937991">
        <w:rPr>
          <w:i/>
          <w:color w:val="000000" w:themeColor="text1"/>
          <w:lang w:val="en-US"/>
        </w:rPr>
        <w:t>p</w:t>
      </w:r>
      <w:r w:rsidR="005972A4" w:rsidRPr="00937991">
        <w:rPr>
          <w:color w:val="000000" w:themeColor="text1"/>
          <w:lang w:val="en-US"/>
        </w:rPr>
        <w:t xml:space="preserve">, we find that </w:t>
      </w:r>
      <w:r w:rsidR="005972A4" w:rsidRPr="00937991">
        <w:rPr>
          <w:i/>
          <w:color w:val="000000" w:themeColor="text1"/>
          <w:lang w:val="en-US"/>
        </w:rPr>
        <w:t>muss</w:t>
      </w:r>
      <w:r w:rsidR="005972A4" w:rsidRPr="00937991">
        <w:rPr>
          <w:color w:val="000000" w:themeColor="text1"/>
          <w:lang w:val="en-US"/>
        </w:rPr>
        <w:t xml:space="preserve"> and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pattern together, in contrast to </w:t>
      </w:r>
      <w:proofErr w:type="gramStart"/>
      <w:r w:rsidR="005972A4" w:rsidRPr="00937991">
        <w:rPr>
          <w:color w:val="000000" w:themeColor="text1"/>
          <w:lang w:val="en-US"/>
        </w:rPr>
        <w:t>other</w:t>
      </w:r>
      <w:proofErr w:type="gramEnd"/>
      <w:r w:rsidR="005972A4" w:rsidRPr="00937991">
        <w:rPr>
          <w:color w:val="000000" w:themeColor="text1"/>
          <w:lang w:val="en-US"/>
        </w:rPr>
        <w:t xml:space="preserve"> modal means such as </w:t>
      </w:r>
      <w:proofErr w:type="spellStart"/>
      <w:r w:rsidR="005972A4" w:rsidRPr="00937991">
        <w:rPr>
          <w:i/>
          <w:color w:val="000000" w:themeColor="text1"/>
          <w:lang w:val="en-US"/>
        </w:rPr>
        <w:t>vermutlich</w:t>
      </w:r>
      <w:proofErr w:type="spellEnd"/>
      <w:r w:rsidR="00255E9F">
        <w:rPr>
          <w:color w:val="000000" w:themeColor="text1"/>
          <w:lang w:val="en-US"/>
        </w:rPr>
        <w:t xml:space="preserve">. This is an interesting result given what we have </w:t>
      </w:r>
      <w:r w:rsidR="00B714BD">
        <w:rPr>
          <w:color w:val="000000" w:themeColor="text1"/>
          <w:lang w:val="en-US"/>
        </w:rPr>
        <w:t xml:space="preserve">discussed </w:t>
      </w:r>
      <w:r w:rsidR="00255E9F">
        <w:rPr>
          <w:color w:val="000000" w:themeColor="text1"/>
          <w:lang w:val="en-US"/>
        </w:rPr>
        <w:t xml:space="preserve">in Section 1.2 above, since our results suggest </w:t>
      </w:r>
      <w:r w:rsidR="00791690" w:rsidRPr="00875DAE">
        <w:rPr>
          <w:color w:val="000000" w:themeColor="text1"/>
          <w:lang w:val="en-US"/>
        </w:rPr>
        <w:t xml:space="preserve">a use-conditional difference between discourse particles and otherwise synonymous adverbs in the domain of speaker commitment that has not been observed in the theoretical literature and that is due to use conditions </w:t>
      </w:r>
      <w:r w:rsidR="00EF5A9D" w:rsidRPr="00875DAE">
        <w:rPr>
          <w:color w:val="000000" w:themeColor="text1"/>
          <w:lang w:val="en-US"/>
        </w:rPr>
        <w:t>(i.e., in which evidential environment</w:t>
      </w:r>
      <w:r w:rsidR="003F6FA9" w:rsidRPr="00875DAE">
        <w:rPr>
          <w:color w:val="000000" w:themeColor="text1"/>
          <w:lang w:val="en-US"/>
        </w:rPr>
        <w:t>s</w:t>
      </w:r>
      <w:r w:rsidR="00EF5A9D" w:rsidRPr="00875DAE">
        <w:rPr>
          <w:color w:val="000000" w:themeColor="text1"/>
          <w:lang w:val="en-US"/>
        </w:rPr>
        <w:t xml:space="preserve"> to use these devices) </w:t>
      </w:r>
      <w:r w:rsidR="00791690" w:rsidRPr="00875DAE">
        <w:rPr>
          <w:color w:val="000000" w:themeColor="text1"/>
          <w:lang w:val="en-US"/>
        </w:rPr>
        <w:t xml:space="preserve">rather than to fundamental semantic differences. On the other hand, we see that epistemic </w:t>
      </w:r>
      <w:proofErr w:type="spellStart"/>
      <w:r w:rsidR="00791690" w:rsidRPr="00875DAE">
        <w:rPr>
          <w:i/>
          <w:color w:val="000000" w:themeColor="text1"/>
          <w:lang w:val="en-US"/>
        </w:rPr>
        <w:t>müssen</w:t>
      </w:r>
      <w:proofErr w:type="spellEnd"/>
      <w:r w:rsidR="00791690" w:rsidRPr="00875DAE">
        <w:rPr>
          <w:color w:val="000000" w:themeColor="text1"/>
          <w:lang w:val="en-US"/>
        </w:rPr>
        <w:t xml:space="preserve"> patterns with </w:t>
      </w:r>
      <w:proofErr w:type="spellStart"/>
      <w:r w:rsidR="00791690" w:rsidRPr="00875DAE">
        <w:rPr>
          <w:i/>
          <w:color w:val="000000" w:themeColor="text1"/>
          <w:lang w:val="en-US"/>
        </w:rPr>
        <w:t>wohl</w:t>
      </w:r>
      <w:proofErr w:type="spellEnd"/>
      <w:r w:rsidR="00791690" w:rsidRPr="00875DAE">
        <w:rPr>
          <w:color w:val="000000" w:themeColor="text1"/>
          <w:lang w:val="en-US"/>
        </w:rPr>
        <w:t xml:space="preserve"> with regard to felicitous evidential environments, and this parallel again indicat</w:t>
      </w:r>
      <w:r w:rsidR="00B1140C" w:rsidRPr="00875DAE">
        <w:rPr>
          <w:color w:val="000000" w:themeColor="text1"/>
          <w:lang w:val="en-US"/>
        </w:rPr>
        <w:t>es</w:t>
      </w:r>
      <w:r w:rsidR="00791690" w:rsidRPr="00875DAE">
        <w:rPr>
          <w:color w:val="000000" w:themeColor="text1"/>
          <w:lang w:val="en-US"/>
        </w:rPr>
        <w:t xml:space="preserve"> similar use restrictions rather than semantic differences and/or similarities between modal expressions and discourse particles that are discussed in the literature.</w:t>
      </w:r>
    </w:p>
    <w:p w14:paraId="4098998E" w14:textId="77777777" w:rsidR="00B714BD" w:rsidRPr="006F1E19" w:rsidRDefault="00B714BD" w:rsidP="00E9143E">
      <w:pPr>
        <w:jc w:val="both"/>
        <w:rPr>
          <w:color w:val="000000" w:themeColor="text1"/>
          <w:lang w:val="en-US"/>
        </w:rPr>
      </w:pPr>
    </w:p>
    <w:p w14:paraId="3947BC6C" w14:textId="77777777" w:rsidR="0057690C" w:rsidRDefault="0057690C" w:rsidP="00E9143E">
      <w:pPr>
        <w:jc w:val="both"/>
        <w:rPr>
          <w:color w:val="000000" w:themeColor="text1"/>
          <w:lang w:val="en-US"/>
        </w:rPr>
      </w:pPr>
    </w:p>
    <w:p w14:paraId="7AC903F2" w14:textId="77777777" w:rsidR="00030BA8" w:rsidRPr="00937991" w:rsidRDefault="00030BA8" w:rsidP="00E9143E">
      <w:pPr>
        <w:jc w:val="both"/>
        <w:rPr>
          <w:color w:val="000000" w:themeColor="text1"/>
          <w:lang w:val="en-US"/>
        </w:rPr>
      </w:pPr>
    </w:p>
    <w:p w14:paraId="0CA96636" w14:textId="77777777" w:rsidR="00030BA8" w:rsidRPr="00937991" w:rsidRDefault="0057690C" w:rsidP="006B4B6A">
      <w:pPr>
        <w:jc w:val="both"/>
        <w:outlineLvl w:val="0"/>
        <w:rPr>
          <w:b/>
          <w:color w:val="000000" w:themeColor="text1"/>
          <w:sz w:val="28"/>
          <w:szCs w:val="28"/>
          <w:lang w:val="en-US"/>
        </w:rPr>
      </w:pPr>
      <w:r w:rsidRPr="00937991">
        <w:rPr>
          <w:b/>
          <w:color w:val="000000" w:themeColor="text1"/>
          <w:sz w:val="28"/>
          <w:szCs w:val="28"/>
          <w:lang w:val="en-US"/>
        </w:rPr>
        <w:t>4</w:t>
      </w:r>
      <w:r w:rsidRPr="00937991">
        <w:rPr>
          <w:b/>
          <w:color w:val="000000" w:themeColor="text1"/>
          <w:sz w:val="28"/>
          <w:szCs w:val="28"/>
          <w:lang w:val="en-US"/>
        </w:rPr>
        <w:tab/>
      </w:r>
      <w:r w:rsidRPr="00937991">
        <w:rPr>
          <w:b/>
          <w:color w:val="000000" w:themeColor="text1"/>
          <w:sz w:val="28"/>
          <w:szCs w:val="28"/>
          <w:lang w:val="en-US"/>
        </w:rPr>
        <w:tab/>
        <w:t>Experiment 3a: C</w:t>
      </w:r>
      <w:r w:rsidR="005972A4" w:rsidRPr="00937991">
        <w:rPr>
          <w:b/>
          <w:color w:val="000000" w:themeColor="text1"/>
          <w:sz w:val="28"/>
          <w:szCs w:val="28"/>
          <w:lang w:val="en-US"/>
        </w:rPr>
        <w:t>omprehension (listener belief)</w:t>
      </w:r>
    </w:p>
    <w:p w14:paraId="59C2CC81" w14:textId="77777777" w:rsidR="00030BA8" w:rsidRPr="00937991" w:rsidRDefault="00030BA8" w:rsidP="00E9143E">
      <w:pPr>
        <w:jc w:val="both"/>
        <w:rPr>
          <w:b/>
          <w:color w:val="000000" w:themeColor="text1"/>
          <w:lang w:val="en-US"/>
        </w:rPr>
      </w:pPr>
    </w:p>
    <w:p w14:paraId="212C551F" w14:textId="2C973DAC" w:rsidR="00030BA8" w:rsidRPr="00937991" w:rsidRDefault="005972A4" w:rsidP="00E9143E">
      <w:pPr>
        <w:jc w:val="both"/>
        <w:rPr>
          <w:color w:val="000000" w:themeColor="text1"/>
          <w:lang w:val="en-US"/>
        </w:rPr>
      </w:pPr>
      <w:r w:rsidRPr="00937991">
        <w:rPr>
          <w:color w:val="000000" w:themeColor="text1"/>
          <w:lang w:val="en-US"/>
        </w:rPr>
        <w:t>We next tested the flip</w:t>
      </w:r>
      <w:r w:rsidRPr="00937991">
        <w:rPr>
          <w:i/>
          <w:color w:val="000000" w:themeColor="text1"/>
          <w:lang w:val="en-US"/>
        </w:rPr>
        <w:t xml:space="preserve"> </w:t>
      </w:r>
      <w:r w:rsidRPr="00937991">
        <w:rPr>
          <w:color w:val="000000" w:themeColor="text1"/>
          <w:lang w:val="en-US"/>
        </w:rPr>
        <w:t xml:space="preserve">side of the communicative coin: What are the inferences that listeners draw </w:t>
      </w:r>
      <w:r w:rsidR="009A5B78">
        <w:rPr>
          <w:color w:val="000000" w:themeColor="text1"/>
          <w:lang w:val="en-US"/>
        </w:rPr>
        <w:t>when</w:t>
      </w:r>
      <w:r w:rsidR="009A5B78" w:rsidRPr="00937991">
        <w:rPr>
          <w:color w:val="000000" w:themeColor="text1"/>
          <w:lang w:val="en-US"/>
        </w:rPr>
        <w:t xml:space="preserve"> </w:t>
      </w:r>
      <w:r w:rsidRPr="00937991">
        <w:rPr>
          <w:color w:val="000000" w:themeColor="text1"/>
          <w:lang w:val="en-US"/>
        </w:rPr>
        <w:t>observing the various evi</w:t>
      </w:r>
      <w:r w:rsidR="007E1186">
        <w:rPr>
          <w:color w:val="000000" w:themeColor="text1"/>
          <w:lang w:val="en-US"/>
        </w:rPr>
        <w:t>dential devices explored in Experiment</w:t>
      </w:r>
      <w:r w:rsidRPr="00937991">
        <w:rPr>
          <w:color w:val="000000" w:themeColor="text1"/>
          <w:lang w:val="en-US"/>
        </w:rPr>
        <w:t xml:space="preserve"> 2? In particular, depending on the utterance </w:t>
      </w:r>
      <w:r w:rsidRPr="00937991">
        <w:rPr>
          <w:i/>
          <w:color w:val="000000" w:themeColor="text1"/>
          <w:lang w:val="en-US"/>
        </w:rPr>
        <w:t>u</w:t>
      </w:r>
      <w:r w:rsidRPr="00937991">
        <w:rPr>
          <w:color w:val="000000" w:themeColor="text1"/>
          <w:lang w:val="en-US"/>
        </w:rPr>
        <w:t xml:space="preserve"> used to communicate about </w:t>
      </w:r>
      <w:r w:rsidRPr="00937991">
        <w:rPr>
          <w:i/>
          <w:color w:val="000000" w:themeColor="text1"/>
          <w:lang w:val="en-US"/>
        </w:rPr>
        <w:t>p</w:t>
      </w:r>
      <w:r w:rsidRPr="00937991">
        <w:rPr>
          <w:color w:val="000000" w:themeColor="text1"/>
          <w:lang w:val="en-US"/>
        </w:rPr>
        <w:t>, (</w:t>
      </w:r>
      <w:proofErr w:type="spellStart"/>
      <w:r w:rsidRPr="00937991">
        <w:rPr>
          <w:color w:val="000000" w:themeColor="text1"/>
          <w:lang w:val="en-US"/>
        </w:rPr>
        <w:t>i</w:t>
      </w:r>
      <w:proofErr w:type="spellEnd"/>
      <w:r w:rsidRPr="00937991">
        <w:rPr>
          <w:color w:val="000000" w:themeColor="text1"/>
          <w:lang w:val="en-US"/>
        </w:rPr>
        <w:t xml:space="preserve">) how strong are listeners’ resulting beliefs in </w:t>
      </w:r>
      <w:r w:rsidRPr="00937991">
        <w:rPr>
          <w:i/>
          <w:color w:val="000000" w:themeColor="text1"/>
          <w:lang w:val="en-US"/>
        </w:rPr>
        <w:t>p</w:t>
      </w:r>
      <w:r w:rsidRPr="00937991">
        <w:rPr>
          <w:color w:val="000000" w:themeColor="text1"/>
          <w:lang w:val="en-US"/>
        </w:rPr>
        <w:t xml:space="preserve">; (ii) what do they take the speaker to be committed to in uttering </w:t>
      </w:r>
      <w:r w:rsidRPr="00937991">
        <w:rPr>
          <w:i/>
          <w:color w:val="000000" w:themeColor="text1"/>
          <w:lang w:val="en-US"/>
        </w:rPr>
        <w:t>u</w:t>
      </w:r>
      <w:r w:rsidRPr="00937991">
        <w:rPr>
          <w:color w:val="000000" w:themeColor="text1"/>
          <w:lang w:val="en-US"/>
        </w:rPr>
        <w:t xml:space="preserve">; and (iii) what do they believe to be the </w:t>
      </w:r>
      <w:r w:rsidR="003E3905">
        <w:rPr>
          <w:color w:val="000000" w:themeColor="text1"/>
          <w:lang w:val="en-US"/>
        </w:rPr>
        <w:t xml:space="preserve">type and </w:t>
      </w:r>
      <w:r w:rsidRPr="00937991">
        <w:rPr>
          <w:color w:val="000000" w:themeColor="text1"/>
          <w:lang w:val="en-US"/>
        </w:rPr>
        <w:t xml:space="preserve">strength of evidence for </w:t>
      </w:r>
      <w:r w:rsidRPr="00937991">
        <w:rPr>
          <w:i/>
          <w:color w:val="000000" w:themeColor="text1"/>
          <w:lang w:val="en-US"/>
        </w:rPr>
        <w:t xml:space="preserve">p </w:t>
      </w:r>
      <w:r w:rsidR="00F121C0" w:rsidRPr="00875DAE">
        <w:rPr>
          <w:color w:val="000000" w:themeColor="text1"/>
          <w:lang w:val="en-US"/>
        </w:rPr>
        <w:t>that</w:t>
      </w:r>
      <w:r w:rsidR="00F121C0">
        <w:rPr>
          <w:i/>
          <w:color w:val="000000" w:themeColor="text1"/>
          <w:lang w:val="en-US"/>
        </w:rPr>
        <w:t xml:space="preserve"> </w:t>
      </w:r>
      <w:r w:rsidRPr="00937991">
        <w:rPr>
          <w:color w:val="000000" w:themeColor="text1"/>
          <w:lang w:val="en-US"/>
        </w:rPr>
        <w:t xml:space="preserve">the speaker was in possession of when producing </w:t>
      </w:r>
      <w:r w:rsidRPr="00937991">
        <w:rPr>
          <w:i/>
          <w:color w:val="000000" w:themeColor="text1"/>
          <w:lang w:val="en-US"/>
        </w:rPr>
        <w:t>u</w:t>
      </w:r>
      <w:r w:rsidR="007E1186">
        <w:rPr>
          <w:color w:val="000000" w:themeColor="text1"/>
          <w:lang w:val="en-US"/>
        </w:rPr>
        <w:t>? Experiment</w:t>
      </w:r>
      <w:r w:rsidRPr="00937991">
        <w:rPr>
          <w:color w:val="000000" w:themeColor="text1"/>
          <w:lang w:val="en-US"/>
        </w:rPr>
        <w:t xml:space="preserve"> 3a addresses </w:t>
      </w:r>
      <w:r w:rsidR="007E1186">
        <w:rPr>
          <w:color w:val="000000" w:themeColor="text1"/>
          <w:lang w:val="en-US"/>
        </w:rPr>
        <w:t>questions (</w:t>
      </w:r>
      <w:proofErr w:type="spellStart"/>
      <w:r w:rsidR="007E1186">
        <w:rPr>
          <w:color w:val="000000" w:themeColor="text1"/>
          <w:lang w:val="en-US"/>
        </w:rPr>
        <w:t>i</w:t>
      </w:r>
      <w:proofErr w:type="spellEnd"/>
      <w:r w:rsidR="007E1186">
        <w:rPr>
          <w:color w:val="000000" w:themeColor="text1"/>
          <w:lang w:val="en-US"/>
        </w:rPr>
        <w:t>) and (iii) and Experiment</w:t>
      </w:r>
      <w:r w:rsidRPr="00937991">
        <w:rPr>
          <w:color w:val="000000" w:themeColor="text1"/>
          <w:lang w:val="en-US"/>
        </w:rPr>
        <w:t xml:space="preserve"> 3b addresses questions (ii)</w:t>
      </w:r>
      <w:r w:rsidR="007E1186">
        <w:rPr>
          <w:color w:val="000000" w:themeColor="text1"/>
          <w:lang w:val="en-US"/>
        </w:rPr>
        <w:t xml:space="preserve"> and (iii). We first report Experiment</w:t>
      </w:r>
      <w:r w:rsidRPr="00937991">
        <w:rPr>
          <w:color w:val="000000" w:themeColor="text1"/>
          <w:lang w:val="en-US"/>
        </w:rPr>
        <w:t xml:space="preserve"> 3a.</w:t>
      </w:r>
      <w:r w:rsidRPr="00937991">
        <w:rPr>
          <w:color w:val="000000" w:themeColor="text1"/>
          <w:vertAlign w:val="superscript"/>
        </w:rPr>
        <w:footnoteReference w:id="6"/>
      </w:r>
      <w:r w:rsidRPr="00937991">
        <w:rPr>
          <w:color w:val="000000" w:themeColor="text1"/>
          <w:lang w:val="en-US"/>
        </w:rPr>
        <w:t xml:space="preserve"> The English and German experiments were identical except for the language of testing and the target utterances presented to participants: Englis</w:t>
      </w:r>
      <w:r w:rsidR="007E1186">
        <w:rPr>
          <w:color w:val="000000" w:themeColor="text1"/>
          <w:lang w:val="en-US"/>
        </w:rPr>
        <w:t>h participants saw the set in (1</w:t>
      </w:r>
      <w:r w:rsidR="00237FCF">
        <w:rPr>
          <w:color w:val="000000" w:themeColor="text1"/>
          <w:lang w:val="en-US"/>
        </w:rPr>
        <w:t>2</w:t>
      </w:r>
      <w:r w:rsidRPr="00937991">
        <w:rPr>
          <w:color w:val="000000" w:themeColor="text1"/>
          <w:lang w:val="en-US"/>
        </w:rPr>
        <w:t>), G</w:t>
      </w:r>
      <w:r w:rsidR="007E1186">
        <w:rPr>
          <w:color w:val="000000" w:themeColor="text1"/>
          <w:lang w:val="en-US"/>
        </w:rPr>
        <w:t>erman participants the one in (1</w:t>
      </w:r>
      <w:r w:rsidR="00237FCF">
        <w:rPr>
          <w:color w:val="000000" w:themeColor="text1"/>
          <w:lang w:val="en-US"/>
        </w:rPr>
        <w:t>3</w:t>
      </w:r>
      <w:r w:rsidRPr="00937991">
        <w:rPr>
          <w:color w:val="000000" w:themeColor="text1"/>
          <w:lang w:val="en-US"/>
        </w:rPr>
        <w:t>).</w:t>
      </w:r>
    </w:p>
    <w:p w14:paraId="3CCA3B16" w14:textId="77777777" w:rsidR="00030BA8" w:rsidRPr="00937991" w:rsidRDefault="00030BA8" w:rsidP="00E9143E">
      <w:pPr>
        <w:jc w:val="both"/>
        <w:rPr>
          <w:color w:val="000000" w:themeColor="text1"/>
          <w:lang w:val="en-US"/>
        </w:rPr>
      </w:pPr>
    </w:p>
    <w:p w14:paraId="35499701" w14:textId="77777777" w:rsidR="00030BA8" w:rsidRPr="00937991" w:rsidRDefault="00030BA8" w:rsidP="00E9143E">
      <w:pPr>
        <w:jc w:val="both"/>
        <w:rPr>
          <w:color w:val="000000" w:themeColor="text1"/>
          <w:lang w:val="en-US"/>
        </w:rPr>
      </w:pPr>
    </w:p>
    <w:p w14:paraId="6332DD4C" w14:textId="77777777" w:rsidR="00030BA8" w:rsidRPr="00937991" w:rsidRDefault="00087419" w:rsidP="006B4B6A">
      <w:pPr>
        <w:jc w:val="both"/>
        <w:outlineLvl w:val="0"/>
        <w:rPr>
          <w:b/>
          <w:color w:val="000000" w:themeColor="text1"/>
          <w:lang w:val="en-US"/>
        </w:rPr>
      </w:pPr>
      <w:r w:rsidRPr="00937991">
        <w:rPr>
          <w:b/>
          <w:color w:val="000000" w:themeColor="text1"/>
          <w:lang w:val="en-US"/>
        </w:rPr>
        <w:t>4.1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3160A7F1" w14:textId="77777777" w:rsidR="00030BA8" w:rsidRPr="00937991" w:rsidRDefault="00030BA8" w:rsidP="00E9143E">
      <w:pPr>
        <w:jc w:val="both"/>
        <w:rPr>
          <w:b/>
          <w:color w:val="000000" w:themeColor="text1"/>
          <w:lang w:val="en-US"/>
        </w:rPr>
      </w:pPr>
    </w:p>
    <w:p w14:paraId="6417A1A3" w14:textId="77777777" w:rsidR="00030BA8" w:rsidRPr="00937991" w:rsidRDefault="00087419" w:rsidP="006B4B6A">
      <w:pPr>
        <w:spacing w:after="120"/>
        <w:jc w:val="both"/>
        <w:outlineLvl w:val="0"/>
        <w:rPr>
          <w:b/>
          <w:color w:val="000000" w:themeColor="text1"/>
          <w:lang w:val="en-US"/>
        </w:rPr>
      </w:pPr>
      <w:r w:rsidRPr="00937991">
        <w:rPr>
          <w:b/>
          <w:color w:val="000000" w:themeColor="text1"/>
          <w:lang w:val="en-US"/>
        </w:rPr>
        <w:t>4.1.1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79A0E94A" w14:textId="77777777" w:rsidR="00030BA8" w:rsidRPr="00937991" w:rsidRDefault="005972A4" w:rsidP="00E9143E">
      <w:pPr>
        <w:jc w:val="both"/>
        <w:rPr>
          <w:color w:val="000000" w:themeColor="text1"/>
          <w:lang w:val="en-US"/>
        </w:rPr>
      </w:pPr>
      <w:r w:rsidRPr="00937991">
        <w:rPr>
          <w:color w:val="000000" w:themeColor="text1"/>
          <w:lang w:val="en-US"/>
        </w:rPr>
        <w:t xml:space="preserve">For the English version, we recruited 60 participants through Amazon’s Mechanical Turk. For the German version, we recruited 60 participants through the German crowd-sourcing service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2D22BE7C" w14:textId="77777777" w:rsidR="00030BA8" w:rsidRPr="00937991" w:rsidRDefault="00030BA8" w:rsidP="00E9143E">
      <w:pPr>
        <w:jc w:val="both"/>
        <w:rPr>
          <w:color w:val="000000" w:themeColor="text1"/>
          <w:lang w:val="en-US"/>
        </w:rPr>
      </w:pPr>
    </w:p>
    <w:p w14:paraId="28F2659A" w14:textId="77777777" w:rsidR="00030BA8" w:rsidRPr="00937991" w:rsidRDefault="005972A4" w:rsidP="006B4B6A">
      <w:pPr>
        <w:spacing w:after="120"/>
        <w:jc w:val="both"/>
        <w:outlineLvl w:val="0"/>
        <w:rPr>
          <w:b/>
          <w:color w:val="000000" w:themeColor="text1"/>
          <w:lang w:val="en-US"/>
        </w:rPr>
      </w:pPr>
      <w:r w:rsidRPr="00937991">
        <w:rPr>
          <w:b/>
          <w:color w:val="000000" w:themeColor="text1"/>
          <w:lang w:val="en-US"/>
        </w:rPr>
        <w:t>4.1.2 Materials and procedure</w:t>
      </w:r>
    </w:p>
    <w:p w14:paraId="76309484" w14:textId="75EBF6CD" w:rsidR="00030BA8" w:rsidRPr="00937991" w:rsidRDefault="005972A4" w:rsidP="00E9143E">
      <w:pPr>
        <w:jc w:val="both"/>
        <w:rPr>
          <w:color w:val="000000" w:themeColor="text1"/>
          <w:lang w:val="en-US"/>
        </w:rPr>
      </w:pPr>
      <w:r w:rsidRPr="00937991">
        <w:rPr>
          <w:color w:val="000000" w:themeColor="text1"/>
          <w:lang w:val="en-US"/>
        </w:rPr>
        <w:t xml:space="preserve">Participants were presented with an utterance </w:t>
      </w:r>
      <w:r w:rsidRPr="00937991">
        <w:rPr>
          <w:i/>
          <w:color w:val="000000" w:themeColor="text1"/>
          <w:lang w:val="en-US"/>
        </w:rPr>
        <w:t>u</w:t>
      </w:r>
      <w:r w:rsidRPr="00937991">
        <w:rPr>
          <w:color w:val="000000" w:themeColor="text1"/>
          <w:lang w:val="en-US"/>
        </w:rPr>
        <w:t xml:space="preserve"> (e.g., “It must be raining”) and asked to both rate the probability of the state of affairs </w:t>
      </w:r>
      <w:r w:rsidRPr="00937991">
        <w:rPr>
          <w:i/>
          <w:color w:val="000000" w:themeColor="text1"/>
          <w:lang w:val="en-US"/>
        </w:rPr>
        <w:t xml:space="preserve">p </w:t>
      </w:r>
      <w:r w:rsidRPr="00937991">
        <w:rPr>
          <w:color w:val="000000" w:themeColor="text1"/>
          <w:lang w:val="en-US"/>
        </w:rPr>
        <w:t xml:space="preserve">obtaining (e.g., it is raining) and to select one out of five pieces of evidence that the speaker most likely had about </w:t>
      </w:r>
      <w:r w:rsidRPr="00937991">
        <w:rPr>
          <w:i/>
          <w:color w:val="000000" w:themeColor="text1"/>
          <w:lang w:val="en-US"/>
        </w:rPr>
        <w:t xml:space="preserve">p </w:t>
      </w:r>
      <w:r w:rsidRPr="00937991">
        <w:rPr>
          <w:color w:val="000000" w:themeColor="text1"/>
          <w:lang w:val="en-US"/>
        </w:rPr>
        <w:t>in choosing the utterance. On each trial, participants first saw two context sentences: “You are in a windowless room. Your fri</w:t>
      </w:r>
      <w:r w:rsidR="00087419" w:rsidRPr="00937991">
        <w:rPr>
          <w:color w:val="000000" w:themeColor="text1"/>
          <w:lang w:val="en-US"/>
        </w:rPr>
        <w:t>end X walks in and says: [...</w:t>
      </w:r>
      <w:r w:rsidRPr="00937991">
        <w:rPr>
          <w:color w:val="000000" w:themeColor="text1"/>
          <w:lang w:val="en-US"/>
        </w:rPr>
        <w:t>],” where “X” was a randomly generated name.</w:t>
      </w:r>
      <w:r w:rsidRPr="00937991">
        <w:rPr>
          <w:color w:val="000000" w:themeColor="text1"/>
          <w:vertAlign w:val="superscript"/>
        </w:rPr>
        <w:footnoteReference w:id="7"/>
      </w:r>
      <w:r w:rsidRPr="00937991">
        <w:rPr>
          <w:color w:val="000000" w:themeColor="text1"/>
          <w:lang w:val="en-US"/>
        </w:rPr>
        <w:t xml:space="preserve"> Participants then saw</w:t>
      </w:r>
      <w:r w:rsidR="007E1186">
        <w:rPr>
          <w:color w:val="000000" w:themeColor="text1"/>
          <w:lang w:val="en-US"/>
        </w:rPr>
        <w:t xml:space="preserve"> one of the utterances from Experiment</w:t>
      </w:r>
      <w:r w:rsidRPr="00937991">
        <w:rPr>
          <w:color w:val="000000" w:themeColor="text1"/>
          <w:lang w:val="en-US"/>
        </w:rPr>
        <w:t xml:space="preserve"> 2 that “X” produced </w:t>
      </w:r>
      <w:r w:rsidR="00285144">
        <w:rPr>
          <w:color w:val="000000" w:themeColor="text1"/>
          <w:lang w:val="en-US"/>
        </w:rPr>
        <w:t>(</w:t>
      </w:r>
      <w:r w:rsidRPr="00937991">
        <w:rPr>
          <w:color w:val="000000" w:themeColor="text1"/>
          <w:lang w:val="en-US"/>
        </w:rPr>
        <w:t>e.g., “It must be raining”</w:t>
      </w:r>
      <w:r w:rsidR="00285144">
        <w:rPr>
          <w:color w:val="000000" w:themeColor="text1"/>
          <w:lang w:val="en-US"/>
        </w:rPr>
        <w:t>).</w:t>
      </w:r>
      <w:r w:rsidRPr="00937991">
        <w:rPr>
          <w:color w:val="000000" w:themeColor="text1"/>
          <w:lang w:val="en-US"/>
        </w:rPr>
        <w:t xml:space="preserve"> They were then asked about the strength of their belief in </w:t>
      </w:r>
      <w:r w:rsidRPr="00937991">
        <w:rPr>
          <w:i/>
          <w:color w:val="000000" w:themeColor="text1"/>
          <w:lang w:val="en-US"/>
        </w:rPr>
        <w:t>p</w:t>
      </w:r>
      <w:r w:rsidRPr="00937991">
        <w:rPr>
          <w:color w:val="000000" w:themeColor="text1"/>
          <w:lang w:val="en-US"/>
        </w:rPr>
        <w:t xml:space="preserve">: “How likely do you think it is that it is raining?” and adjusted a slider with endpoints labeled “impossible” (coded as 0) and “certain” (coded as 1). Once they indicated their belief in </w:t>
      </w:r>
      <w:r w:rsidRPr="00937991">
        <w:rPr>
          <w:i/>
          <w:color w:val="000000" w:themeColor="text1"/>
          <w:lang w:val="en-US"/>
        </w:rPr>
        <w:t>p</w:t>
      </w:r>
      <w:r w:rsidRPr="00937991">
        <w:rPr>
          <w:color w:val="000000" w:themeColor="text1"/>
          <w:lang w:val="en-US"/>
        </w:rPr>
        <w:t xml:space="preserve">, the five potential </w:t>
      </w:r>
      <w:r w:rsidRPr="00937991">
        <w:rPr>
          <w:color w:val="000000" w:themeColor="text1"/>
          <w:lang w:val="en-US"/>
        </w:rPr>
        <w:lastRenderedPageBreak/>
        <w:t xml:space="preserve">pieces of </w:t>
      </w:r>
      <w:r w:rsidR="004465F5">
        <w:rPr>
          <w:color w:val="000000" w:themeColor="text1"/>
          <w:lang w:val="en-US"/>
        </w:rPr>
        <w:t>evidence previously used in Experiments</w:t>
      </w:r>
      <w:r w:rsidRPr="00937991">
        <w:rPr>
          <w:color w:val="000000" w:themeColor="text1"/>
          <w:lang w:val="en-US"/>
        </w:rPr>
        <w:t xml:space="preserve"> 1 and 2 were shown and participants were asked to choose the one the speaker likely had: “How do you</w:t>
      </w:r>
      <w:r w:rsidR="00087419" w:rsidRPr="00937991">
        <w:rPr>
          <w:color w:val="000000" w:themeColor="text1"/>
          <w:lang w:val="en-US"/>
        </w:rPr>
        <w:t xml:space="preserve"> think X knows about the rain?”</w:t>
      </w:r>
    </w:p>
    <w:p w14:paraId="40BE8869" w14:textId="77777777" w:rsidR="00030BA8" w:rsidRPr="00937991" w:rsidRDefault="005972A4" w:rsidP="00087419">
      <w:pPr>
        <w:ind w:firstLine="567"/>
        <w:jc w:val="both"/>
        <w:rPr>
          <w:color w:val="000000" w:themeColor="text1"/>
          <w:lang w:val="en-US"/>
        </w:rPr>
      </w:pPr>
      <w:r w:rsidRPr="00937991">
        <w:rPr>
          <w:color w:val="000000" w:themeColor="text1"/>
          <w:lang w:val="en-US"/>
        </w:rPr>
        <w:t xml:space="preserve">Participants provided one set of judgments for each domain, resulting in four trials per participant. Each participant saw each type of utterance (English: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must</w:t>
      </w:r>
      <w:r w:rsidRPr="00937991">
        <w:rPr>
          <w:color w:val="000000" w:themeColor="text1"/>
          <w:lang w:val="en-US"/>
        </w:rPr>
        <w:t xml:space="preserve">,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might</w:t>
      </w:r>
      <w:r w:rsidRPr="00937991">
        <w:rPr>
          <w:color w:val="000000" w:themeColor="text1"/>
          <w:lang w:val="en-US"/>
        </w:rPr>
        <w:t xml:space="preserve">; German: </w:t>
      </w:r>
      <w:r w:rsidRPr="004465F5">
        <w:rPr>
          <w:color w:val="000000" w:themeColor="text1"/>
          <w:lang w:val="en-US"/>
        </w:rPr>
        <w:t>bare</w:t>
      </w:r>
      <w:r w:rsidRPr="00937991">
        <w:rPr>
          <w:color w:val="000000" w:themeColor="text1"/>
          <w:lang w:val="en-US"/>
        </w:rPr>
        <w:t xml:space="preserve">, </w:t>
      </w:r>
      <w:r w:rsidRPr="00937991">
        <w:rPr>
          <w:i/>
          <w:color w:val="000000" w:themeColor="text1"/>
          <w:lang w:val="en-US"/>
        </w:rPr>
        <w:t>muss</w:t>
      </w:r>
      <w:r w:rsidRPr="00937991">
        <w:rPr>
          <w:color w:val="000000" w:themeColor="text1"/>
          <w:lang w:val="en-US"/>
        </w:rPr>
        <w:t xml:space="preserve">, </w:t>
      </w:r>
      <w:proofErr w:type="spellStart"/>
      <w:r w:rsidRPr="00937991">
        <w:rPr>
          <w:i/>
          <w:color w:val="000000" w:themeColor="text1"/>
          <w:lang w:val="en-US"/>
        </w:rPr>
        <w:t>wohl</w:t>
      </w:r>
      <w:proofErr w:type="spellEnd"/>
      <w:r w:rsidRPr="00937991">
        <w:rPr>
          <w:color w:val="000000" w:themeColor="text1"/>
          <w:lang w:val="en-US"/>
        </w:rPr>
        <w:t xml:space="preserve">, </w:t>
      </w:r>
      <w:proofErr w:type="spellStart"/>
      <w:r w:rsidRPr="00937991">
        <w:rPr>
          <w:i/>
          <w:color w:val="000000" w:themeColor="text1"/>
          <w:lang w:val="en-US"/>
        </w:rPr>
        <w:t>vermutlich</w:t>
      </w:r>
      <w:proofErr w:type="spellEnd"/>
      <w:r w:rsidRPr="00937991">
        <w:rPr>
          <w:color w:val="000000" w:themeColor="text1"/>
          <w:lang w:val="en-US"/>
        </w:rPr>
        <w:t>) across trials. Utterance types were randomly distributed across domains. Trial order was randomized, as was the order in which pieces of evidence were displayed.</w:t>
      </w:r>
    </w:p>
    <w:p w14:paraId="6883F2BE" w14:textId="77777777" w:rsidR="00030BA8" w:rsidRPr="00937991" w:rsidRDefault="00030BA8" w:rsidP="00E9143E">
      <w:pPr>
        <w:jc w:val="both"/>
        <w:rPr>
          <w:color w:val="000000" w:themeColor="text1"/>
          <w:lang w:val="en-US"/>
        </w:rPr>
      </w:pPr>
    </w:p>
    <w:p w14:paraId="2904519F" w14:textId="77777777" w:rsidR="00087419" w:rsidRPr="00937991" w:rsidRDefault="00087419" w:rsidP="00E9143E">
      <w:pPr>
        <w:jc w:val="both"/>
        <w:rPr>
          <w:color w:val="000000" w:themeColor="text1"/>
          <w:lang w:val="en-US"/>
        </w:rPr>
      </w:pPr>
    </w:p>
    <w:p w14:paraId="25BBF823" w14:textId="77777777" w:rsidR="00030BA8" w:rsidRPr="00937991" w:rsidRDefault="005972A4" w:rsidP="006B4B6A">
      <w:pPr>
        <w:jc w:val="both"/>
        <w:outlineLvl w:val="0"/>
        <w:rPr>
          <w:b/>
          <w:color w:val="000000" w:themeColor="text1"/>
          <w:lang w:val="en-US"/>
        </w:rPr>
      </w:pPr>
      <w:r w:rsidRPr="00937991">
        <w:rPr>
          <w:b/>
          <w:color w:val="000000" w:themeColor="text1"/>
          <w:lang w:val="en-US"/>
        </w:rPr>
        <w:t>4.2 Results and discussion</w:t>
      </w:r>
    </w:p>
    <w:p w14:paraId="372B131C" w14:textId="77777777" w:rsidR="00030BA8" w:rsidRPr="00937991" w:rsidRDefault="00030BA8" w:rsidP="00E9143E">
      <w:pPr>
        <w:jc w:val="both"/>
        <w:rPr>
          <w:color w:val="000000" w:themeColor="text1"/>
          <w:lang w:val="en-US"/>
        </w:rPr>
      </w:pPr>
    </w:p>
    <w:p w14:paraId="0A88DC16" w14:textId="1A9270CE" w:rsidR="00030BA8" w:rsidRDefault="005972A4" w:rsidP="00E9143E">
      <w:pPr>
        <w:jc w:val="both"/>
        <w:rPr>
          <w:color w:val="000000" w:themeColor="text1"/>
          <w:lang w:val="en-US"/>
        </w:rPr>
      </w:pPr>
      <w:r w:rsidRPr="00937991">
        <w:rPr>
          <w:color w:val="000000" w:themeColor="text1"/>
          <w:lang w:val="en-US"/>
        </w:rPr>
        <w:t xml:space="preserve">Two questions are of interest: first, does the probability of listener belief in </w:t>
      </w:r>
      <w:r w:rsidRPr="00937991">
        <w:rPr>
          <w:i/>
          <w:color w:val="000000" w:themeColor="text1"/>
          <w:lang w:val="en-US"/>
        </w:rPr>
        <w:t xml:space="preserve">p </w:t>
      </w:r>
      <w:r w:rsidRPr="00937991">
        <w:rPr>
          <w:color w:val="000000" w:themeColor="text1"/>
          <w:lang w:val="en-US"/>
        </w:rPr>
        <w:t xml:space="preserve">vary as a function of the observed utterance? In other words, how are listeners’ beliefs influenced by various evidential devices? Second, does the </w:t>
      </w:r>
      <w:r w:rsidR="009B3849">
        <w:rPr>
          <w:color w:val="000000" w:themeColor="text1"/>
          <w:lang w:val="en-US"/>
        </w:rPr>
        <w:t xml:space="preserve">type and </w:t>
      </w:r>
      <w:r w:rsidRPr="00937991">
        <w:rPr>
          <w:color w:val="000000" w:themeColor="text1"/>
          <w:lang w:val="en-US"/>
        </w:rPr>
        <w:t xml:space="preserve">strength of the evidence for </w:t>
      </w:r>
      <w:r w:rsidRPr="00937991">
        <w:rPr>
          <w:i/>
          <w:color w:val="000000" w:themeColor="text1"/>
          <w:lang w:val="en-US"/>
        </w:rPr>
        <w:t xml:space="preserve">p </w:t>
      </w:r>
      <w:r w:rsidRPr="00937991">
        <w:rPr>
          <w:color w:val="000000" w:themeColor="text1"/>
          <w:lang w:val="en-US"/>
        </w:rPr>
        <w:t xml:space="preserve">inferred to be available to the speaker vary as a function of the observed utterance? 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w:t>
      </w:r>
      <w:r w:rsidR="00F121C0">
        <w:rPr>
          <w:color w:val="000000" w:themeColor="text1"/>
          <w:lang w:val="en-US"/>
        </w:rPr>
        <w:t xml:space="preserve">the </w:t>
      </w:r>
      <w:r w:rsidRPr="00937991">
        <w:rPr>
          <w:color w:val="000000" w:themeColor="text1"/>
          <w:lang w:val="en-US"/>
        </w:rPr>
        <w:t>reference level, separately for English and German. The model included random by</w:t>
      </w:r>
      <w:r w:rsidR="00087419" w:rsidRPr="00937991">
        <w:rPr>
          <w:color w:val="000000" w:themeColor="text1"/>
          <w:lang w:val="en-US"/>
        </w:rPr>
        <w:t>-</w:t>
      </w:r>
      <w:r w:rsidRPr="00937991">
        <w:rPr>
          <w:color w:val="000000" w:themeColor="text1"/>
          <w:lang w:val="en-US"/>
        </w:rPr>
        <w:t xml:space="preserve">participant and by-item intercepts. Fig. 5 </w:t>
      </w:r>
      <w:r w:rsidR="00616A37">
        <w:rPr>
          <w:color w:val="000000" w:themeColor="text1"/>
          <w:lang w:val="en-US"/>
        </w:rPr>
        <w:t xml:space="preserve">(white bars) </w:t>
      </w:r>
      <w:r w:rsidRPr="00937991">
        <w:rPr>
          <w:color w:val="000000" w:themeColor="text1"/>
          <w:lang w:val="en-US"/>
        </w:rPr>
        <w:t xml:space="preserve">shows mean probability of listener belief in </w:t>
      </w:r>
      <w:r w:rsidRPr="00937991">
        <w:rPr>
          <w:i/>
          <w:color w:val="000000" w:themeColor="text1"/>
          <w:lang w:val="en-US"/>
        </w:rPr>
        <w:t xml:space="preserve">p </w:t>
      </w:r>
      <w:r w:rsidRPr="00937991">
        <w:rPr>
          <w:color w:val="000000" w:themeColor="text1"/>
          <w:lang w:val="en-US"/>
        </w:rPr>
        <w:t xml:space="preserve">by utterance: participants believed </w:t>
      </w:r>
      <w:r w:rsidRPr="00937991">
        <w:rPr>
          <w:i/>
          <w:color w:val="000000" w:themeColor="text1"/>
          <w:lang w:val="en-US"/>
        </w:rPr>
        <w:t xml:space="preserve">p </w:t>
      </w:r>
      <w:r w:rsidRPr="00937991">
        <w:rPr>
          <w:color w:val="000000" w:themeColor="text1"/>
          <w:lang w:val="en-US"/>
        </w:rPr>
        <w:t xml:space="preserve">was more likely 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=.24,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=9.1, </w:t>
      </w:r>
      <w:r w:rsidRPr="00937991">
        <w:rPr>
          <w:i/>
          <w:color w:val="000000" w:themeColor="text1"/>
          <w:lang w:val="en-US"/>
        </w:rPr>
        <w:t>p</w:t>
      </w:r>
      <w:r w:rsidRPr="00937991">
        <w:rPr>
          <w:color w:val="000000" w:themeColor="text1"/>
          <w:lang w:val="en-US"/>
        </w:rPr>
        <w:t xml:space="preserve">&lt;0.0001) and the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=7.5, </w:t>
      </w:r>
      <w:r w:rsidRPr="00937991">
        <w:rPr>
          <w:i/>
          <w:color w:val="000000" w:themeColor="text1"/>
          <w:lang w:val="en-US"/>
        </w:rPr>
        <w:t>p</w:t>
      </w:r>
      <w:r w:rsidRPr="00937991">
        <w:rPr>
          <w:color w:val="000000" w:themeColor="text1"/>
          <w:lang w:val="en-US"/>
        </w:rPr>
        <w:t xml:space="preserve">&lt;0.0001). In contrast, in English they believed </w:t>
      </w:r>
      <w:r w:rsidRPr="00937991">
        <w:rPr>
          <w:i/>
          <w:color w:val="000000" w:themeColor="text1"/>
          <w:lang w:val="en-US"/>
        </w:rPr>
        <w:t xml:space="preserve">p </w:t>
      </w:r>
      <w:r w:rsidRPr="00937991">
        <w:rPr>
          <w:color w:val="000000" w:themeColor="text1"/>
          <w:lang w:val="en-US"/>
        </w:rPr>
        <w:t xml:space="preserve">was less likely after observing </w:t>
      </w:r>
      <w:r w:rsidRPr="00937991">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=-3.44, </w:t>
      </w:r>
      <w:r w:rsidRPr="00937991">
        <w:rPr>
          <w:i/>
          <w:color w:val="000000" w:themeColor="text1"/>
          <w:lang w:val="en-US"/>
        </w:rPr>
        <w:t>p</w:t>
      </w:r>
      <w:r w:rsidRPr="00937991">
        <w:rPr>
          <w:color w:val="000000" w:themeColor="text1"/>
          <w:lang w:val="en-US"/>
        </w:rPr>
        <w:t xml:space="preserve">&lt;0.0008). There was no difference in resulting listener belief between </w:t>
      </w:r>
      <w:r w:rsidRPr="00937991">
        <w:rPr>
          <w:i/>
          <w:color w:val="000000" w:themeColor="text1"/>
          <w:lang w:val="en-US"/>
        </w:rPr>
        <w:t xml:space="preserve">must p </w:t>
      </w:r>
      <w:r w:rsidRPr="00937991">
        <w:rPr>
          <w:color w:val="000000" w:themeColor="text1"/>
          <w:lang w:val="en-US"/>
        </w:rPr>
        <w:t xml:space="preserve">and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=-.04, </w:t>
      </w:r>
      <w:r w:rsidRPr="00937991">
        <w:rPr>
          <w:i/>
          <w:color w:val="000000" w:themeColor="text1"/>
          <w:lang w:val="en-US"/>
        </w:rPr>
        <w:t>SE</w:t>
      </w:r>
      <w:r w:rsidRPr="00937991">
        <w:rPr>
          <w:color w:val="000000" w:themeColor="text1"/>
          <w:lang w:val="en-US"/>
        </w:rPr>
        <w:t>=0.03,</w:t>
      </w:r>
      <w:r w:rsidRPr="00937991">
        <w:rPr>
          <w:i/>
          <w:color w:val="000000" w:themeColor="text1"/>
          <w:lang w:val="en-US"/>
        </w:rPr>
        <w:t xml:space="preserve"> t</w:t>
      </w:r>
      <w:r w:rsidRPr="00937991">
        <w:rPr>
          <w:color w:val="000000" w:themeColor="text1"/>
          <w:lang w:val="en-US"/>
        </w:rPr>
        <w:t xml:space="preserve">=-1.6, </w:t>
      </w:r>
      <w:r w:rsidRPr="00937991">
        <w:rPr>
          <w:i/>
          <w:color w:val="000000" w:themeColor="text1"/>
          <w:lang w:val="en-US"/>
        </w:rPr>
        <w:t>p</w:t>
      </w:r>
      <w:r w:rsidRPr="00937991">
        <w:rPr>
          <w:color w:val="000000" w:themeColor="text1"/>
          <w:lang w:val="en-US"/>
        </w:rPr>
        <w:t xml:space="preserve">&lt;0.12). And in German, there were no differences in degree of belief in </w:t>
      </w:r>
      <w:r w:rsidRPr="00937991">
        <w:rPr>
          <w:i/>
          <w:color w:val="000000" w:themeColor="text1"/>
          <w:lang w:val="en-US"/>
        </w:rPr>
        <w:t xml:space="preserve">p </w:t>
      </w:r>
      <w:r w:rsidRPr="00937991">
        <w:rPr>
          <w:color w:val="000000" w:themeColor="text1"/>
          <w:lang w:val="en-US"/>
        </w:rPr>
        <w:t xml:space="preserve">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=-.76, </w:t>
      </w:r>
      <w:r w:rsidRPr="00937991">
        <w:rPr>
          <w:i/>
          <w:color w:val="000000" w:themeColor="text1"/>
          <w:lang w:val="en-US"/>
        </w:rPr>
        <w:t>p</w:t>
      </w:r>
      <w:r w:rsidRPr="00937991">
        <w:rPr>
          <w:color w:val="000000" w:themeColor="text1"/>
          <w:lang w:val="en-US"/>
        </w:rPr>
        <w:t>&lt;.46)</w:t>
      </w:r>
      <w:r w:rsidR="009447E9">
        <w:rPr>
          <w:color w:val="000000" w:themeColor="text1"/>
          <w:lang w:val="en-US"/>
        </w:rPr>
        <w:t>,</w:t>
      </w:r>
      <w:r w:rsidRPr="00937991">
        <w:rPr>
          <w:color w:val="000000" w:themeColor="text1"/>
          <w:lang w:val="en-US"/>
        </w:rPr>
        <w:t xml:space="preserve"> nor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=.43, </w:t>
      </w:r>
      <w:r w:rsidRPr="00937991">
        <w:rPr>
          <w:i/>
          <w:color w:val="000000" w:themeColor="text1"/>
          <w:lang w:val="en-US"/>
        </w:rPr>
        <w:t>p</w:t>
      </w:r>
      <w:r w:rsidRPr="00937991">
        <w:rPr>
          <w:color w:val="000000" w:themeColor="text1"/>
          <w:lang w:val="en-US"/>
        </w:rPr>
        <w:t>&lt;.67).</w:t>
      </w:r>
    </w:p>
    <w:p w14:paraId="3F6FF356" w14:textId="77777777" w:rsidR="004465F5" w:rsidRDefault="004465F5" w:rsidP="00E9143E">
      <w:pPr>
        <w:jc w:val="both"/>
        <w:rPr>
          <w:color w:val="000000" w:themeColor="text1"/>
          <w:lang w:val="en-US"/>
        </w:rPr>
      </w:pPr>
    </w:p>
    <w:p w14:paraId="06F5749E" w14:textId="3AC0F1DB" w:rsidR="004465F5" w:rsidRPr="00937991" w:rsidRDefault="00296A8F" w:rsidP="004465F5">
      <w:pPr>
        <w:jc w:val="both"/>
        <w:rPr>
          <w:color w:val="000000" w:themeColor="text1"/>
          <w:lang w:val="en-US"/>
        </w:rPr>
      </w:pPr>
      <w:r>
        <w:rPr>
          <w:noProof/>
          <w:color w:val="000000" w:themeColor="text1"/>
          <w:lang w:val="en-US" w:eastAsia="en-US"/>
        </w:rPr>
        <w:drawing>
          <wp:inline distT="0" distB="0" distL="0" distR="0" wp14:anchorId="170B40DE" wp14:editId="10854809">
            <wp:extent cx="5309235" cy="247752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df"/>
                    <pic:cNvPicPr/>
                  </pic:nvPicPr>
                  <pic:blipFill>
                    <a:blip r:embed="rId16">
                      <a:extLst>
                        <a:ext uri="{28A0092B-C50C-407E-A947-70E740481C1C}">
                          <a14:useLocalDpi xmlns:a14="http://schemas.microsoft.com/office/drawing/2010/main" val="0"/>
                        </a:ext>
                      </a:extLst>
                    </a:blip>
                    <a:stretch>
                      <a:fillRect/>
                    </a:stretch>
                  </pic:blipFill>
                  <pic:spPr>
                    <a:xfrm>
                      <a:off x="0" y="0"/>
                      <a:ext cx="5353871" cy="2498352"/>
                    </a:xfrm>
                    <a:prstGeom prst="rect">
                      <a:avLst/>
                    </a:prstGeom>
                  </pic:spPr>
                </pic:pic>
              </a:graphicData>
            </a:graphic>
          </wp:inline>
        </w:drawing>
      </w:r>
    </w:p>
    <w:p w14:paraId="11877A3D" w14:textId="77777777" w:rsidR="004465F5" w:rsidRPr="00937991" w:rsidRDefault="004465F5" w:rsidP="004465F5">
      <w:pPr>
        <w:jc w:val="both"/>
        <w:rPr>
          <w:i/>
          <w:color w:val="000000" w:themeColor="text1"/>
          <w:lang w:val="en-US"/>
        </w:rPr>
      </w:pPr>
      <w:r w:rsidRPr="00937991">
        <w:rPr>
          <w:i/>
          <w:color w:val="000000" w:themeColor="text1"/>
          <w:lang w:val="en-US"/>
        </w:rPr>
        <w:t>Figure 5: Mean probability of listener and speaker belief in p by utterance for English (left) and</w:t>
      </w:r>
      <w:r>
        <w:rPr>
          <w:i/>
          <w:color w:val="000000" w:themeColor="text1"/>
          <w:lang w:val="en-US"/>
        </w:rPr>
        <w:t xml:space="preserve"> </w:t>
      </w:r>
      <w:r w:rsidRPr="00937991">
        <w:rPr>
          <w:i/>
          <w:color w:val="000000" w:themeColor="text1"/>
          <w:lang w:val="en-US"/>
        </w:rPr>
        <w:t>German (right). Error bars indicate 95% bootstrapped confidence intervals.</w:t>
      </w:r>
    </w:p>
    <w:p w14:paraId="1569296A" w14:textId="77777777" w:rsidR="004465F5" w:rsidRPr="00937991" w:rsidRDefault="004465F5" w:rsidP="00E9143E">
      <w:pPr>
        <w:jc w:val="both"/>
        <w:rPr>
          <w:color w:val="000000" w:themeColor="text1"/>
          <w:lang w:val="en-US"/>
        </w:rPr>
      </w:pPr>
    </w:p>
    <w:p w14:paraId="7E668445" w14:textId="4F19D678" w:rsidR="00087419" w:rsidRPr="00937991" w:rsidRDefault="004D2EF4" w:rsidP="00087419">
      <w:pPr>
        <w:jc w:val="both"/>
        <w:rPr>
          <w:color w:val="000000" w:themeColor="text1"/>
          <w:lang w:val="en-US"/>
        </w:rPr>
      </w:pPr>
      <w:r>
        <w:rPr>
          <w:color w:val="000000" w:themeColor="text1"/>
          <w:lang w:val="en-US"/>
        </w:rPr>
        <w:t>To address the question</w:t>
      </w:r>
      <w:r w:rsidR="009B7DFD">
        <w:rPr>
          <w:color w:val="000000" w:themeColor="text1"/>
          <w:lang w:val="en-US"/>
        </w:rPr>
        <w:t xml:space="preserve"> of </w:t>
      </w:r>
      <w:r w:rsidR="005972A4" w:rsidRPr="00937991">
        <w:rPr>
          <w:color w:val="000000" w:themeColor="text1"/>
          <w:lang w:val="en-US"/>
        </w:rPr>
        <w:t xml:space="preserve">whether inferred speaker evidence </w:t>
      </w:r>
      <w:r w:rsidR="006E36BE">
        <w:rPr>
          <w:color w:val="000000" w:themeColor="text1"/>
          <w:lang w:val="en-US"/>
        </w:rPr>
        <w:t>tracks</w:t>
      </w:r>
      <w:r w:rsidR="005972A4" w:rsidRPr="00937991">
        <w:rPr>
          <w:color w:val="000000" w:themeColor="text1"/>
          <w:lang w:val="en-US"/>
        </w:rPr>
        <w:t xml:space="preserve"> the production results </w:t>
      </w:r>
      <w:r w:rsidR="009B7DFD">
        <w:rPr>
          <w:color w:val="000000" w:themeColor="text1"/>
          <w:lang w:val="en-US"/>
        </w:rPr>
        <w:t xml:space="preserve">reported in </w:t>
      </w:r>
      <w:r w:rsidR="005972A4" w:rsidRPr="00937991">
        <w:rPr>
          <w:color w:val="000000" w:themeColor="text1"/>
          <w:lang w:val="en-US"/>
        </w:rPr>
        <w:t>Section 3</w:t>
      </w:r>
      <w:r>
        <w:rPr>
          <w:color w:val="000000" w:themeColor="text1"/>
          <w:lang w:val="en-US"/>
        </w:rPr>
        <w:t xml:space="preserve">, </w:t>
      </w:r>
      <w:r w:rsidR="005972A4" w:rsidRPr="00937991">
        <w:rPr>
          <w:color w:val="000000" w:themeColor="text1"/>
          <w:lang w:val="en-US"/>
        </w:rPr>
        <w:t xml:space="preserve">we conducted </w:t>
      </w:r>
      <w:r w:rsidR="006E36BE">
        <w:rPr>
          <w:color w:val="000000" w:themeColor="text1"/>
          <w:lang w:val="en-US"/>
        </w:rPr>
        <w:t>two further</w:t>
      </w:r>
      <w:r w:rsidR="006E36BE" w:rsidRPr="00937991">
        <w:rPr>
          <w:color w:val="000000" w:themeColor="text1"/>
          <w:lang w:val="en-US"/>
        </w:rPr>
        <w:t xml:space="preserve"> </w:t>
      </w:r>
      <w:r w:rsidR="005972A4" w:rsidRPr="00937991">
        <w:rPr>
          <w:color w:val="000000" w:themeColor="text1"/>
          <w:lang w:val="en-US"/>
        </w:rPr>
        <w:t>mixed effects</w:t>
      </w:r>
      <w:r w:rsidR="006E36BE">
        <w:rPr>
          <w:color w:val="000000" w:themeColor="text1"/>
          <w:lang w:val="en-US"/>
        </w:rPr>
        <w:t xml:space="preserve"> </w:t>
      </w:r>
      <w:r w:rsidR="005972A4" w:rsidRPr="00937991">
        <w:rPr>
          <w:color w:val="000000" w:themeColor="text1"/>
          <w:lang w:val="en-US"/>
        </w:rPr>
        <w:t>regression</w:t>
      </w:r>
      <w:r w:rsidR="006E36BE">
        <w:rPr>
          <w:color w:val="000000" w:themeColor="text1"/>
          <w:lang w:val="en-US"/>
        </w:rPr>
        <w:t>s</w:t>
      </w:r>
      <w:r w:rsidR="00616A37">
        <w:rPr>
          <w:color w:val="000000" w:themeColor="text1"/>
          <w:lang w:val="en-US"/>
        </w:rPr>
        <w:t>:</w:t>
      </w:r>
      <w:r w:rsidR="006E36BE">
        <w:rPr>
          <w:color w:val="000000" w:themeColor="text1"/>
          <w:lang w:val="en-US"/>
        </w:rPr>
        <w:t xml:space="preserve"> a linear model</w:t>
      </w:r>
      <w:r w:rsidR="005972A4" w:rsidRPr="00937991">
        <w:rPr>
          <w:color w:val="000000" w:themeColor="text1"/>
          <w:lang w:val="en-US"/>
        </w:rPr>
        <w:t xml:space="preserve"> predicting inferred strength of evidence for </w:t>
      </w:r>
      <w:r w:rsidR="005972A4" w:rsidRPr="00937991">
        <w:rPr>
          <w:i/>
          <w:color w:val="000000" w:themeColor="text1"/>
          <w:lang w:val="en-US"/>
        </w:rPr>
        <w:t>p</w:t>
      </w:r>
      <w:r w:rsidR="006E36BE" w:rsidRPr="00875DAE">
        <w:rPr>
          <w:color w:val="000000" w:themeColor="text1"/>
          <w:lang w:val="en-US"/>
        </w:rPr>
        <w:t xml:space="preserve">, and a logistic model predicting log odds of the speaker having had direct </w:t>
      </w:r>
      <w:r w:rsidR="00616A37">
        <w:rPr>
          <w:color w:val="000000" w:themeColor="text1"/>
          <w:lang w:val="en-US"/>
        </w:rPr>
        <w:t>vs.</w:t>
      </w:r>
      <w:r w:rsidR="006E36BE" w:rsidRPr="00875DAE">
        <w:rPr>
          <w:color w:val="000000" w:themeColor="text1"/>
          <w:lang w:val="en-US"/>
        </w:rPr>
        <w:t xml:space="preserve"> any other type of evidence. The models included</w:t>
      </w:r>
      <w:r w:rsidR="005972A4" w:rsidRPr="00937991">
        <w:rPr>
          <w:color w:val="000000" w:themeColor="text1"/>
          <w:lang w:val="en-US"/>
        </w:rPr>
        <w:t xml:space="preserve">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separately for English and </w:t>
      </w:r>
      <w:r w:rsidR="005972A4" w:rsidRPr="00937991">
        <w:rPr>
          <w:color w:val="000000" w:themeColor="text1"/>
          <w:lang w:val="en-US"/>
        </w:rPr>
        <w:lastRenderedPageBreak/>
        <w:t>German. The model</w:t>
      </w:r>
      <w:r w:rsidR="00294DC7">
        <w:rPr>
          <w:color w:val="000000" w:themeColor="text1"/>
          <w:lang w:val="en-US"/>
        </w:rPr>
        <w:t>s</w:t>
      </w:r>
      <w:r w:rsidR="005972A4" w:rsidRPr="00937991">
        <w:rPr>
          <w:color w:val="000000" w:themeColor="text1"/>
          <w:lang w:val="en-US"/>
        </w:rPr>
        <w:t xml:space="preserve"> included </w:t>
      </w:r>
      <w:r w:rsidR="00294DC7">
        <w:rPr>
          <w:color w:val="000000" w:themeColor="text1"/>
          <w:lang w:val="en-US"/>
        </w:rPr>
        <w:t>the maximal random effects structure that allowed the models to converge (</w:t>
      </w:r>
      <w:r w:rsidR="005972A4" w:rsidRPr="00937991">
        <w:rPr>
          <w:color w:val="000000" w:themeColor="text1"/>
          <w:lang w:val="en-US"/>
        </w:rPr>
        <w:t>random by-participant and by-item intercepts</w:t>
      </w:r>
      <w:r w:rsidR="00294DC7">
        <w:rPr>
          <w:color w:val="000000" w:themeColor="text1"/>
          <w:lang w:val="en-US"/>
        </w:rPr>
        <w:t>)</w:t>
      </w:r>
      <w:r w:rsidR="005972A4" w:rsidRPr="00937991">
        <w:rPr>
          <w:color w:val="000000" w:themeColor="text1"/>
          <w:lang w:val="en-US"/>
        </w:rPr>
        <w:t>. Figure</w:t>
      </w:r>
      <w:r w:rsidR="00AD77D8">
        <w:rPr>
          <w:color w:val="000000" w:themeColor="text1"/>
          <w:lang w:val="en-US"/>
        </w:rPr>
        <w:t>s</w:t>
      </w:r>
      <w:r w:rsidR="005972A4" w:rsidRPr="00937991">
        <w:rPr>
          <w:color w:val="000000" w:themeColor="text1"/>
          <w:lang w:val="en-US"/>
        </w:rPr>
        <w:t xml:space="preserve"> 6</w:t>
      </w:r>
      <w:r w:rsidR="00AD77D8">
        <w:rPr>
          <w:color w:val="000000" w:themeColor="text1"/>
          <w:lang w:val="en-US"/>
        </w:rPr>
        <w:t xml:space="preserve"> and 7</w:t>
      </w:r>
      <w:r w:rsidR="005972A4" w:rsidRPr="00937991">
        <w:rPr>
          <w:color w:val="000000" w:themeColor="text1"/>
          <w:lang w:val="en-US"/>
        </w:rPr>
        <w:t xml:space="preserve"> </w:t>
      </w:r>
      <w:r w:rsidR="001A414A">
        <w:rPr>
          <w:color w:val="000000" w:themeColor="text1"/>
          <w:lang w:val="en-US"/>
        </w:rPr>
        <w:t xml:space="preserve">in Section 5 below </w:t>
      </w:r>
      <w:r w:rsidR="005972A4" w:rsidRPr="00937991">
        <w:rPr>
          <w:color w:val="000000" w:themeColor="text1"/>
          <w:lang w:val="en-US"/>
        </w:rPr>
        <w:t xml:space="preserve">show mean evidence strength </w:t>
      </w:r>
      <w:r w:rsidR="00AD77D8">
        <w:rPr>
          <w:color w:val="000000" w:themeColor="text1"/>
          <w:lang w:val="en-US"/>
        </w:rPr>
        <w:t xml:space="preserve">and type, respectively, that was </w:t>
      </w:r>
      <w:r w:rsidR="005972A4" w:rsidRPr="00937991">
        <w:rPr>
          <w:color w:val="000000" w:themeColor="text1"/>
          <w:lang w:val="en-US"/>
        </w:rPr>
        <w:t xml:space="preserve">ascribed to speakers </w:t>
      </w:r>
      <w:r w:rsidR="00AD77D8">
        <w:rPr>
          <w:color w:val="000000" w:themeColor="text1"/>
          <w:lang w:val="en-US"/>
        </w:rPr>
        <w:t xml:space="preserve">depending on the </w:t>
      </w:r>
      <w:r w:rsidR="005972A4" w:rsidRPr="00937991">
        <w:rPr>
          <w:color w:val="000000" w:themeColor="text1"/>
          <w:lang w:val="en-US"/>
        </w:rPr>
        <w:t>utterance</w:t>
      </w:r>
      <w:r w:rsidR="00AD77D8">
        <w:rPr>
          <w:color w:val="000000" w:themeColor="text1"/>
          <w:lang w:val="en-US"/>
        </w:rPr>
        <w:t xml:space="preserve"> they chose</w:t>
      </w:r>
      <w:r w:rsidR="005972A4" w:rsidRPr="00937991">
        <w:rPr>
          <w:color w:val="000000" w:themeColor="text1"/>
          <w:lang w:val="en-US"/>
        </w:rPr>
        <w:t xml:space="preserve">. </w:t>
      </w:r>
      <w:r w:rsidR="006A231D">
        <w:rPr>
          <w:color w:val="000000" w:themeColor="text1"/>
          <w:lang w:val="en-US"/>
        </w:rPr>
        <w:t>I</w:t>
      </w:r>
      <w:r w:rsidR="005972A4" w:rsidRPr="00937991">
        <w:rPr>
          <w:color w:val="000000" w:themeColor="text1"/>
          <w:lang w:val="en-US"/>
        </w:rPr>
        <w:t xml:space="preserve">n English, participants inferred stronger evidence was available to the speaker after observing the bare utterance than </w:t>
      </w:r>
      <w:r w:rsidR="005972A4" w:rsidRPr="00937991">
        <w:rPr>
          <w:i/>
          <w:color w:val="000000" w:themeColor="text1"/>
          <w:lang w:val="en-US"/>
        </w:rPr>
        <w:t xml:space="preserve">must 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=3.74, </w:t>
      </w:r>
      <w:r w:rsidR="005972A4" w:rsidRPr="00937991">
        <w:rPr>
          <w:i/>
          <w:color w:val="000000" w:themeColor="text1"/>
          <w:lang w:val="en-US"/>
        </w:rPr>
        <w:t>p</w:t>
      </w:r>
      <w:r w:rsidR="005972A4" w:rsidRPr="00937991">
        <w:rPr>
          <w:color w:val="000000" w:themeColor="text1"/>
          <w:lang w:val="en-US"/>
        </w:rPr>
        <w:t>&lt; .0003)</w:t>
      </w:r>
      <w:r w:rsidR="006A231D">
        <w:rPr>
          <w:color w:val="000000" w:themeColor="text1"/>
          <w:lang w:val="en-US"/>
        </w:rPr>
        <w:t xml:space="preserve"> and the evidence was more likely to be direct </w:t>
      </w:r>
      <w:r w:rsidR="006A231D" w:rsidRPr="00937991">
        <w:rPr>
          <w:color w:val="000000" w:themeColor="text1"/>
          <w:lang w:val="en-US"/>
        </w:rPr>
        <w:t>(</w:t>
      </w:r>
      <w:r w:rsidR="006A231D" w:rsidRPr="00937991">
        <w:rPr>
          <w:i/>
          <w:color w:val="000000" w:themeColor="text1"/>
        </w:rPr>
        <w:t>β</w:t>
      </w:r>
      <w:r w:rsidR="00601710">
        <w:rPr>
          <w:color w:val="000000" w:themeColor="text1"/>
          <w:lang w:val="en-US"/>
        </w:rPr>
        <w:t>=3.36</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78</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.0001</w:t>
      </w:r>
      <w:r w:rsidR="006A231D" w:rsidRPr="00937991">
        <w:rPr>
          <w:color w:val="000000" w:themeColor="text1"/>
          <w:lang w:val="en-US"/>
        </w:rPr>
        <w:t>)</w:t>
      </w:r>
      <w:r w:rsidR="005972A4" w:rsidRPr="00937991">
        <w:rPr>
          <w:color w:val="000000" w:themeColor="text1"/>
          <w:lang w:val="en-US"/>
        </w:rPr>
        <w:t xml:space="preserve">, but inferred evidence strength was no different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=.55, </w:t>
      </w:r>
      <w:r w:rsidR="005972A4" w:rsidRPr="00937991">
        <w:rPr>
          <w:i/>
          <w:color w:val="000000" w:themeColor="text1"/>
          <w:lang w:val="en-US"/>
        </w:rPr>
        <w:t>p</w:t>
      </w:r>
      <w:r w:rsidR="005972A4" w:rsidRPr="00937991">
        <w:rPr>
          <w:color w:val="000000" w:themeColor="text1"/>
          <w:lang w:val="en-US"/>
        </w:rPr>
        <w:t xml:space="preserve">&lt; .59)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=0.02,</w:t>
      </w:r>
      <w:r w:rsidR="005972A4" w:rsidRPr="00937991">
        <w:rPr>
          <w:i/>
          <w:color w:val="000000" w:themeColor="text1"/>
          <w:lang w:val="en-US"/>
        </w:rPr>
        <w:t xml:space="preserve"> t</w:t>
      </w:r>
      <w:r w:rsidR="005972A4" w:rsidRPr="00937991">
        <w:rPr>
          <w:color w:val="000000" w:themeColor="text1"/>
          <w:lang w:val="en-US"/>
        </w:rPr>
        <w:t xml:space="preserve">=-.89, </w:t>
      </w:r>
      <w:r w:rsidR="005972A4" w:rsidRPr="00937991">
        <w:rPr>
          <w:i/>
          <w:color w:val="000000" w:themeColor="text1"/>
          <w:lang w:val="en-US"/>
        </w:rPr>
        <w:t>p</w:t>
      </w:r>
      <w:r w:rsidR="005972A4" w:rsidRPr="00937991">
        <w:rPr>
          <w:color w:val="000000" w:themeColor="text1"/>
          <w:lang w:val="en-US"/>
        </w:rPr>
        <w:t>&lt; .38)</w:t>
      </w:r>
      <w:r w:rsidR="006A231D">
        <w:rPr>
          <w:color w:val="000000" w:themeColor="text1"/>
          <w:lang w:val="en-US"/>
        </w:rPr>
        <w:t xml:space="preserve">, nor was inferred evidence type </w:t>
      </w:r>
      <w:r w:rsidR="006A231D" w:rsidRPr="00937991">
        <w:rPr>
          <w:color w:val="000000" w:themeColor="text1"/>
          <w:lang w:val="en-US"/>
        </w:rPr>
        <w:t>(</w:t>
      </w:r>
      <w:r w:rsidR="006A231D" w:rsidRPr="00937991">
        <w:rPr>
          <w:i/>
          <w:color w:val="000000" w:themeColor="text1"/>
        </w:rPr>
        <w:t>β</w:t>
      </w:r>
      <w:r w:rsidR="006A231D">
        <w:rPr>
          <w:color w:val="000000" w:themeColor="text1"/>
          <w:lang w:val="en-US"/>
        </w:rPr>
        <w:t>=.</w:t>
      </w:r>
      <w:r w:rsidR="000A4625">
        <w:rPr>
          <w:color w:val="000000" w:themeColor="text1"/>
          <w:lang w:val="en-US"/>
        </w:rPr>
        <w:t>28</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81</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r w:rsidR="000A4625">
        <w:rPr>
          <w:color w:val="000000" w:themeColor="text1"/>
          <w:lang w:val="en-US"/>
        </w:rPr>
        <w:t>73</w:t>
      </w:r>
      <w:r w:rsidR="006A231D">
        <w:rPr>
          <w:color w:val="000000" w:themeColor="text1"/>
          <w:lang w:val="en-US"/>
        </w:rPr>
        <w:t xml:space="preserve"> and </w:t>
      </w:r>
      <w:r w:rsidR="006A231D" w:rsidRPr="00937991">
        <w:rPr>
          <w:i/>
          <w:color w:val="000000" w:themeColor="text1"/>
        </w:rPr>
        <w:t>β</w:t>
      </w:r>
      <w:r w:rsidR="006A231D">
        <w:rPr>
          <w:color w:val="000000" w:themeColor="text1"/>
          <w:lang w:val="en-US"/>
        </w:rPr>
        <w:t>=.</w:t>
      </w:r>
      <w:r w:rsidR="000A4625">
        <w:rPr>
          <w:color w:val="000000" w:themeColor="text1"/>
          <w:lang w:val="en-US"/>
        </w:rPr>
        <w:t>13</w:t>
      </w:r>
      <w:r w:rsidR="006A231D" w:rsidRPr="00937991">
        <w:rPr>
          <w:color w:val="000000" w:themeColor="text1"/>
          <w:lang w:val="en-US"/>
        </w:rPr>
        <w:t xml:space="preserve">, </w:t>
      </w:r>
      <w:r w:rsidR="006A231D" w:rsidRPr="00937991">
        <w:rPr>
          <w:i/>
          <w:color w:val="000000" w:themeColor="text1"/>
          <w:lang w:val="en-US"/>
        </w:rPr>
        <w:t>SE</w:t>
      </w:r>
      <w:r w:rsidR="006A231D">
        <w:rPr>
          <w:color w:val="000000" w:themeColor="text1"/>
          <w:lang w:val="en-US"/>
        </w:rPr>
        <w:t>=0.</w:t>
      </w:r>
      <w:r w:rsidR="000A4625">
        <w:rPr>
          <w:color w:val="000000" w:themeColor="text1"/>
          <w:lang w:val="en-US"/>
        </w:rPr>
        <w:t>81</w:t>
      </w:r>
      <w:r w:rsidR="006A231D" w:rsidRPr="00937991">
        <w:rPr>
          <w:color w:val="000000" w:themeColor="text1"/>
          <w:lang w:val="en-US"/>
        </w:rPr>
        <w:t xml:space="preserve">, </w:t>
      </w:r>
      <w:r w:rsidR="006A231D" w:rsidRPr="00937991">
        <w:rPr>
          <w:i/>
          <w:color w:val="000000" w:themeColor="text1"/>
          <w:lang w:val="en-US"/>
        </w:rPr>
        <w:t>p</w:t>
      </w:r>
      <w:r w:rsidR="006A231D">
        <w:rPr>
          <w:color w:val="000000" w:themeColor="text1"/>
          <w:lang w:val="en-US"/>
        </w:rPr>
        <w:t>&lt; .</w:t>
      </w:r>
      <w:r w:rsidR="000A4625">
        <w:rPr>
          <w:color w:val="000000" w:themeColor="text1"/>
          <w:lang w:val="en-US"/>
        </w:rPr>
        <w:t>73</w:t>
      </w:r>
      <w:r w:rsidR="006A231D" w:rsidRPr="00937991">
        <w:rPr>
          <w:color w:val="000000" w:themeColor="text1"/>
          <w:lang w:val="en-US"/>
        </w:rPr>
        <w:t>)</w:t>
      </w:r>
      <w:r w:rsidR="005972A4" w:rsidRPr="00937991">
        <w:rPr>
          <w:color w:val="000000" w:themeColor="text1"/>
          <w:lang w:val="en-US"/>
        </w:rPr>
        <w:t xml:space="preserve">. </w:t>
      </w:r>
      <w:proofErr w:type="gramStart"/>
      <w:r w:rsidR="00703139">
        <w:rPr>
          <w:color w:val="000000" w:themeColor="text1"/>
          <w:lang w:val="en-US"/>
        </w:rPr>
        <w:t>Similarly</w:t>
      </w:r>
      <w:proofErr w:type="gramEnd"/>
      <w:r w:rsidR="00703139">
        <w:rPr>
          <w:color w:val="000000" w:themeColor="text1"/>
          <w:lang w:val="en-US"/>
        </w:rPr>
        <w:t xml:space="preserve"> i</w:t>
      </w:r>
      <w:r w:rsidR="005972A4" w:rsidRPr="00937991">
        <w:rPr>
          <w:color w:val="000000" w:themeColor="text1"/>
          <w:lang w:val="en-US"/>
        </w:rPr>
        <w:t xml:space="preserve">n German, participants inferred stronger evidence was available to the speaker after observing the bare utterance than </w:t>
      </w:r>
      <w:r w:rsidR="005972A4" w:rsidRPr="00937991">
        <w:rPr>
          <w:i/>
          <w:color w:val="000000" w:themeColor="text1"/>
          <w:lang w:val="en-US"/>
        </w:rPr>
        <w:t>muss</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=3.23, </w:t>
      </w:r>
      <w:r w:rsidR="005972A4" w:rsidRPr="00937991">
        <w:rPr>
          <w:i/>
          <w:color w:val="000000" w:themeColor="text1"/>
          <w:lang w:val="en-US"/>
        </w:rPr>
        <w:t>p</w:t>
      </w:r>
      <w:r w:rsidR="005972A4" w:rsidRPr="00937991">
        <w:rPr>
          <w:color w:val="000000" w:themeColor="text1"/>
          <w:lang w:val="en-US"/>
        </w:rPr>
        <w:t>&lt; .002)</w:t>
      </w:r>
      <w:r w:rsidR="007D7AD5">
        <w:rPr>
          <w:color w:val="000000" w:themeColor="text1"/>
          <w:lang w:val="en-US"/>
        </w:rPr>
        <w:t xml:space="preserve"> and the evidence was more likely to be direct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=3.40</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=0.86</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.0001</w:t>
      </w:r>
      <w:r w:rsidR="007D7AD5" w:rsidRPr="00937991">
        <w:rPr>
          <w:color w:val="000000" w:themeColor="text1"/>
          <w:lang w:val="en-US"/>
        </w:rPr>
        <w:t>)</w:t>
      </w:r>
      <w:r w:rsidR="005972A4" w:rsidRPr="00937991">
        <w:rPr>
          <w:color w:val="000000" w:themeColor="text1"/>
          <w:lang w:val="en-US"/>
        </w:rPr>
        <w:t>. In addition, they inferred</w:t>
      </w:r>
      <w:r w:rsidR="00087419" w:rsidRPr="00937991">
        <w:rPr>
          <w:color w:val="000000" w:themeColor="text1"/>
          <w:lang w:val="en-US"/>
        </w:rPr>
        <w:t xml:space="preserve"> </w:t>
      </w:r>
      <w:r w:rsidR="005972A4" w:rsidRPr="00937991">
        <w:rPr>
          <w:color w:val="000000" w:themeColor="text1"/>
          <w:lang w:val="en-US"/>
        </w:rPr>
        <w:t xml:space="preserve">that the available evidence must have been weaker upon observing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=-.05, </w:t>
      </w:r>
      <w:r w:rsidR="005972A4" w:rsidRPr="00937991">
        <w:rPr>
          <w:i/>
          <w:color w:val="000000" w:themeColor="text1"/>
          <w:lang w:val="en-US"/>
        </w:rPr>
        <w:t>SE</w:t>
      </w:r>
      <w:r w:rsidR="005972A4" w:rsidRPr="00937991">
        <w:rPr>
          <w:color w:val="000000" w:themeColor="text1"/>
          <w:lang w:val="en-US"/>
        </w:rPr>
        <w:t>=.02,</w:t>
      </w:r>
      <w:r w:rsidR="00087419" w:rsidRPr="00937991">
        <w:rPr>
          <w:color w:val="000000" w:themeColor="text1"/>
          <w:lang w:val="en-US"/>
        </w:rPr>
        <w:t xml:space="preserve"> </w:t>
      </w:r>
      <w:r w:rsidR="00087419" w:rsidRPr="00937991">
        <w:rPr>
          <w:i/>
          <w:color w:val="000000" w:themeColor="text1"/>
          <w:lang w:val="en-US"/>
        </w:rPr>
        <w:t>t</w:t>
      </w:r>
      <w:r w:rsidR="00087419" w:rsidRPr="00937991">
        <w:rPr>
          <w:color w:val="000000" w:themeColor="text1"/>
          <w:lang w:val="en-US"/>
        </w:rPr>
        <w:t xml:space="preserve">=-2.1, </w:t>
      </w:r>
      <w:r w:rsidR="00087419" w:rsidRPr="00937991">
        <w:rPr>
          <w:i/>
          <w:color w:val="000000" w:themeColor="text1"/>
          <w:lang w:val="en-US"/>
        </w:rPr>
        <w:t>p</w:t>
      </w:r>
      <w:r w:rsidR="00087419" w:rsidRPr="00937991">
        <w:rPr>
          <w:color w:val="000000" w:themeColor="text1"/>
          <w:lang w:val="en-US"/>
        </w:rPr>
        <w:t xml:space="preserve">&lt; .04), but inferred evidence strength was no different for </w:t>
      </w:r>
      <w:proofErr w:type="spellStart"/>
      <w:r w:rsidR="00087419" w:rsidRPr="00937991">
        <w:rPr>
          <w:i/>
          <w:color w:val="000000" w:themeColor="text1"/>
          <w:lang w:val="en-US"/>
        </w:rPr>
        <w:t>wohl</w:t>
      </w:r>
      <w:proofErr w:type="spellEnd"/>
      <w:r w:rsidR="00087419" w:rsidRPr="00937991">
        <w:rPr>
          <w:color w:val="000000" w:themeColor="text1"/>
          <w:lang w:val="en-US"/>
        </w:rPr>
        <w:t xml:space="preserve"> </w:t>
      </w:r>
      <w:r w:rsidR="00087419" w:rsidRPr="00937991">
        <w:rPr>
          <w:i/>
          <w:color w:val="000000" w:themeColor="text1"/>
          <w:lang w:val="en-US"/>
        </w:rPr>
        <w:t xml:space="preserve">p </w:t>
      </w:r>
      <w:r w:rsidR="00087419" w:rsidRPr="00937991">
        <w:rPr>
          <w:color w:val="000000" w:themeColor="text1"/>
          <w:lang w:val="en-US"/>
        </w:rPr>
        <w:t>(</w:t>
      </w:r>
      <w:r w:rsidR="00087419" w:rsidRPr="00937991">
        <w:rPr>
          <w:i/>
          <w:color w:val="000000" w:themeColor="text1"/>
        </w:rPr>
        <w:t>β</w:t>
      </w:r>
      <w:r w:rsidR="00087419" w:rsidRPr="00937991">
        <w:rPr>
          <w:color w:val="000000" w:themeColor="text1"/>
          <w:lang w:val="en-US"/>
        </w:rPr>
        <w:t xml:space="preserve">=.001, </w:t>
      </w:r>
      <w:r w:rsidR="00087419" w:rsidRPr="00937991">
        <w:rPr>
          <w:i/>
          <w:color w:val="000000" w:themeColor="text1"/>
          <w:lang w:val="en-US"/>
        </w:rPr>
        <w:t>SE</w:t>
      </w:r>
      <w:r w:rsidR="00087419" w:rsidRPr="00937991">
        <w:rPr>
          <w:color w:val="000000" w:themeColor="text1"/>
          <w:lang w:val="en-US"/>
        </w:rPr>
        <w:t xml:space="preserve">=0.02, </w:t>
      </w:r>
      <w:r w:rsidR="00087419" w:rsidRPr="00937991">
        <w:rPr>
          <w:i/>
          <w:color w:val="000000" w:themeColor="text1"/>
          <w:lang w:val="en-US"/>
        </w:rPr>
        <w:t>t</w:t>
      </w:r>
      <w:r w:rsidR="00087419" w:rsidRPr="00937991">
        <w:rPr>
          <w:color w:val="000000" w:themeColor="text1"/>
          <w:lang w:val="en-US"/>
        </w:rPr>
        <w:t xml:space="preserve">=.07, </w:t>
      </w:r>
      <w:r w:rsidR="00087419" w:rsidRPr="00937991">
        <w:rPr>
          <w:i/>
          <w:color w:val="000000" w:themeColor="text1"/>
          <w:lang w:val="en-US"/>
        </w:rPr>
        <w:t>p</w:t>
      </w:r>
      <w:r w:rsidR="00087419" w:rsidRPr="00937991">
        <w:rPr>
          <w:color w:val="000000" w:themeColor="text1"/>
          <w:lang w:val="en-US"/>
        </w:rPr>
        <w:t>&lt; .95)</w:t>
      </w:r>
      <w:r w:rsidR="007D7AD5">
        <w:rPr>
          <w:color w:val="000000" w:themeColor="text1"/>
          <w:lang w:val="en-US"/>
        </w:rPr>
        <w:t xml:space="preserve">, nor was inferred evidence type </w:t>
      </w:r>
      <w:r w:rsidR="007D7AD5" w:rsidRPr="00937991">
        <w:rPr>
          <w:color w:val="000000" w:themeColor="text1"/>
          <w:lang w:val="en-US"/>
        </w:rPr>
        <w:t>(</w:t>
      </w:r>
      <w:r w:rsidR="007D7AD5" w:rsidRPr="00937991">
        <w:rPr>
          <w:i/>
          <w:color w:val="000000" w:themeColor="text1"/>
        </w:rPr>
        <w:t>β</w:t>
      </w:r>
      <w:r w:rsidR="007D7AD5">
        <w:rPr>
          <w:color w:val="000000" w:themeColor="text1"/>
          <w:lang w:val="en-US"/>
        </w:rPr>
        <w:t>=0.95</w:t>
      </w:r>
      <w:r w:rsidR="007D7AD5" w:rsidRPr="00937991">
        <w:rPr>
          <w:color w:val="000000" w:themeColor="text1"/>
          <w:lang w:val="en-US"/>
        </w:rPr>
        <w:t xml:space="preserve">, </w:t>
      </w:r>
      <w:r w:rsidR="007D7AD5" w:rsidRPr="00937991">
        <w:rPr>
          <w:i/>
          <w:color w:val="000000" w:themeColor="text1"/>
          <w:lang w:val="en-US"/>
        </w:rPr>
        <w:t>SE</w:t>
      </w:r>
      <w:r w:rsidR="007D7AD5">
        <w:rPr>
          <w:color w:val="000000" w:themeColor="text1"/>
          <w:lang w:val="en-US"/>
        </w:rPr>
        <w:t>=0.88</w:t>
      </w:r>
      <w:r w:rsidR="007D7AD5" w:rsidRPr="00937991">
        <w:rPr>
          <w:color w:val="000000" w:themeColor="text1"/>
          <w:lang w:val="en-US"/>
        </w:rPr>
        <w:t xml:space="preserve">, </w:t>
      </w:r>
      <w:r w:rsidR="007D7AD5" w:rsidRPr="00937991">
        <w:rPr>
          <w:i/>
          <w:color w:val="000000" w:themeColor="text1"/>
          <w:lang w:val="en-US"/>
        </w:rPr>
        <w:t>p</w:t>
      </w:r>
      <w:r w:rsidR="007D7AD5">
        <w:rPr>
          <w:color w:val="000000" w:themeColor="text1"/>
          <w:lang w:val="en-US"/>
        </w:rPr>
        <w:t>&lt; .29</w:t>
      </w:r>
      <w:r w:rsidR="007D7AD5" w:rsidRPr="00937991">
        <w:rPr>
          <w:color w:val="000000" w:themeColor="text1"/>
          <w:lang w:val="en-US"/>
        </w:rPr>
        <w:t>)</w:t>
      </w:r>
      <w:r w:rsidR="00087419" w:rsidRPr="00937991">
        <w:rPr>
          <w:color w:val="000000" w:themeColor="text1"/>
          <w:lang w:val="en-US"/>
        </w:rPr>
        <w:t>.</w:t>
      </w:r>
    </w:p>
    <w:p w14:paraId="3DED572F" w14:textId="77777777" w:rsidR="00030BA8" w:rsidRPr="00937991" w:rsidRDefault="00030BA8" w:rsidP="00087419">
      <w:pPr>
        <w:jc w:val="both"/>
        <w:rPr>
          <w:color w:val="000000" w:themeColor="text1"/>
          <w:lang w:val="en-US"/>
        </w:rPr>
      </w:pPr>
    </w:p>
    <w:p w14:paraId="55367353" w14:textId="6B89B1A9" w:rsidR="00030BA8" w:rsidRPr="00937991" w:rsidRDefault="005972A4" w:rsidP="00E9143E">
      <w:pPr>
        <w:jc w:val="both"/>
        <w:rPr>
          <w:color w:val="000000" w:themeColor="text1"/>
          <w:lang w:val="en-US"/>
        </w:rPr>
      </w:pPr>
      <w:r w:rsidRPr="00937991">
        <w:rPr>
          <w:color w:val="000000" w:themeColor="text1"/>
          <w:lang w:val="en-US"/>
        </w:rPr>
        <w:t xml:space="preserve">Taken together, the results of the current experiment on comprehension mirror those from production: bare utterances lead to the greatest degree of belief in </w:t>
      </w:r>
      <w:r w:rsidRPr="00937991">
        <w:rPr>
          <w:i/>
          <w:color w:val="000000" w:themeColor="text1"/>
          <w:lang w:val="en-US"/>
        </w:rPr>
        <w:t xml:space="preserve">p </w:t>
      </w:r>
      <w:r w:rsidRPr="00937991">
        <w:rPr>
          <w:color w:val="000000" w:themeColor="text1"/>
          <w:lang w:val="en-US"/>
        </w:rPr>
        <w:t xml:space="preserve">while indicating that the </w:t>
      </w:r>
      <w:r w:rsidR="004465F5">
        <w:rPr>
          <w:color w:val="000000" w:themeColor="text1"/>
          <w:lang w:val="en-US"/>
        </w:rPr>
        <w:t xml:space="preserve">speaker had access to </w:t>
      </w:r>
      <w:r w:rsidR="00FA2881">
        <w:rPr>
          <w:color w:val="000000" w:themeColor="text1"/>
          <w:lang w:val="en-US"/>
        </w:rPr>
        <w:t xml:space="preserve">very </w:t>
      </w:r>
      <w:r w:rsidRPr="00937991">
        <w:rPr>
          <w:color w:val="000000" w:themeColor="text1"/>
          <w:lang w:val="en-US"/>
        </w:rPr>
        <w:t xml:space="preserve">strong </w:t>
      </w:r>
      <w:r w:rsidR="00FA2881">
        <w:rPr>
          <w:color w:val="000000" w:themeColor="text1"/>
          <w:lang w:val="en-US"/>
        </w:rPr>
        <w:t xml:space="preserve">and likely direct </w:t>
      </w:r>
      <w:r w:rsidRPr="00937991">
        <w:rPr>
          <w:color w:val="000000" w:themeColor="text1"/>
          <w:lang w:val="en-US"/>
        </w:rPr>
        <w:t xml:space="preserve">evidence. </w:t>
      </w:r>
      <w:r w:rsidR="0021223B">
        <w:rPr>
          <w:color w:val="000000" w:themeColor="text1"/>
          <w:lang w:val="en-US"/>
        </w:rPr>
        <w:t xml:space="preserve">Listener </w:t>
      </w:r>
      <w:r w:rsidRPr="00937991">
        <w:rPr>
          <w:color w:val="000000" w:themeColor="text1"/>
          <w:lang w:val="en-US"/>
        </w:rPr>
        <w:t xml:space="preserve">belief and inferred evidence strength decrease with the epistemic modals; </w:t>
      </w:r>
      <w:r w:rsidRPr="00937991">
        <w:rPr>
          <w:i/>
          <w:color w:val="000000" w:themeColor="text1"/>
          <w:lang w:val="en-US"/>
        </w:rPr>
        <w:t>must/muss</w:t>
      </w:r>
      <w:r w:rsidRPr="00937991">
        <w:rPr>
          <w:color w:val="000000" w:themeColor="text1"/>
          <w:lang w:val="en-US"/>
        </w:rPr>
        <w:t xml:space="preserve"> patterns with </w:t>
      </w:r>
      <w:r w:rsidRPr="00937991">
        <w:rPr>
          <w:i/>
          <w:color w:val="000000" w:themeColor="text1"/>
          <w:lang w:val="en-US"/>
        </w:rPr>
        <w:t>probably</w:t>
      </w:r>
      <w:r w:rsidRPr="00937991">
        <w:rPr>
          <w:color w:val="000000" w:themeColor="text1"/>
          <w:lang w:val="en-US"/>
        </w:rPr>
        <w:t>/</w:t>
      </w:r>
      <w:proofErr w:type="spellStart"/>
      <w:r w:rsidRPr="00937991">
        <w:rPr>
          <w:i/>
          <w:color w:val="000000" w:themeColor="text1"/>
          <w:lang w:val="en-US"/>
        </w:rPr>
        <w:t>vermutlich</w:t>
      </w:r>
      <w:proofErr w:type="spellEnd"/>
      <w:r w:rsidRPr="00937991">
        <w:rPr>
          <w:color w:val="000000" w:themeColor="text1"/>
          <w:lang w:val="en-US"/>
        </w:rPr>
        <w:t>.</w:t>
      </w:r>
      <w:r w:rsidR="0021223B">
        <w:rPr>
          <w:color w:val="000000" w:themeColor="text1"/>
          <w:lang w:val="en-US"/>
        </w:rPr>
        <w:t xml:space="preserve"> </w:t>
      </w:r>
      <w:r w:rsidRPr="00937991">
        <w:rPr>
          <w:color w:val="000000" w:themeColor="text1"/>
          <w:lang w:val="en-US"/>
        </w:rPr>
        <w:t xml:space="preserve">Crucially, </w:t>
      </w:r>
      <w:r w:rsidRPr="00937991">
        <w:rPr>
          <w:i/>
          <w:color w:val="000000" w:themeColor="text1"/>
          <w:lang w:val="en-US"/>
        </w:rPr>
        <w:t>muss</w:t>
      </w:r>
      <w:r w:rsidRPr="00937991">
        <w:rPr>
          <w:color w:val="000000" w:themeColor="text1"/>
          <w:lang w:val="en-US"/>
        </w:rPr>
        <w:t xml:space="preserve"> also patterns with the discourse particle </w:t>
      </w:r>
      <w:proofErr w:type="spellStart"/>
      <w:r w:rsidRPr="00937991">
        <w:rPr>
          <w:i/>
          <w:color w:val="000000" w:themeColor="text1"/>
          <w:lang w:val="en-US"/>
        </w:rPr>
        <w:t>wohl</w:t>
      </w:r>
      <w:proofErr w:type="spellEnd"/>
      <w:r w:rsidR="004465F5">
        <w:rPr>
          <w:color w:val="000000" w:themeColor="text1"/>
          <w:lang w:val="en-US"/>
        </w:rPr>
        <w:t xml:space="preserve">. </w:t>
      </w:r>
      <w:r w:rsidRPr="00937991">
        <w:rPr>
          <w:color w:val="000000" w:themeColor="text1"/>
          <w:lang w:val="en-US"/>
        </w:rPr>
        <w:t xml:space="preserve">We observed the same similarity in behavior between </w:t>
      </w:r>
      <w:r w:rsidRPr="00937991">
        <w:rPr>
          <w:i/>
          <w:color w:val="000000" w:themeColor="text1"/>
          <w:lang w:val="en-US"/>
        </w:rPr>
        <w:t>muss</w:t>
      </w:r>
      <w:r w:rsidRPr="00937991">
        <w:rPr>
          <w:color w:val="000000" w:themeColor="text1"/>
          <w:lang w:val="en-US"/>
        </w:rPr>
        <w:t xml:space="preserve"> and </w:t>
      </w:r>
      <w:proofErr w:type="spellStart"/>
      <w:r w:rsidRPr="00937991">
        <w:rPr>
          <w:i/>
          <w:color w:val="000000" w:themeColor="text1"/>
          <w:lang w:val="en-US"/>
        </w:rPr>
        <w:t>wohl</w:t>
      </w:r>
      <w:proofErr w:type="spellEnd"/>
      <w:r w:rsidRPr="00937991">
        <w:rPr>
          <w:color w:val="000000" w:themeColor="text1"/>
          <w:lang w:val="en-US"/>
        </w:rPr>
        <w:t xml:space="preserve"> in t</w:t>
      </w:r>
      <w:r w:rsidR="004465F5">
        <w:rPr>
          <w:color w:val="000000" w:themeColor="text1"/>
          <w:lang w:val="en-US"/>
        </w:rPr>
        <w:t>he context of production in Experiment</w:t>
      </w:r>
      <w:r w:rsidRPr="00937991">
        <w:rPr>
          <w:color w:val="000000" w:themeColor="text1"/>
          <w:lang w:val="en-US"/>
        </w:rPr>
        <w:t xml:space="preserve"> 2. In Section 6 below, we </w:t>
      </w:r>
      <w:r w:rsidR="00703139">
        <w:rPr>
          <w:color w:val="000000" w:themeColor="text1"/>
          <w:lang w:val="en-US"/>
        </w:rPr>
        <w:t>re</w:t>
      </w:r>
      <w:r w:rsidR="004465F5">
        <w:rPr>
          <w:color w:val="000000" w:themeColor="text1"/>
          <w:lang w:val="en-US"/>
        </w:rPr>
        <w:t xml:space="preserve">turn to </w:t>
      </w:r>
      <w:r w:rsidRPr="00937991">
        <w:rPr>
          <w:color w:val="000000" w:themeColor="text1"/>
          <w:lang w:val="en-US"/>
        </w:rPr>
        <w:t xml:space="preserve">these effects (in both comprehension </w:t>
      </w:r>
      <w:r w:rsidR="00087419" w:rsidRPr="00937991">
        <w:rPr>
          <w:color w:val="000000" w:themeColor="text1"/>
          <w:lang w:val="en-US"/>
        </w:rPr>
        <w:t>and production)</w:t>
      </w:r>
      <w:r w:rsidR="004465F5">
        <w:rPr>
          <w:color w:val="000000" w:themeColor="text1"/>
          <w:lang w:val="en-US"/>
        </w:rPr>
        <w:t xml:space="preserve"> in more detail</w:t>
      </w:r>
      <w:r w:rsidR="00087419" w:rsidRPr="00937991">
        <w:rPr>
          <w:color w:val="000000" w:themeColor="text1"/>
          <w:lang w:val="en-US"/>
        </w:rPr>
        <w:t>.</w:t>
      </w:r>
    </w:p>
    <w:p w14:paraId="24F31B69" w14:textId="77777777" w:rsidR="00030BA8" w:rsidRPr="00937991" w:rsidRDefault="00030BA8" w:rsidP="00E9143E">
      <w:pPr>
        <w:jc w:val="both"/>
        <w:rPr>
          <w:color w:val="000000" w:themeColor="text1"/>
          <w:lang w:val="en-US"/>
        </w:rPr>
      </w:pPr>
    </w:p>
    <w:p w14:paraId="1D6F3FF9" w14:textId="77777777" w:rsidR="00030BA8" w:rsidRPr="00937991" w:rsidRDefault="00030BA8" w:rsidP="00E9143E">
      <w:pPr>
        <w:jc w:val="both"/>
        <w:rPr>
          <w:color w:val="000000" w:themeColor="text1"/>
          <w:lang w:val="en-US"/>
        </w:rPr>
      </w:pPr>
    </w:p>
    <w:p w14:paraId="4FF5E91B" w14:textId="77777777" w:rsidR="00087419" w:rsidRPr="00937991" w:rsidRDefault="00087419" w:rsidP="00E9143E">
      <w:pPr>
        <w:jc w:val="both"/>
        <w:rPr>
          <w:color w:val="000000" w:themeColor="text1"/>
          <w:lang w:val="en-US"/>
        </w:rPr>
      </w:pPr>
    </w:p>
    <w:p w14:paraId="27FC8CBF"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5</w:t>
      </w:r>
      <w:r w:rsidR="00087419" w:rsidRPr="00937991">
        <w:rPr>
          <w:b/>
          <w:color w:val="000000" w:themeColor="text1"/>
          <w:sz w:val="28"/>
          <w:szCs w:val="28"/>
          <w:lang w:val="en-US"/>
        </w:rPr>
        <w:tab/>
      </w:r>
      <w:r w:rsidR="00087419" w:rsidRPr="00937991">
        <w:rPr>
          <w:b/>
          <w:color w:val="000000" w:themeColor="text1"/>
          <w:sz w:val="28"/>
          <w:szCs w:val="28"/>
          <w:lang w:val="en-US"/>
        </w:rPr>
        <w:tab/>
        <w:t>Experiment 3b: C</w:t>
      </w:r>
      <w:r w:rsidRPr="00937991">
        <w:rPr>
          <w:b/>
          <w:color w:val="000000" w:themeColor="text1"/>
          <w:sz w:val="28"/>
          <w:szCs w:val="28"/>
          <w:lang w:val="en-US"/>
        </w:rPr>
        <w:t>omprehension (speaker commitment)</w:t>
      </w:r>
    </w:p>
    <w:p w14:paraId="1EB0505C" w14:textId="77777777" w:rsidR="00030BA8" w:rsidRPr="00937991" w:rsidRDefault="00030BA8" w:rsidP="00E9143E">
      <w:pPr>
        <w:jc w:val="both"/>
        <w:rPr>
          <w:color w:val="000000" w:themeColor="text1"/>
          <w:lang w:val="en-US"/>
        </w:rPr>
      </w:pPr>
    </w:p>
    <w:p w14:paraId="6D078C25" w14:textId="77777777" w:rsidR="00030BA8" w:rsidRPr="00937991" w:rsidRDefault="004465F5" w:rsidP="00E9143E">
      <w:pPr>
        <w:jc w:val="both"/>
        <w:rPr>
          <w:color w:val="000000" w:themeColor="text1"/>
          <w:lang w:val="en-US"/>
        </w:rPr>
      </w:pPr>
      <w:r>
        <w:rPr>
          <w:color w:val="000000" w:themeColor="text1"/>
          <w:lang w:val="en-US"/>
        </w:rPr>
        <w:t>Experiment</w:t>
      </w:r>
      <w:r w:rsidR="005972A4" w:rsidRPr="00937991">
        <w:rPr>
          <w:color w:val="000000" w:themeColor="text1"/>
          <w:lang w:val="en-US"/>
        </w:rPr>
        <w:t xml:space="preserve"> 3a tested listener belief in </w:t>
      </w:r>
      <w:r w:rsidR="005972A4" w:rsidRPr="00937991">
        <w:rPr>
          <w:i/>
          <w:color w:val="000000" w:themeColor="text1"/>
          <w:lang w:val="en-US"/>
        </w:rPr>
        <w:t xml:space="preserve">p </w:t>
      </w:r>
      <w:r w:rsidR="005972A4" w:rsidRPr="00937991">
        <w:rPr>
          <w:color w:val="000000" w:themeColor="text1"/>
          <w:lang w:val="en-US"/>
        </w:rPr>
        <w:t xml:space="preserve">as a function of the observed utterance. A related dimension is the commitment to the truth of </w:t>
      </w:r>
      <w:r w:rsidR="005972A4" w:rsidRPr="00937991">
        <w:rPr>
          <w:i/>
          <w:color w:val="000000" w:themeColor="text1"/>
          <w:lang w:val="en-US"/>
        </w:rPr>
        <w:t xml:space="preserve">p </w:t>
      </w:r>
      <w:r w:rsidR="005972A4" w:rsidRPr="00937991">
        <w:rPr>
          <w:color w:val="000000" w:themeColor="text1"/>
          <w:lang w:val="en-US"/>
        </w:rPr>
        <w:t xml:space="preserve">that listeners ascribe to speakers. For example, a particular utterance may lead the listener to infer that the speaker is highly committed to (i.e., holds a strong belief in) </w:t>
      </w:r>
      <w:r w:rsidR="005972A4" w:rsidRPr="00937991">
        <w:rPr>
          <w:i/>
          <w:color w:val="000000" w:themeColor="text1"/>
          <w:lang w:val="en-US"/>
        </w:rPr>
        <w:t>p</w:t>
      </w:r>
      <w:r w:rsidR="005972A4" w:rsidRPr="00937991">
        <w:rPr>
          <w:color w:val="000000" w:themeColor="text1"/>
          <w:lang w:val="en-US"/>
        </w:rPr>
        <w:t xml:space="preserve">, while nevertheless not instilling the same degree of belief in </w:t>
      </w:r>
      <w:r w:rsidR="005972A4" w:rsidRPr="00937991">
        <w:rPr>
          <w:i/>
          <w:color w:val="000000" w:themeColor="text1"/>
          <w:lang w:val="en-US"/>
        </w:rPr>
        <w:t xml:space="preserve">p </w:t>
      </w:r>
      <w:r w:rsidR="005972A4" w:rsidRPr="00937991">
        <w:rPr>
          <w:color w:val="000000" w:themeColor="text1"/>
          <w:lang w:val="en-US"/>
        </w:rPr>
        <w:t xml:space="preserve">in the listener. In fact, epistemic </w:t>
      </w:r>
      <w:r w:rsidR="005972A4" w:rsidRPr="00937991">
        <w:rPr>
          <w:i/>
          <w:color w:val="000000" w:themeColor="text1"/>
          <w:lang w:val="en-US"/>
        </w:rPr>
        <w:t>must</w:t>
      </w:r>
      <w:r w:rsidR="005972A4" w:rsidRPr="00937991">
        <w:rPr>
          <w:color w:val="000000" w:themeColor="text1"/>
          <w:lang w:val="en-US"/>
        </w:rPr>
        <w:t xml:space="preserve"> has been claimed to fu</w:t>
      </w:r>
      <w:r>
        <w:rPr>
          <w:color w:val="000000" w:themeColor="text1"/>
          <w:lang w:val="en-US"/>
        </w:rPr>
        <w:t xml:space="preserve">nction like this: von </w:t>
      </w:r>
      <w:proofErr w:type="spellStart"/>
      <w:r>
        <w:rPr>
          <w:color w:val="000000" w:themeColor="text1"/>
          <w:lang w:val="en-US"/>
        </w:rPr>
        <w:t>Fintel</w:t>
      </w:r>
      <w:proofErr w:type="spellEnd"/>
      <w:r>
        <w:rPr>
          <w:color w:val="000000" w:themeColor="text1"/>
          <w:lang w:val="en-US"/>
        </w:rPr>
        <w:t xml:space="preserve"> &amp;</w:t>
      </w:r>
      <w:r w:rsidR="005972A4" w:rsidRPr="00937991">
        <w:rPr>
          <w:color w:val="000000" w:themeColor="text1"/>
          <w:lang w:val="en-US"/>
        </w:rPr>
        <w:t xml:space="preserve"> </w:t>
      </w:r>
      <w:proofErr w:type="spellStart"/>
      <w:r w:rsidR="005972A4" w:rsidRPr="00937991">
        <w:rPr>
          <w:color w:val="000000" w:themeColor="text1"/>
          <w:lang w:val="en-US"/>
        </w:rPr>
        <w:t>Gillies</w:t>
      </w:r>
      <w:proofErr w:type="spellEnd"/>
      <w:r w:rsidR="005972A4" w:rsidRPr="00937991">
        <w:rPr>
          <w:color w:val="000000" w:themeColor="text1"/>
          <w:lang w:val="en-US"/>
        </w:rPr>
        <w:t xml:space="preserve"> (2010) claim that maximal speaker commitment is necessary for the use of epistemic </w:t>
      </w:r>
      <w:r w:rsidR="005972A4" w:rsidRPr="00937991">
        <w:rPr>
          <w:i/>
          <w:color w:val="000000" w:themeColor="text1"/>
          <w:lang w:val="en-US"/>
        </w:rPr>
        <w:t>must</w:t>
      </w:r>
      <w:r w:rsidR="005972A4" w:rsidRPr="00937991">
        <w:rPr>
          <w:color w:val="000000" w:themeColor="text1"/>
          <w:lang w:val="en-US"/>
        </w:rPr>
        <w:t xml:space="preserve">, just as in the use of the bare form; yet in comprehension the interpretation of </w:t>
      </w:r>
      <w:r w:rsidR="005972A4" w:rsidRPr="00937991">
        <w:rPr>
          <w:i/>
          <w:color w:val="000000" w:themeColor="text1"/>
          <w:lang w:val="en-US"/>
        </w:rPr>
        <w:t xml:space="preserve">must p </w:t>
      </w:r>
      <w:r w:rsidR="005972A4" w:rsidRPr="00937991">
        <w:rPr>
          <w:color w:val="000000" w:themeColor="text1"/>
          <w:lang w:val="en-US"/>
        </w:rPr>
        <w:t xml:space="preserve">is weaker than that of bare </w:t>
      </w:r>
      <w:r w:rsidR="005972A4" w:rsidRPr="00937991">
        <w:rPr>
          <w:i/>
          <w:color w:val="000000" w:themeColor="text1"/>
          <w:lang w:val="en-US"/>
        </w:rPr>
        <w:t>p</w:t>
      </w:r>
      <w:r w:rsidR="005972A4" w:rsidRPr="00937991">
        <w:rPr>
          <w:color w:val="000000" w:themeColor="text1"/>
          <w:lang w:val="en-US"/>
        </w:rPr>
        <w:t xml:space="preserve">. That is, after hearing </w:t>
      </w:r>
      <w:r w:rsidR="005972A4" w:rsidRPr="00937991">
        <w:rPr>
          <w:i/>
          <w:color w:val="000000" w:themeColor="text1"/>
          <w:lang w:val="en-US"/>
        </w:rPr>
        <w:t>must p</w:t>
      </w:r>
      <w:r w:rsidR="005972A4" w:rsidRPr="00937991">
        <w:rPr>
          <w:color w:val="000000" w:themeColor="text1"/>
          <w:lang w:val="en-US"/>
        </w:rPr>
        <w:t xml:space="preserve">, listeners form beliefs in </w:t>
      </w:r>
      <w:r w:rsidR="005972A4" w:rsidRPr="00937991">
        <w:rPr>
          <w:i/>
          <w:color w:val="000000" w:themeColor="text1"/>
          <w:lang w:val="en-US"/>
        </w:rPr>
        <w:t xml:space="preserve">p </w:t>
      </w:r>
      <w:r w:rsidR="005972A4" w:rsidRPr="00937991">
        <w:rPr>
          <w:color w:val="000000" w:themeColor="text1"/>
          <w:lang w:val="en-US"/>
        </w:rPr>
        <w:t xml:space="preserve">that are weaker than what they take to be speakers’ beliefs in </w:t>
      </w:r>
      <w:r w:rsidR="005972A4" w:rsidRPr="00937991">
        <w:rPr>
          <w:i/>
          <w:color w:val="000000" w:themeColor="text1"/>
          <w:lang w:val="en-US"/>
        </w:rPr>
        <w:t>p</w:t>
      </w:r>
      <w:r>
        <w:rPr>
          <w:color w:val="000000" w:themeColor="text1"/>
          <w:lang w:val="en-US"/>
        </w:rPr>
        <w:t>. Experiment</w:t>
      </w:r>
      <w:r w:rsidR="005972A4" w:rsidRPr="00937991">
        <w:rPr>
          <w:color w:val="000000" w:themeColor="text1"/>
          <w:lang w:val="en-US"/>
        </w:rPr>
        <w:t xml:space="preserve"> 3b thus tested the degree of belief in </w:t>
      </w:r>
      <w:r w:rsidR="005972A4" w:rsidRPr="00937991">
        <w:rPr>
          <w:i/>
          <w:color w:val="000000" w:themeColor="text1"/>
          <w:lang w:val="en-US"/>
        </w:rPr>
        <w:t xml:space="preserve">p </w:t>
      </w:r>
      <w:r w:rsidR="005972A4" w:rsidRPr="00937991">
        <w:rPr>
          <w:color w:val="000000" w:themeColor="text1"/>
          <w:lang w:val="en-US"/>
        </w:rPr>
        <w:t xml:space="preserve">that listeners ascribe to </w:t>
      </w:r>
      <w:r w:rsidR="005972A4" w:rsidRPr="00937991">
        <w:rPr>
          <w:i/>
          <w:color w:val="000000" w:themeColor="text1"/>
          <w:lang w:val="en-US"/>
        </w:rPr>
        <w:t>speakers</w:t>
      </w:r>
      <w:r w:rsidR="005972A4" w:rsidRPr="00937991">
        <w:rPr>
          <w:color w:val="000000" w:themeColor="text1"/>
          <w:lang w:val="en-US"/>
        </w:rPr>
        <w:t xml:space="preserve"> depending on the utterance the speaker produced.</w:t>
      </w:r>
      <w:r w:rsidR="005972A4" w:rsidRPr="00937991">
        <w:rPr>
          <w:color w:val="000000" w:themeColor="text1"/>
          <w:vertAlign w:val="superscript"/>
        </w:rPr>
        <w:footnoteReference w:id="8"/>
      </w:r>
    </w:p>
    <w:p w14:paraId="55986685" w14:textId="77777777" w:rsidR="00030BA8" w:rsidRPr="00937991" w:rsidRDefault="00030BA8" w:rsidP="00E9143E">
      <w:pPr>
        <w:jc w:val="both"/>
        <w:rPr>
          <w:color w:val="000000" w:themeColor="text1"/>
          <w:lang w:val="en-US"/>
        </w:rPr>
      </w:pPr>
    </w:p>
    <w:p w14:paraId="52A1D88D" w14:textId="77777777" w:rsidR="00030BA8" w:rsidRPr="00937991" w:rsidRDefault="00030BA8" w:rsidP="00E9143E">
      <w:pPr>
        <w:jc w:val="both"/>
        <w:rPr>
          <w:color w:val="000000" w:themeColor="text1"/>
          <w:lang w:val="en-US"/>
        </w:rPr>
      </w:pPr>
    </w:p>
    <w:p w14:paraId="25FD8A11" w14:textId="77777777" w:rsidR="00030BA8" w:rsidRPr="00937991" w:rsidRDefault="00BF2CC5" w:rsidP="006B4B6A">
      <w:pPr>
        <w:jc w:val="both"/>
        <w:outlineLvl w:val="0"/>
        <w:rPr>
          <w:b/>
          <w:color w:val="000000" w:themeColor="text1"/>
          <w:lang w:val="en-US"/>
        </w:rPr>
      </w:pPr>
      <w:r w:rsidRPr="00937991">
        <w:rPr>
          <w:b/>
          <w:color w:val="000000" w:themeColor="text1"/>
          <w:lang w:val="en-US"/>
        </w:rPr>
        <w:t>5.1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Methods</w:t>
      </w:r>
    </w:p>
    <w:p w14:paraId="0AA676C9" w14:textId="77777777" w:rsidR="00030BA8" w:rsidRPr="00937991" w:rsidRDefault="00030BA8" w:rsidP="00E9143E">
      <w:pPr>
        <w:jc w:val="both"/>
        <w:rPr>
          <w:b/>
          <w:color w:val="000000" w:themeColor="text1"/>
          <w:sz w:val="28"/>
          <w:szCs w:val="28"/>
          <w:lang w:val="en-US"/>
        </w:rPr>
      </w:pPr>
    </w:p>
    <w:p w14:paraId="2F27B0DF"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5.1.1</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Participants</w:t>
      </w:r>
    </w:p>
    <w:p w14:paraId="20B9292A" w14:textId="77777777" w:rsidR="00030BA8" w:rsidRPr="00937991" w:rsidRDefault="005972A4" w:rsidP="00E9143E">
      <w:pPr>
        <w:jc w:val="both"/>
        <w:rPr>
          <w:color w:val="000000" w:themeColor="text1"/>
          <w:lang w:val="en-US"/>
        </w:rPr>
      </w:pPr>
      <w:r w:rsidRPr="00937991">
        <w:rPr>
          <w:color w:val="000000" w:themeColor="text1"/>
          <w:lang w:val="en-US"/>
        </w:rPr>
        <w:t xml:space="preserve">We recruited 60 English native speakers through Amazon’s Mechanical Turk, and 60 German native speakers through </w:t>
      </w:r>
      <w:proofErr w:type="spellStart"/>
      <w:r w:rsidRPr="00937991">
        <w:rPr>
          <w:color w:val="000000" w:themeColor="text1"/>
          <w:lang w:val="en-US"/>
        </w:rPr>
        <w:t>Clickworker</w:t>
      </w:r>
      <w:proofErr w:type="spellEnd"/>
      <w:r w:rsidRPr="00937991">
        <w:rPr>
          <w:color w:val="000000" w:themeColor="text1"/>
          <w:lang w:val="en-US"/>
        </w:rPr>
        <w:t>. Participants were compensated for their participation.</w:t>
      </w:r>
    </w:p>
    <w:p w14:paraId="7A6CF50A" w14:textId="77777777" w:rsidR="00030BA8" w:rsidRPr="00937991" w:rsidRDefault="00030BA8" w:rsidP="00E9143E">
      <w:pPr>
        <w:jc w:val="both"/>
        <w:rPr>
          <w:color w:val="000000" w:themeColor="text1"/>
          <w:lang w:val="en-US"/>
        </w:rPr>
      </w:pPr>
    </w:p>
    <w:p w14:paraId="41017718" w14:textId="77777777" w:rsidR="00030BA8" w:rsidRPr="00937991" w:rsidRDefault="00BF2CC5" w:rsidP="006B4B6A">
      <w:pPr>
        <w:spacing w:after="120"/>
        <w:jc w:val="both"/>
        <w:outlineLvl w:val="0"/>
        <w:rPr>
          <w:b/>
          <w:color w:val="000000" w:themeColor="text1"/>
          <w:lang w:val="en-US"/>
        </w:rPr>
      </w:pPr>
      <w:r w:rsidRPr="00937991">
        <w:rPr>
          <w:b/>
          <w:color w:val="000000" w:themeColor="text1"/>
          <w:lang w:val="en-US"/>
        </w:rPr>
        <w:t>5.1.2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Materials and procedure</w:t>
      </w:r>
    </w:p>
    <w:p w14:paraId="7042B44C" w14:textId="77777777" w:rsidR="00030BA8" w:rsidRPr="00937991" w:rsidRDefault="005972A4" w:rsidP="00E9143E">
      <w:pPr>
        <w:jc w:val="both"/>
        <w:rPr>
          <w:color w:val="000000" w:themeColor="text1"/>
          <w:lang w:val="en-US"/>
        </w:rPr>
      </w:pPr>
      <w:r w:rsidRPr="00937991">
        <w:rPr>
          <w:color w:val="000000" w:themeColor="text1"/>
          <w:lang w:val="en-US"/>
        </w:rPr>
        <w:t>The design, procedure, and materials</w:t>
      </w:r>
      <w:r w:rsidR="004967F3">
        <w:rPr>
          <w:color w:val="000000" w:themeColor="text1"/>
          <w:lang w:val="en-US"/>
        </w:rPr>
        <w:t xml:space="preserve"> were identical to those of Experiment</w:t>
      </w:r>
      <w:r w:rsidRPr="00937991">
        <w:rPr>
          <w:color w:val="000000" w:themeColor="text1"/>
          <w:lang w:val="en-US"/>
        </w:rPr>
        <w:t xml:space="preserve"> 3a with the exception of the dependent measure: instead of asking participants about their own strength of beliefs in </w:t>
      </w:r>
      <w:r w:rsidRPr="00937991">
        <w:rPr>
          <w:i/>
          <w:color w:val="000000" w:themeColor="text1"/>
          <w:lang w:val="en-US"/>
        </w:rPr>
        <w:t>p</w:t>
      </w:r>
      <w:r w:rsidRPr="00937991">
        <w:rPr>
          <w:color w:val="000000" w:themeColor="text1"/>
          <w:lang w:val="en-US"/>
        </w:rPr>
        <w:t xml:space="preserve">, they instead evaluated the speaker’s belief in </w:t>
      </w:r>
      <w:r w:rsidRPr="00937991">
        <w:rPr>
          <w:i/>
          <w:color w:val="000000" w:themeColor="text1"/>
          <w:lang w:val="en-US"/>
        </w:rPr>
        <w:t>p</w:t>
      </w:r>
      <w:r w:rsidRPr="00937991">
        <w:rPr>
          <w:color w:val="000000" w:themeColor="text1"/>
          <w:lang w:val="en-US"/>
        </w:rPr>
        <w:t>: “Does X think that it’s raining?” Participants indicated their response by adjusting a slider on a scale with endpoints labeled “Definitely not” (coded as 0) and “Definitely” (coded as 1).</w:t>
      </w:r>
    </w:p>
    <w:p w14:paraId="4A0BCCFB" w14:textId="77777777" w:rsidR="00030BA8" w:rsidRPr="00937991" w:rsidRDefault="00030BA8" w:rsidP="00E9143E">
      <w:pPr>
        <w:jc w:val="both"/>
        <w:rPr>
          <w:color w:val="000000" w:themeColor="text1"/>
          <w:lang w:val="en-US"/>
        </w:rPr>
      </w:pPr>
    </w:p>
    <w:p w14:paraId="41C39F50" w14:textId="77777777" w:rsidR="00030BA8" w:rsidRPr="00937991" w:rsidRDefault="00030BA8" w:rsidP="00E9143E">
      <w:pPr>
        <w:jc w:val="both"/>
        <w:rPr>
          <w:color w:val="000000" w:themeColor="text1"/>
          <w:lang w:val="en-US"/>
        </w:rPr>
      </w:pPr>
    </w:p>
    <w:p w14:paraId="08C389A5" w14:textId="77777777" w:rsidR="00030BA8" w:rsidRPr="00937991" w:rsidRDefault="00BF2CC5" w:rsidP="006B4B6A">
      <w:pPr>
        <w:jc w:val="both"/>
        <w:outlineLvl w:val="0"/>
        <w:rPr>
          <w:b/>
          <w:color w:val="000000" w:themeColor="text1"/>
          <w:lang w:val="en-US"/>
        </w:rPr>
      </w:pPr>
      <w:r w:rsidRPr="00937991">
        <w:rPr>
          <w:b/>
          <w:color w:val="000000" w:themeColor="text1"/>
          <w:lang w:val="en-US"/>
        </w:rPr>
        <w:t>5.2</w:t>
      </w:r>
      <w:r w:rsidRPr="00937991">
        <w:rPr>
          <w:b/>
          <w:color w:val="000000" w:themeColor="text1"/>
          <w:lang w:val="en-US"/>
        </w:rPr>
        <w:tab/>
      </w:r>
      <w:r w:rsidRPr="00937991">
        <w:rPr>
          <w:b/>
          <w:color w:val="000000" w:themeColor="text1"/>
          <w:lang w:val="en-US"/>
        </w:rPr>
        <w:tab/>
      </w:r>
      <w:r w:rsidR="005972A4" w:rsidRPr="00937991">
        <w:rPr>
          <w:b/>
          <w:color w:val="000000" w:themeColor="text1"/>
          <w:lang w:val="en-US"/>
        </w:rPr>
        <w:t>Results and discussion</w:t>
      </w:r>
    </w:p>
    <w:p w14:paraId="508440A7" w14:textId="77777777" w:rsidR="00030BA8" w:rsidRPr="00937991" w:rsidRDefault="00030BA8" w:rsidP="00E9143E">
      <w:pPr>
        <w:jc w:val="both"/>
        <w:rPr>
          <w:b/>
          <w:color w:val="000000" w:themeColor="text1"/>
          <w:lang w:val="en-US"/>
        </w:rPr>
      </w:pPr>
    </w:p>
    <w:p w14:paraId="7CB12BF8" w14:textId="5C3E1479" w:rsidR="004967F3" w:rsidRDefault="004967F3" w:rsidP="00E9143E">
      <w:pPr>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two questions are of interest: first, does the probability of belief in </w:t>
      </w:r>
      <w:r w:rsidR="005972A4" w:rsidRPr="00937991">
        <w:rPr>
          <w:i/>
          <w:color w:val="000000" w:themeColor="text1"/>
          <w:lang w:val="en-US"/>
        </w:rPr>
        <w:t xml:space="preserve">p </w:t>
      </w:r>
      <w:r w:rsidR="005972A4" w:rsidRPr="00937991">
        <w:rPr>
          <w:color w:val="000000" w:themeColor="text1"/>
          <w:lang w:val="en-US"/>
        </w:rPr>
        <w:t xml:space="preserve">– this time, as ascribed to the speaker rather than the listener’s own belief – vary as a function of the observed utterance? Second, does the </w:t>
      </w:r>
      <w:r w:rsidR="003217B6">
        <w:rPr>
          <w:color w:val="000000" w:themeColor="text1"/>
          <w:lang w:val="en-US"/>
        </w:rPr>
        <w:t xml:space="preserve">type and </w:t>
      </w:r>
      <w:r w:rsidR="005972A4" w:rsidRPr="00937991">
        <w:rPr>
          <w:color w:val="000000" w:themeColor="text1"/>
          <w:lang w:val="en-US"/>
        </w:rPr>
        <w:t xml:space="preserve">strength of the evidence for </w:t>
      </w:r>
      <w:r w:rsidR="005972A4" w:rsidRPr="00937991">
        <w:rPr>
          <w:i/>
          <w:color w:val="000000" w:themeColor="text1"/>
          <w:lang w:val="en-US"/>
        </w:rPr>
        <w:t xml:space="preserve">p </w:t>
      </w:r>
      <w:r w:rsidR="005972A4" w:rsidRPr="00937991">
        <w:rPr>
          <w:color w:val="000000" w:themeColor="text1"/>
          <w:lang w:val="en-US"/>
        </w:rPr>
        <w:t>inferred to be available to the speaker vary as a function of the observed utt</w:t>
      </w:r>
      <w:r>
        <w:rPr>
          <w:color w:val="000000" w:themeColor="text1"/>
          <w:lang w:val="en-US"/>
        </w:rPr>
        <w:t>erance?</w:t>
      </w:r>
    </w:p>
    <w:p w14:paraId="33F0B91D" w14:textId="3B7EC5DB" w:rsidR="00030BA8" w:rsidRPr="00937991" w:rsidRDefault="005972A4" w:rsidP="004967F3">
      <w:pPr>
        <w:ind w:firstLine="567"/>
        <w:jc w:val="both"/>
        <w:rPr>
          <w:color w:val="000000" w:themeColor="text1"/>
          <w:lang w:val="en-US"/>
        </w:rPr>
      </w:pPr>
      <w:r w:rsidRPr="00937991">
        <w:rPr>
          <w:color w:val="000000" w:themeColor="text1"/>
          <w:lang w:val="en-US"/>
        </w:rPr>
        <w:t xml:space="preserve">To address the first question, we conducted a mixed effects linear regression predicting degree of belief in </w:t>
      </w:r>
      <w:r w:rsidRPr="00937991">
        <w:rPr>
          <w:i/>
          <w:color w:val="000000" w:themeColor="text1"/>
          <w:lang w:val="en-US"/>
        </w:rPr>
        <w:t xml:space="preserve">p </w:t>
      </w:r>
      <w:r w:rsidRPr="00937991">
        <w:rPr>
          <w:color w:val="000000" w:themeColor="text1"/>
          <w:lang w:val="en-US"/>
        </w:rPr>
        <w:t xml:space="preserve">from a dummy-coded utterance predictor with </w:t>
      </w:r>
      <w:r w:rsidRPr="00937991">
        <w:rPr>
          <w:i/>
          <w:color w:val="000000" w:themeColor="text1"/>
          <w:lang w:val="en-US"/>
        </w:rPr>
        <w:t>must/muss</w:t>
      </w:r>
      <w:r w:rsidRPr="00937991">
        <w:rPr>
          <w:color w:val="000000" w:themeColor="text1"/>
          <w:lang w:val="en-US"/>
        </w:rPr>
        <w:t xml:space="preserve"> as reference level, separately for English and German. The model included random by-participan</w:t>
      </w:r>
      <w:r w:rsidR="000D2E85">
        <w:rPr>
          <w:color w:val="000000" w:themeColor="text1"/>
          <w:lang w:val="en-US"/>
        </w:rPr>
        <w:t>t and by-item intercepts. Fig. 5</w:t>
      </w:r>
      <w:r w:rsidR="00B660A4">
        <w:rPr>
          <w:color w:val="000000" w:themeColor="text1"/>
          <w:lang w:val="en-US"/>
        </w:rPr>
        <w:t xml:space="preserve"> (gray bars)</w:t>
      </w:r>
      <w:r w:rsidRPr="00937991">
        <w:rPr>
          <w:color w:val="000000" w:themeColor="text1"/>
          <w:lang w:val="en-US"/>
        </w:rPr>
        <w:t xml:space="preserve"> shows mean probability of ascribed speaker belief in </w:t>
      </w:r>
      <w:r w:rsidRPr="00937991">
        <w:rPr>
          <w:i/>
          <w:color w:val="000000" w:themeColor="text1"/>
          <w:lang w:val="en-US"/>
        </w:rPr>
        <w:t xml:space="preserve">p </w:t>
      </w:r>
      <w:r w:rsidRPr="00937991">
        <w:rPr>
          <w:color w:val="000000" w:themeColor="text1"/>
          <w:lang w:val="en-US"/>
        </w:rPr>
        <w:t xml:space="preserve">by utterance: participants believed the speaker was more likely to believe </w:t>
      </w:r>
      <w:r w:rsidRPr="00937991">
        <w:rPr>
          <w:i/>
          <w:color w:val="000000" w:themeColor="text1"/>
          <w:lang w:val="en-US"/>
        </w:rPr>
        <w:t xml:space="preserve">p </w:t>
      </w:r>
      <w:r w:rsidRPr="00937991">
        <w:rPr>
          <w:color w:val="000000" w:themeColor="text1"/>
          <w:lang w:val="en-US"/>
        </w:rPr>
        <w:t xml:space="preserve">after observing the bare utterance than after observing the </w:t>
      </w:r>
      <w:r w:rsidRPr="00E23CF6">
        <w:rPr>
          <w:i/>
          <w:color w:val="000000" w:themeColor="text1"/>
          <w:lang w:val="en-US"/>
        </w:rPr>
        <w:t>must</w:t>
      </w:r>
      <w:r w:rsidRPr="00937991">
        <w:rPr>
          <w:color w:val="000000" w:themeColor="text1"/>
          <w:lang w:val="en-US"/>
        </w:rPr>
        <w:t xml:space="preserve"> utterance in English (</w:t>
      </w:r>
      <w:r w:rsidRPr="00937991">
        <w:rPr>
          <w:i/>
          <w:color w:val="000000" w:themeColor="text1"/>
        </w:rPr>
        <w:t>β</w:t>
      </w:r>
      <w:r w:rsidRPr="00937991">
        <w:rPr>
          <w:color w:val="000000" w:themeColor="text1"/>
          <w:lang w:val="en-US"/>
        </w:rPr>
        <w:t xml:space="preserve">=.18,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=6.59, </w:t>
      </w:r>
      <w:r w:rsidRPr="00937991">
        <w:rPr>
          <w:i/>
          <w:color w:val="000000" w:themeColor="text1"/>
          <w:lang w:val="en-US"/>
        </w:rPr>
        <w:t>p</w:t>
      </w:r>
      <w:r w:rsidRPr="00937991">
        <w:rPr>
          <w:color w:val="000000" w:themeColor="text1"/>
          <w:lang w:val="en-US"/>
        </w:rPr>
        <w:t xml:space="preserve">&lt;0.0001) </w:t>
      </w:r>
      <w:r w:rsidR="00703139">
        <w:rPr>
          <w:color w:val="000000" w:themeColor="text1"/>
          <w:lang w:val="en-US"/>
        </w:rPr>
        <w:t>or</w:t>
      </w:r>
      <w:r w:rsidR="00703139" w:rsidRPr="00937991">
        <w:rPr>
          <w:color w:val="000000" w:themeColor="text1"/>
          <w:lang w:val="en-US"/>
        </w:rPr>
        <w:t xml:space="preserve"> </w:t>
      </w:r>
      <w:r w:rsidRPr="00937991">
        <w:rPr>
          <w:color w:val="000000" w:themeColor="text1"/>
          <w:lang w:val="en-US"/>
        </w:rPr>
        <w:t xml:space="preserve">the corresponding </w:t>
      </w:r>
      <w:r w:rsidRPr="00937991">
        <w:rPr>
          <w:i/>
          <w:color w:val="000000" w:themeColor="text1"/>
          <w:lang w:val="en-US"/>
        </w:rPr>
        <w:t>muss</w:t>
      </w:r>
      <w:r w:rsidRPr="00937991">
        <w:rPr>
          <w:color w:val="000000" w:themeColor="text1"/>
          <w:lang w:val="en-US"/>
        </w:rPr>
        <w:t xml:space="preserve"> utterance in German (</w:t>
      </w:r>
      <w:r w:rsidRPr="00937991">
        <w:rPr>
          <w:i/>
          <w:color w:val="000000" w:themeColor="text1"/>
        </w:rPr>
        <w:t>β</w:t>
      </w:r>
      <w:r w:rsidRPr="00937991">
        <w:rPr>
          <w:color w:val="000000" w:themeColor="text1"/>
          <w:lang w:val="en-US"/>
        </w:rPr>
        <w:t xml:space="preserve">=.19,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=5.79,</w:t>
      </w:r>
      <w:r w:rsidRPr="00937991">
        <w:rPr>
          <w:i/>
          <w:color w:val="000000" w:themeColor="text1"/>
          <w:lang w:val="en-US"/>
        </w:rPr>
        <w:t xml:space="preserve"> p</w:t>
      </w:r>
      <w:r w:rsidRPr="00937991">
        <w:rPr>
          <w:color w:val="000000" w:themeColor="text1"/>
          <w:lang w:val="en-US"/>
        </w:rPr>
        <w:t xml:space="preserve">&lt; .0001). In contrast, they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r w:rsidRPr="00937991">
        <w:rPr>
          <w:i/>
          <w:color w:val="000000" w:themeColor="text1"/>
          <w:lang w:val="en-US"/>
        </w:rPr>
        <w:t>probably</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 .14,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=-5.28, </w:t>
      </w:r>
      <w:r w:rsidRPr="00937991">
        <w:rPr>
          <w:i/>
          <w:color w:val="000000" w:themeColor="text1"/>
          <w:lang w:val="en-US"/>
        </w:rPr>
        <w:t>p</w:t>
      </w:r>
      <w:r w:rsidRPr="00937991">
        <w:rPr>
          <w:color w:val="000000" w:themeColor="text1"/>
          <w:lang w:val="en-US"/>
        </w:rPr>
        <w:t xml:space="preserve">&lt;0.0001) or </w:t>
      </w:r>
      <w:r w:rsidRPr="004967F3">
        <w:rPr>
          <w:i/>
          <w:color w:val="000000" w:themeColor="text1"/>
          <w:lang w:val="en-US"/>
        </w:rPr>
        <w:t>might</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=-.22,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=-8.36, </w:t>
      </w:r>
      <w:r w:rsidRPr="00937991">
        <w:rPr>
          <w:i/>
          <w:color w:val="000000" w:themeColor="text1"/>
          <w:lang w:val="en-US"/>
        </w:rPr>
        <w:t>p</w:t>
      </w:r>
      <w:r w:rsidRPr="00937991">
        <w:rPr>
          <w:color w:val="000000" w:themeColor="text1"/>
          <w:lang w:val="en-US"/>
        </w:rPr>
        <w:t xml:space="preserve">&lt;0.0001). In German, participants believed the speaker was less likely to believe </w:t>
      </w:r>
      <w:r w:rsidRPr="00937991">
        <w:rPr>
          <w:i/>
          <w:color w:val="000000" w:themeColor="text1"/>
          <w:lang w:val="en-US"/>
        </w:rPr>
        <w:t xml:space="preserve">p </w:t>
      </w:r>
      <w:r w:rsidRPr="00937991">
        <w:rPr>
          <w:color w:val="000000" w:themeColor="text1"/>
          <w:lang w:val="en-US"/>
        </w:rPr>
        <w:t xml:space="preserve">if they produced </w:t>
      </w:r>
      <w:proofErr w:type="spellStart"/>
      <w:r w:rsidRPr="00937991">
        <w:rPr>
          <w:i/>
          <w:color w:val="000000" w:themeColor="text1"/>
          <w:lang w:val="en-US"/>
        </w:rPr>
        <w:t>vermutlich</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=-.1,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=-3.01, </w:t>
      </w:r>
      <w:r w:rsidRPr="00937991">
        <w:rPr>
          <w:i/>
          <w:color w:val="000000" w:themeColor="text1"/>
          <w:lang w:val="en-US"/>
        </w:rPr>
        <w:t>p</w:t>
      </w:r>
      <w:r w:rsidRPr="00937991">
        <w:rPr>
          <w:color w:val="000000" w:themeColor="text1"/>
          <w:lang w:val="en-US"/>
        </w:rPr>
        <w:t>&lt;0.004)</w:t>
      </w:r>
      <w:r w:rsidR="00703139">
        <w:rPr>
          <w:color w:val="000000" w:themeColor="text1"/>
          <w:lang w:val="en-US"/>
        </w:rPr>
        <w:t>;</w:t>
      </w:r>
      <w:r w:rsidRPr="00937991">
        <w:rPr>
          <w:color w:val="000000" w:themeColor="text1"/>
          <w:lang w:val="en-US"/>
        </w:rPr>
        <w:t xml:space="preserve"> </w:t>
      </w:r>
      <w:r w:rsidR="00703139">
        <w:rPr>
          <w:color w:val="000000" w:themeColor="text1"/>
          <w:lang w:val="en-US"/>
        </w:rPr>
        <w:t>t</w:t>
      </w:r>
      <w:r w:rsidRPr="00937991">
        <w:rPr>
          <w:color w:val="000000" w:themeColor="text1"/>
          <w:lang w:val="en-US"/>
        </w:rPr>
        <w:t xml:space="preserve">here was no difference between </w:t>
      </w:r>
      <w:r w:rsidRPr="00937991">
        <w:rPr>
          <w:i/>
          <w:color w:val="000000" w:themeColor="text1"/>
          <w:lang w:val="en-US"/>
        </w:rPr>
        <w:t>muss</w:t>
      </w:r>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 xml:space="preserve">and </w:t>
      </w:r>
      <w:proofErr w:type="spellStart"/>
      <w:r w:rsidRPr="00937991">
        <w:rPr>
          <w:i/>
          <w:color w:val="000000" w:themeColor="text1"/>
          <w:lang w:val="en-US"/>
        </w:rPr>
        <w:t>wohl</w:t>
      </w:r>
      <w:proofErr w:type="spellEnd"/>
      <w:r w:rsidRPr="00937991">
        <w:rPr>
          <w:color w:val="000000" w:themeColor="text1"/>
          <w:lang w:val="en-US"/>
        </w:rPr>
        <w:t xml:space="preserve"> </w:t>
      </w:r>
      <w:r w:rsidRPr="00937991">
        <w:rPr>
          <w:i/>
          <w:color w:val="000000" w:themeColor="text1"/>
          <w:lang w:val="en-US"/>
        </w:rPr>
        <w:t xml:space="preserve">p </w:t>
      </w:r>
      <w:r w:rsidRPr="00937991">
        <w:rPr>
          <w:color w:val="000000" w:themeColor="text1"/>
          <w:lang w:val="en-US"/>
        </w:rPr>
        <w:t>(</w:t>
      </w:r>
      <w:r w:rsidRPr="00937991">
        <w:rPr>
          <w:i/>
          <w:color w:val="000000" w:themeColor="text1"/>
        </w:rPr>
        <w:t>β</w:t>
      </w:r>
      <w:r w:rsidRPr="00937991">
        <w:rPr>
          <w:color w:val="000000" w:themeColor="text1"/>
          <w:lang w:val="en-US"/>
        </w:rPr>
        <w:t xml:space="preserve">=-.02,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=-.61, </w:t>
      </w:r>
      <w:r w:rsidRPr="00937991">
        <w:rPr>
          <w:i/>
          <w:color w:val="000000" w:themeColor="text1"/>
          <w:lang w:val="en-US"/>
        </w:rPr>
        <w:t>p</w:t>
      </w:r>
      <w:r w:rsidRPr="00937991">
        <w:rPr>
          <w:color w:val="000000" w:themeColor="text1"/>
          <w:lang w:val="en-US"/>
        </w:rPr>
        <w:t xml:space="preserve">&lt; .55). This shows, similar to what we found in the domain of production, that </w:t>
      </w:r>
      <w:r w:rsidR="00703139">
        <w:rPr>
          <w:color w:val="000000" w:themeColor="text1"/>
          <w:lang w:val="en-US"/>
        </w:rPr>
        <w:t xml:space="preserve">perceived </w:t>
      </w:r>
      <w:r w:rsidRPr="00937991">
        <w:rPr>
          <w:color w:val="000000" w:themeColor="text1"/>
          <w:lang w:val="en-US"/>
        </w:rPr>
        <w:t xml:space="preserve">speaker commitment in the case of both epistemic </w:t>
      </w:r>
      <w:r w:rsidRPr="00937991">
        <w:rPr>
          <w:i/>
          <w:color w:val="000000" w:themeColor="text1"/>
          <w:lang w:val="en-US"/>
        </w:rPr>
        <w:t>must</w:t>
      </w:r>
      <w:r w:rsidRPr="00937991">
        <w:rPr>
          <w:color w:val="000000" w:themeColor="text1"/>
          <w:lang w:val="en-US"/>
        </w:rPr>
        <w:t xml:space="preserve"> and discourse particles is stronger than in the case of using otherwise synonymous adverbs such as </w:t>
      </w:r>
      <w:proofErr w:type="spellStart"/>
      <w:r w:rsidRPr="00937991">
        <w:rPr>
          <w:i/>
          <w:color w:val="000000" w:themeColor="text1"/>
          <w:lang w:val="en-US"/>
        </w:rPr>
        <w:t>vermutlich</w:t>
      </w:r>
      <w:proofErr w:type="spellEnd"/>
      <w:r w:rsidR="004967F3">
        <w:rPr>
          <w:color w:val="000000" w:themeColor="text1"/>
          <w:lang w:val="en-US"/>
        </w:rPr>
        <w:t>.</w:t>
      </w:r>
    </w:p>
    <w:p w14:paraId="34FA564B" w14:textId="1C7190CA" w:rsidR="00030BA8" w:rsidRPr="00937991" w:rsidRDefault="005972A4" w:rsidP="007C0287">
      <w:pPr>
        <w:ind w:firstLine="567"/>
        <w:jc w:val="both"/>
        <w:rPr>
          <w:color w:val="000000" w:themeColor="text1"/>
          <w:lang w:val="en-US"/>
        </w:rPr>
      </w:pPr>
      <w:r w:rsidRPr="00937991">
        <w:rPr>
          <w:color w:val="000000" w:themeColor="text1"/>
          <w:lang w:val="en-US"/>
        </w:rPr>
        <w:t xml:space="preserve">These results </w:t>
      </w:r>
      <w:r w:rsidR="000D2E85">
        <w:rPr>
          <w:color w:val="000000" w:themeColor="text1"/>
          <w:lang w:val="en-US"/>
        </w:rPr>
        <w:t>mirror the effects found in Experiment</w:t>
      </w:r>
      <w:r w:rsidRPr="00937991">
        <w:rPr>
          <w:color w:val="000000" w:themeColor="text1"/>
          <w:lang w:val="en-US"/>
        </w:rPr>
        <w:t xml:space="preserve"> 3a, with the exception that all utterances led to differences in ascribed speaker commitment. Interestingly, the strength of the belief that participants attributed to speakers was stronger than their own resulting belief. This was borne out statistically in a model that was applied to both the listener and speaker belief datasets. This model was identical to that just reported, but additionally allowed for a dummy-coded belief holder predictor (listener vs. speaker) to interact with utterance. There was a clear main effect of belief holder, such that the belief ascribed to speakers was stronger than that held by listener participants, both in English (</w:t>
      </w:r>
      <w:r w:rsidRPr="00937991">
        <w:rPr>
          <w:i/>
          <w:color w:val="000000" w:themeColor="text1"/>
        </w:rPr>
        <w:t>β</w:t>
      </w:r>
      <w:r w:rsidRPr="00937991">
        <w:rPr>
          <w:color w:val="000000" w:themeColor="text1"/>
          <w:lang w:val="en-US"/>
        </w:rPr>
        <w:t xml:space="preserve">=.14,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=4.7, </w:t>
      </w:r>
      <w:r w:rsidRPr="00937991">
        <w:rPr>
          <w:i/>
          <w:color w:val="000000" w:themeColor="text1"/>
          <w:lang w:val="en-US"/>
        </w:rPr>
        <w:t>p</w:t>
      </w:r>
      <w:r w:rsidRPr="00937991">
        <w:rPr>
          <w:color w:val="000000" w:themeColor="text1"/>
          <w:lang w:val="en-US"/>
        </w:rPr>
        <w:t>&lt;0.0001) and in German (</w:t>
      </w:r>
      <w:r w:rsidRPr="00937991">
        <w:rPr>
          <w:i/>
          <w:color w:val="000000" w:themeColor="text1"/>
        </w:rPr>
        <w:t>β</w:t>
      </w:r>
      <w:r w:rsidRPr="00937991">
        <w:rPr>
          <w:color w:val="000000" w:themeColor="text1"/>
          <w:lang w:val="en-US"/>
        </w:rPr>
        <w:t xml:space="preserve">=.08, </w:t>
      </w:r>
      <w:r w:rsidRPr="00937991">
        <w:rPr>
          <w:i/>
          <w:color w:val="000000" w:themeColor="text1"/>
          <w:lang w:val="en-US"/>
        </w:rPr>
        <w:t>SE</w:t>
      </w:r>
      <w:r w:rsidRPr="00937991">
        <w:rPr>
          <w:color w:val="000000" w:themeColor="text1"/>
          <w:lang w:val="en-US"/>
        </w:rPr>
        <w:t xml:space="preserve">=0.04, </w:t>
      </w:r>
      <w:r w:rsidRPr="00937991">
        <w:rPr>
          <w:i/>
          <w:color w:val="000000" w:themeColor="text1"/>
          <w:lang w:val="en-US"/>
        </w:rPr>
        <w:t>t</w:t>
      </w:r>
      <w:r w:rsidRPr="00937991">
        <w:rPr>
          <w:color w:val="000000" w:themeColor="text1"/>
          <w:lang w:val="en-US"/>
        </w:rPr>
        <w:t xml:space="preserve">=2.23, </w:t>
      </w:r>
      <w:r w:rsidRPr="00937991">
        <w:rPr>
          <w:i/>
          <w:color w:val="000000" w:themeColor="text1"/>
          <w:lang w:val="en-US"/>
        </w:rPr>
        <w:t>p</w:t>
      </w:r>
      <w:r w:rsidRPr="00937991">
        <w:rPr>
          <w:color w:val="000000" w:themeColor="text1"/>
          <w:lang w:val="en-US"/>
        </w:rPr>
        <w:t xml:space="preserve">&lt; .03). Note that this </w:t>
      </w:r>
      <w:r w:rsidR="00703139">
        <w:rPr>
          <w:color w:val="000000" w:themeColor="text1"/>
          <w:lang w:val="en-US"/>
        </w:rPr>
        <w:t xml:space="preserve">finding </w:t>
      </w:r>
      <w:r w:rsidRPr="00937991">
        <w:rPr>
          <w:color w:val="000000" w:themeColor="text1"/>
          <w:lang w:val="en-US"/>
        </w:rPr>
        <w:t xml:space="preserve">suggests that </w:t>
      </w:r>
      <w:r w:rsidRPr="00937991">
        <w:rPr>
          <w:i/>
          <w:color w:val="000000" w:themeColor="text1"/>
          <w:lang w:val="en-US"/>
        </w:rPr>
        <w:t>must</w:t>
      </w:r>
      <w:r w:rsidRPr="00937991">
        <w:rPr>
          <w:color w:val="000000" w:themeColor="text1"/>
          <w:lang w:val="en-US"/>
        </w:rPr>
        <w:t xml:space="preserve"> is not special in generating the effect of stronger speaker commitment than resulting listener belief</w:t>
      </w:r>
      <w:r w:rsidR="00B660A4">
        <w:rPr>
          <w:color w:val="000000" w:themeColor="text1"/>
          <w:lang w:val="en-US"/>
        </w:rPr>
        <w:t>; all utterances are similarly affected.</w:t>
      </w:r>
    </w:p>
    <w:p w14:paraId="02CD3D0A" w14:textId="7935B955" w:rsidR="00030BA8" w:rsidRPr="00937991" w:rsidRDefault="000D2E85" w:rsidP="0065786E">
      <w:pPr>
        <w:ind w:firstLine="567"/>
        <w:jc w:val="both"/>
        <w:rPr>
          <w:color w:val="000000" w:themeColor="text1"/>
          <w:lang w:val="en-US"/>
        </w:rPr>
      </w:pPr>
      <w:r>
        <w:rPr>
          <w:color w:val="000000" w:themeColor="text1"/>
          <w:lang w:val="en-US"/>
        </w:rPr>
        <w:t>As in Experiment</w:t>
      </w:r>
      <w:r w:rsidR="005972A4" w:rsidRPr="00937991">
        <w:rPr>
          <w:color w:val="000000" w:themeColor="text1"/>
          <w:lang w:val="en-US"/>
        </w:rPr>
        <w:t xml:space="preserve"> 3a, to address whether inferred speaker evidence strength </w:t>
      </w:r>
      <w:r w:rsidR="00D7304D">
        <w:rPr>
          <w:color w:val="000000" w:themeColor="text1"/>
          <w:lang w:val="en-US"/>
        </w:rPr>
        <w:t xml:space="preserve">and type </w:t>
      </w:r>
      <w:r w:rsidR="005972A4" w:rsidRPr="00937991">
        <w:rPr>
          <w:color w:val="000000" w:themeColor="text1"/>
          <w:lang w:val="en-US"/>
        </w:rPr>
        <w:t xml:space="preserve">mirrors production, we conducted </w:t>
      </w:r>
      <w:r w:rsidR="00CF1170">
        <w:rPr>
          <w:color w:val="000000" w:themeColor="text1"/>
          <w:lang w:val="en-US"/>
        </w:rPr>
        <w:t>two further</w:t>
      </w:r>
      <w:r w:rsidR="00CF1170" w:rsidRPr="00937991">
        <w:rPr>
          <w:color w:val="000000" w:themeColor="text1"/>
          <w:lang w:val="en-US"/>
        </w:rPr>
        <w:t xml:space="preserve"> </w:t>
      </w:r>
      <w:r w:rsidR="005972A4" w:rsidRPr="00937991">
        <w:rPr>
          <w:color w:val="000000" w:themeColor="text1"/>
          <w:lang w:val="en-US"/>
        </w:rPr>
        <w:t>mixed effects regression</w:t>
      </w:r>
      <w:r w:rsidR="00CF1170">
        <w:rPr>
          <w:color w:val="000000" w:themeColor="text1"/>
          <w:lang w:val="en-US"/>
        </w:rPr>
        <w:t>s</w:t>
      </w:r>
      <w:r w:rsidR="005972A4" w:rsidRPr="00937991">
        <w:rPr>
          <w:color w:val="000000" w:themeColor="text1"/>
          <w:lang w:val="en-US"/>
        </w:rPr>
        <w:t>,</w:t>
      </w:r>
      <w:r w:rsidR="00CF1170">
        <w:rPr>
          <w:color w:val="000000" w:themeColor="text1"/>
          <w:lang w:val="en-US"/>
        </w:rPr>
        <w:t xml:space="preserve"> one linear</w:t>
      </w:r>
      <w:r w:rsidR="005972A4" w:rsidRPr="00937991">
        <w:rPr>
          <w:color w:val="000000" w:themeColor="text1"/>
          <w:lang w:val="en-US"/>
        </w:rPr>
        <w:t xml:space="preserve"> </w:t>
      </w:r>
      <w:r w:rsidR="00CF1170">
        <w:rPr>
          <w:color w:val="000000" w:themeColor="text1"/>
          <w:lang w:val="en-US"/>
        </w:rPr>
        <w:t>(</w:t>
      </w:r>
      <w:r w:rsidR="005972A4" w:rsidRPr="00937991">
        <w:rPr>
          <w:color w:val="000000" w:themeColor="text1"/>
          <w:lang w:val="en-US"/>
        </w:rPr>
        <w:t xml:space="preserve">predicting inferred strength of evidence for </w:t>
      </w:r>
      <w:r w:rsidR="005972A4" w:rsidRPr="00937991">
        <w:rPr>
          <w:i/>
          <w:color w:val="000000" w:themeColor="text1"/>
          <w:lang w:val="en-US"/>
        </w:rPr>
        <w:t>p</w:t>
      </w:r>
      <w:r w:rsidR="00CF1170" w:rsidRPr="00875DAE">
        <w:rPr>
          <w:color w:val="000000" w:themeColor="text1"/>
          <w:lang w:val="en-US"/>
        </w:rPr>
        <w:t>)</w:t>
      </w:r>
      <w:r w:rsidR="00CF1170">
        <w:rPr>
          <w:i/>
          <w:color w:val="000000" w:themeColor="text1"/>
          <w:lang w:val="en-US"/>
        </w:rPr>
        <w:t xml:space="preserve"> </w:t>
      </w:r>
      <w:r w:rsidR="00CF1170" w:rsidRPr="00875DAE">
        <w:rPr>
          <w:color w:val="000000" w:themeColor="text1"/>
          <w:lang w:val="en-US"/>
        </w:rPr>
        <w:t>and one logistic</w:t>
      </w:r>
      <w:r w:rsidR="00CF1170">
        <w:rPr>
          <w:i/>
          <w:color w:val="000000" w:themeColor="text1"/>
          <w:lang w:val="en-US"/>
        </w:rPr>
        <w:t xml:space="preserve"> </w:t>
      </w:r>
      <w:r w:rsidR="00CF1170">
        <w:rPr>
          <w:color w:val="000000" w:themeColor="text1"/>
          <w:lang w:val="en-US"/>
        </w:rPr>
        <w:t>(predict</w:t>
      </w:r>
      <w:r w:rsidR="00B660A4">
        <w:rPr>
          <w:color w:val="000000" w:themeColor="text1"/>
          <w:lang w:val="en-US"/>
        </w:rPr>
        <w:t>ing</w:t>
      </w:r>
      <w:r w:rsidR="00CF1170">
        <w:rPr>
          <w:color w:val="000000" w:themeColor="text1"/>
          <w:lang w:val="en-US"/>
        </w:rPr>
        <w:t xml:space="preserve"> whether evidence type was direct)</w:t>
      </w:r>
      <w:r w:rsidR="005972A4" w:rsidRPr="00937991">
        <w:rPr>
          <w:i/>
          <w:color w:val="000000" w:themeColor="text1"/>
          <w:lang w:val="en-US"/>
        </w:rPr>
        <w:t xml:space="preserve"> </w:t>
      </w:r>
      <w:r w:rsidR="005972A4" w:rsidRPr="00937991">
        <w:rPr>
          <w:color w:val="000000" w:themeColor="text1"/>
          <w:lang w:val="en-US"/>
        </w:rPr>
        <w:t xml:space="preserve">from a dummy-coded utterance predictor with </w:t>
      </w:r>
      <w:r w:rsidR="005972A4" w:rsidRPr="00937991">
        <w:rPr>
          <w:i/>
          <w:color w:val="000000" w:themeColor="text1"/>
          <w:lang w:val="en-US"/>
        </w:rPr>
        <w:t>must/muss</w:t>
      </w:r>
      <w:r w:rsidR="005972A4" w:rsidRPr="00937991">
        <w:rPr>
          <w:color w:val="000000" w:themeColor="text1"/>
          <w:lang w:val="en-US"/>
        </w:rPr>
        <w:t xml:space="preserve"> as reference level. The model included random by-participant and by-item intercepts. Figure 6 shows mean evidence strength ascribed to speakers by utterance</w:t>
      </w:r>
      <w:r w:rsidR="000611A3">
        <w:rPr>
          <w:color w:val="000000" w:themeColor="text1"/>
          <w:lang w:val="en-US"/>
        </w:rPr>
        <w:t xml:space="preserve"> and Figure 7 shows the distribution of inferred evidence types by utterance</w:t>
      </w:r>
      <w:r w:rsidR="005972A4" w:rsidRPr="00937991">
        <w:rPr>
          <w:color w:val="000000" w:themeColor="text1"/>
          <w:lang w:val="en-US"/>
        </w:rPr>
        <w:t xml:space="preserve">: again, participants inferred stronger evidence was available to the speaker after observing the bare utterance than </w:t>
      </w:r>
      <w:r w:rsidR="005972A4" w:rsidRPr="00937991">
        <w:rPr>
          <w:i/>
          <w:color w:val="000000" w:themeColor="text1"/>
          <w:lang w:val="en-US"/>
        </w:rPr>
        <w:t>must/muss</w:t>
      </w:r>
      <w:r w:rsidR="005972A4" w:rsidRPr="00937991">
        <w:rPr>
          <w:color w:val="000000" w:themeColor="text1"/>
          <w:lang w:val="en-US"/>
        </w:rPr>
        <w:t xml:space="preserve"> </w:t>
      </w:r>
      <w:r w:rsidR="0065786E" w:rsidRPr="00937991">
        <w:rPr>
          <w:i/>
          <w:color w:val="000000" w:themeColor="text1"/>
          <w:lang w:val="en-US"/>
        </w:rPr>
        <w:t>p</w:t>
      </w:r>
      <w:r w:rsidR="0065786E" w:rsidRPr="00937991">
        <w:rPr>
          <w:color w:val="000000" w:themeColor="text1"/>
          <w:lang w:val="en-US"/>
        </w:rPr>
        <w:t xml:space="preserve"> </w:t>
      </w:r>
      <w:r w:rsidR="005972A4" w:rsidRPr="00937991">
        <w:rPr>
          <w:color w:val="000000" w:themeColor="text1"/>
          <w:lang w:val="en-US"/>
        </w:rPr>
        <w:t>in both English (</w:t>
      </w:r>
      <w:r w:rsidR="005972A4" w:rsidRPr="00937991">
        <w:rPr>
          <w:i/>
          <w:color w:val="000000" w:themeColor="text1"/>
        </w:rPr>
        <w:t>β</w:t>
      </w:r>
      <w:r w:rsidR="005972A4" w:rsidRPr="00937991">
        <w:rPr>
          <w:color w:val="000000" w:themeColor="text1"/>
          <w:lang w:val="en-US"/>
        </w:rPr>
        <w:t xml:space="preserve">=.06,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=3.2, </w:t>
      </w:r>
      <w:r w:rsidR="005972A4" w:rsidRPr="00937991">
        <w:rPr>
          <w:i/>
          <w:color w:val="000000" w:themeColor="text1"/>
          <w:lang w:val="en-US"/>
        </w:rPr>
        <w:t>p</w:t>
      </w:r>
      <w:r w:rsidR="005972A4" w:rsidRPr="00937991">
        <w:rPr>
          <w:color w:val="000000" w:themeColor="text1"/>
          <w:lang w:val="en-US"/>
        </w:rPr>
        <w:t>&lt; .002) and German (</w:t>
      </w:r>
      <w:r w:rsidR="005972A4" w:rsidRPr="00937991">
        <w:rPr>
          <w:i/>
          <w:color w:val="000000" w:themeColor="text1"/>
        </w:rPr>
        <w:t>β</w:t>
      </w:r>
      <w:r w:rsidR="005972A4" w:rsidRPr="00937991">
        <w:rPr>
          <w:color w:val="000000" w:themeColor="text1"/>
          <w:lang w:val="en-US"/>
        </w:rPr>
        <w:t xml:space="preserve">=.08,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=4.05, </w:t>
      </w:r>
      <w:r w:rsidR="005972A4" w:rsidRPr="00937991">
        <w:rPr>
          <w:i/>
          <w:color w:val="000000" w:themeColor="text1"/>
          <w:lang w:val="en-US"/>
        </w:rPr>
        <w:t>p</w:t>
      </w:r>
      <w:r w:rsidR="005972A4" w:rsidRPr="00937991">
        <w:rPr>
          <w:color w:val="000000" w:themeColor="text1"/>
          <w:lang w:val="en-US"/>
        </w:rPr>
        <w:t>&lt; .0001)</w:t>
      </w:r>
      <w:r w:rsidR="000611A3">
        <w:rPr>
          <w:color w:val="000000" w:themeColor="text1"/>
          <w:lang w:val="en-US"/>
        </w:rPr>
        <w:t xml:space="preserve">, and that the </w:t>
      </w:r>
      <w:r w:rsidR="000611A3">
        <w:rPr>
          <w:color w:val="000000" w:themeColor="text1"/>
          <w:lang w:val="en-US"/>
        </w:rPr>
        <w:lastRenderedPageBreak/>
        <w:t xml:space="preserve">evidence was more likely to be direct </w:t>
      </w:r>
      <w:r w:rsidR="000611A3" w:rsidRPr="00937991">
        <w:rPr>
          <w:color w:val="000000" w:themeColor="text1"/>
          <w:lang w:val="en-US"/>
        </w:rPr>
        <w:t>(</w:t>
      </w:r>
      <w:r w:rsidR="000611A3">
        <w:rPr>
          <w:color w:val="000000" w:themeColor="text1"/>
          <w:lang w:val="en-US"/>
        </w:rPr>
        <w:t xml:space="preserve">English: </w:t>
      </w:r>
      <w:r w:rsidR="000611A3" w:rsidRPr="00937991">
        <w:rPr>
          <w:i/>
          <w:color w:val="000000" w:themeColor="text1"/>
        </w:rPr>
        <w:t>β</w:t>
      </w:r>
      <w:r w:rsidR="000611A3">
        <w:rPr>
          <w:color w:val="000000" w:themeColor="text1"/>
          <w:lang w:val="en-US"/>
        </w:rPr>
        <w:t>=4.69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=1.05</w:t>
      </w:r>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 xml:space="preserve">&lt; .0001, German: </w:t>
      </w:r>
      <w:r w:rsidR="000611A3" w:rsidRPr="00937991">
        <w:rPr>
          <w:i/>
          <w:color w:val="000000" w:themeColor="text1"/>
        </w:rPr>
        <w:t>β</w:t>
      </w:r>
      <w:r w:rsidR="000611A3">
        <w:rPr>
          <w:color w:val="000000" w:themeColor="text1"/>
          <w:lang w:val="en-US"/>
        </w:rPr>
        <w:t>=2.19</w:t>
      </w:r>
      <w:r w:rsidR="000611A3" w:rsidRPr="00937991">
        <w:rPr>
          <w:color w:val="000000" w:themeColor="text1"/>
          <w:lang w:val="en-US"/>
        </w:rPr>
        <w:t xml:space="preserve">, </w:t>
      </w:r>
      <w:r w:rsidR="000611A3" w:rsidRPr="00937991">
        <w:rPr>
          <w:i/>
          <w:color w:val="000000" w:themeColor="text1"/>
          <w:lang w:val="en-US"/>
        </w:rPr>
        <w:t>SE</w:t>
      </w:r>
      <w:r w:rsidR="000611A3">
        <w:rPr>
          <w:color w:val="000000" w:themeColor="text1"/>
          <w:lang w:val="en-US"/>
        </w:rPr>
        <w:t>=0.59</w:t>
      </w:r>
      <w:r w:rsidR="000611A3" w:rsidRPr="00937991">
        <w:rPr>
          <w:color w:val="000000" w:themeColor="text1"/>
          <w:lang w:val="en-US"/>
        </w:rPr>
        <w:t xml:space="preserve">, </w:t>
      </w:r>
      <w:r w:rsidR="000611A3" w:rsidRPr="00937991">
        <w:rPr>
          <w:i/>
          <w:color w:val="000000" w:themeColor="text1"/>
          <w:lang w:val="en-US"/>
        </w:rPr>
        <w:t>p</w:t>
      </w:r>
      <w:r w:rsidR="000611A3">
        <w:rPr>
          <w:color w:val="000000" w:themeColor="text1"/>
          <w:lang w:val="en-US"/>
        </w:rPr>
        <w:t>&lt; .0001</w:t>
      </w:r>
      <w:r w:rsidR="000611A3" w:rsidRPr="00937991">
        <w:rPr>
          <w:color w:val="000000" w:themeColor="text1"/>
          <w:lang w:val="en-US"/>
        </w:rPr>
        <w:t>),</w:t>
      </w:r>
      <w:r w:rsidR="005972A4" w:rsidRPr="00937991">
        <w:rPr>
          <w:color w:val="000000" w:themeColor="text1"/>
          <w:lang w:val="en-US"/>
        </w:rPr>
        <w:t xml:space="preserve"> However, inferred evidence strength was no different in English for </w:t>
      </w:r>
      <w:r w:rsidR="005972A4" w:rsidRPr="00937991">
        <w:rPr>
          <w:i/>
          <w:color w:val="000000" w:themeColor="text1"/>
          <w:lang w:val="en-US"/>
        </w:rPr>
        <w:t>probably</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=-.02,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=-1.11, </w:t>
      </w:r>
      <w:r w:rsidR="005972A4" w:rsidRPr="00937991">
        <w:rPr>
          <w:i/>
          <w:color w:val="000000" w:themeColor="text1"/>
          <w:lang w:val="en-US"/>
        </w:rPr>
        <w:t>p</w:t>
      </w:r>
      <w:r w:rsidR="005972A4" w:rsidRPr="00937991">
        <w:rPr>
          <w:color w:val="000000" w:themeColor="text1"/>
          <w:lang w:val="en-US"/>
        </w:rPr>
        <w:t xml:space="preserve">&lt; .27) or </w:t>
      </w:r>
      <w:r w:rsidR="005972A4" w:rsidRPr="00937991">
        <w:rPr>
          <w:i/>
          <w:color w:val="000000" w:themeColor="text1"/>
          <w:lang w:val="en-US"/>
        </w:rPr>
        <w:t>might</w:t>
      </w:r>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5972A4" w:rsidRPr="00937991">
        <w:rPr>
          <w:i/>
          <w:color w:val="000000" w:themeColor="text1"/>
        </w:rPr>
        <w:t>β</w:t>
      </w:r>
      <w:r w:rsidR="005972A4" w:rsidRPr="00937991">
        <w:rPr>
          <w:color w:val="000000" w:themeColor="text1"/>
          <w:lang w:val="en-US"/>
        </w:rPr>
        <w:t xml:space="preserve">=-.01,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=-.49, </w:t>
      </w:r>
      <w:r w:rsidR="005972A4" w:rsidRPr="00937991">
        <w:rPr>
          <w:i/>
          <w:color w:val="000000" w:themeColor="text1"/>
          <w:lang w:val="en-US"/>
        </w:rPr>
        <w:t>p</w:t>
      </w:r>
      <w:r w:rsidR="005972A4" w:rsidRPr="00937991">
        <w:rPr>
          <w:color w:val="000000" w:themeColor="text1"/>
          <w:lang w:val="en-US"/>
        </w:rPr>
        <w:t>&lt; .63)</w:t>
      </w:r>
      <w:r w:rsidR="00E8429D">
        <w:rPr>
          <w:color w:val="000000" w:themeColor="text1"/>
          <w:lang w:val="en-US"/>
        </w:rPr>
        <w:t xml:space="preserve"> and neither was inferred evidence type </w:t>
      </w:r>
      <w:r w:rsidR="00E8429D" w:rsidRPr="00937991">
        <w:rPr>
          <w:color w:val="000000" w:themeColor="text1"/>
          <w:lang w:val="en-US"/>
        </w:rPr>
        <w:t>(</w:t>
      </w:r>
      <w:r w:rsidR="00E8429D" w:rsidRPr="00875DAE">
        <w:rPr>
          <w:i/>
          <w:color w:val="000000" w:themeColor="text1"/>
          <w:lang w:val="en-US"/>
        </w:rPr>
        <w:t>probably</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 xml:space="preserve">&lt; .0001; </w:t>
      </w:r>
      <w:r w:rsidR="00E8429D">
        <w:rPr>
          <w:i/>
          <w:color w:val="000000" w:themeColor="text1"/>
          <w:lang w:val="en-US"/>
        </w:rPr>
        <w:t>might</w:t>
      </w:r>
      <w:r w:rsidR="00E8429D">
        <w:rPr>
          <w:color w:val="000000" w:themeColor="text1"/>
          <w:lang w:val="en-US"/>
        </w:rPr>
        <w:t xml:space="preserve">: </w:t>
      </w:r>
      <w:r w:rsidR="00E8429D" w:rsidRPr="00937991">
        <w:rPr>
          <w:i/>
          <w:color w:val="000000" w:themeColor="text1"/>
        </w:rPr>
        <w:t>β</w:t>
      </w:r>
      <w:r w:rsidR="00E8429D">
        <w:rPr>
          <w:color w:val="000000" w:themeColor="text1"/>
          <w:lang w:val="en-US"/>
        </w:rPr>
        <w:t>=3.36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=0.78</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.0001</w:t>
      </w:r>
      <w:r w:rsidR="00E8429D" w:rsidRPr="00937991">
        <w:rPr>
          <w:color w:val="000000" w:themeColor="text1"/>
          <w:lang w:val="en-US"/>
        </w:rPr>
        <w:t>)</w:t>
      </w:r>
      <w:r w:rsidR="005972A4" w:rsidRPr="00937991">
        <w:rPr>
          <w:color w:val="000000" w:themeColor="text1"/>
          <w:lang w:val="en-US"/>
        </w:rPr>
        <w:t xml:space="preserve">; </w:t>
      </w:r>
      <w:r w:rsidR="00E8429D">
        <w:rPr>
          <w:color w:val="000000" w:themeColor="text1"/>
          <w:lang w:val="en-US"/>
        </w:rPr>
        <w:t xml:space="preserve">the same was true </w:t>
      </w:r>
      <w:r w:rsidR="005972A4" w:rsidRPr="00937991">
        <w:rPr>
          <w:color w:val="000000" w:themeColor="text1"/>
          <w:lang w:val="en-US"/>
        </w:rPr>
        <w:t xml:space="preserve">in German for </w:t>
      </w:r>
      <w:proofErr w:type="spellStart"/>
      <w:r w:rsidR="005972A4" w:rsidRPr="00937991">
        <w:rPr>
          <w:i/>
          <w:color w:val="000000" w:themeColor="text1"/>
          <w:lang w:val="en-US"/>
        </w:rPr>
        <w:t>vermutlich</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E8429D">
        <w:rPr>
          <w:color w:val="000000" w:themeColor="text1"/>
          <w:lang w:val="en-US"/>
        </w:rPr>
        <w:t xml:space="preserve">strength: </w:t>
      </w:r>
      <w:r w:rsidR="005972A4" w:rsidRPr="00937991">
        <w:rPr>
          <w:i/>
          <w:color w:val="000000" w:themeColor="text1"/>
        </w:rPr>
        <w:t>β</w:t>
      </w:r>
      <w:r w:rsidR="005972A4" w:rsidRPr="00937991">
        <w:rPr>
          <w:color w:val="000000" w:themeColor="text1"/>
          <w:lang w:val="en-US"/>
        </w:rPr>
        <w:t xml:space="preserve">=-.0003, </w:t>
      </w:r>
      <w:r w:rsidR="005972A4" w:rsidRPr="00937991">
        <w:rPr>
          <w:i/>
          <w:color w:val="000000" w:themeColor="text1"/>
          <w:lang w:val="en-US"/>
        </w:rPr>
        <w:t>SE</w:t>
      </w:r>
      <w:r w:rsidR="005972A4" w:rsidRPr="00937991">
        <w:rPr>
          <w:color w:val="000000" w:themeColor="text1"/>
          <w:lang w:val="en-US"/>
        </w:rPr>
        <w:t xml:space="preserve">=.02, </w:t>
      </w:r>
      <w:r w:rsidR="005972A4" w:rsidRPr="00937991">
        <w:rPr>
          <w:i/>
          <w:color w:val="000000" w:themeColor="text1"/>
          <w:lang w:val="en-US"/>
        </w:rPr>
        <w:t>t</w:t>
      </w:r>
      <w:r w:rsidR="005972A4" w:rsidRPr="00937991">
        <w:rPr>
          <w:color w:val="000000" w:themeColor="text1"/>
          <w:lang w:val="en-US"/>
        </w:rPr>
        <w:t xml:space="preserve">=-.02, </w:t>
      </w:r>
      <w:r w:rsidR="005972A4" w:rsidRPr="00937991">
        <w:rPr>
          <w:i/>
          <w:color w:val="000000" w:themeColor="text1"/>
          <w:lang w:val="en-US"/>
        </w:rPr>
        <w:t>p</w:t>
      </w:r>
      <w:r w:rsidR="005972A4" w:rsidRPr="00937991">
        <w:rPr>
          <w:color w:val="000000" w:themeColor="text1"/>
          <w:lang w:val="en-US"/>
        </w:rPr>
        <w:t>&lt; .99</w:t>
      </w:r>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=-0.26</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.71</w:t>
      </w:r>
      <w:r w:rsidR="005972A4" w:rsidRPr="00937991">
        <w:rPr>
          <w:color w:val="000000" w:themeColor="text1"/>
          <w:lang w:val="en-US"/>
        </w:rPr>
        <w:t xml:space="preserve">) or </w:t>
      </w:r>
      <w:proofErr w:type="spellStart"/>
      <w:r w:rsidR="005972A4" w:rsidRPr="00937991">
        <w:rPr>
          <w:i/>
          <w:color w:val="000000" w:themeColor="text1"/>
          <w:lang w:val="en-US"/>
        </w:rPr>
        <w:t>wohl</w:t>
      </w:r>
      <w:proofErr w:type="spellEnd"/>
      <w:r w:rsidR="005972A4" w:rsidRPr="00937991">
        <w:rPr>
          <w:color w:val="000000" w:themeColor="text1"/>
          <w:lang w:val="en-US"/>
        </w:rPr>
        <w:t xml:space="preserve"> </w:t>
      </w:r>
      <w:r w:rsidR="005972A4" w:rsidRPr="00937991">
        <w:rPr>
          <w:i/>
          <w:color w:val="000000" w:themeColor="text1"/>
          <w:lang w:val="en-US"/>
        </w:rPr>
        <w:t xml:space="preserve">p </w:t>
      </w:r>
      <w:r w:rsidR="005972A4" w:rsidRPr="00937991">
        <w:rPr>
          <w:color w:val="000000" w:themeColor="text1"/>
          <w:lang w:val="en-US"/>
        </w:rPr>
        <w:t>(</w:t>
      </w:r>
      <w:r w:rsidR="00E8429D">
        <w:rPr>
          <w:color w:val="000000" w:themeColor="text1"/>
          <w:lang w:val="en-US"/>
        </w:rPr>
        <w:t xml:space="preserve">strength: </w:t>
      </w:r>
      <w:r w:rsidR="005972A4" w:rsidRPr="00937991">
        <w:rPr>
          <w:i/>
          <w:color w:val="000000" w:themeColor="text1"/>
        </w:rPr>
        <w:t>β</w:t>
      </w:r>
      <w:r w:rsidR="005972A4" w:rsidRPr="00937991">
        <w:rPr>
          <w:color w:val="000000" w:themeColor="text1"/>
          <w:lang w:val="en-US"/>
        </w:rPr>
        <w:t xml:space="preserve">=.008, </w:t>
      </w:r>
      <w:r w:rsidR="005972A4" w:rsidRPr="00937991">
        <w:rPr>
          <w:i/>
          <w:color w:val="000000" w:themeColor="text1"/>
          <w:lang w:val="en-US"/>
        </w:rPr>
        <w:t>SE</w:t>
      </w:r>
      <w:r w:rsidR="005972A4" w:rsidRPr="00937991">
        <w:rPr>
          <w:color w:val="000000" w:themeColor="text1"/>
          <w:lang w:val="en-US"/>
        </w:rPr>
        <w:t xml:space="preserve">=0.02, </w:t>
      </w:r>
      <w:r w:rsidR="005972A4" w:rsidRPr="00937991">
        <w:rPr>
          <w:i/>
          <w:color w:val="000000" w:themeColor="text1"/>
          <w:lang w:val="en-US"/>
        </w:rPr>
        <w:t>t</w:t>
      </w:r>
      <w:r w:rsidR="005972A4" w:rsidRPr="00937991">
        <w:rPr>
          <w:color w:val="000000" w:themeColor="text1"/>
          <w:lang w:val="en-US"/>
        </w:rPr>
        <w:t xml:space="preserve">=.36, </w:t>
      </w:r>
      <w:r w:rsidR="005972A4" w:rsidRPr="00937991">
        <w:rPr>
          <w:i/>
          <w:color w:val="000000" w:themeColor="text1"/>
          <w:lang w:val="en-US"/>
        </w:rPr>
        <w:t>p</w:t>
      </w:r>
      <w:r w:rsidR="0065786E" w:rsidRPr="00937991">
        <w:rPr>
          <w:color w:val="000000" w:themeColor="text1"/>
          <w:lang w:val="en-US"/>
        </w:rPr>
        <w:t>&lt; .72</w:t>
      </w:r>
      <w:r w:rsidR="00E8429D">
        <w:rPr>
          <w:color w:val="000000" w:themeColor="text1"/>
          <w:lang w:val="en-US"/>
        </w:rPr>
        <w:t xml:space="preserve">, type: </w:t>
      </w:r>
      <w:r w:rsidR="00E8429D" w:rsidRPr="00937991">
        <w:rPr>
          <w:i/>
          <w:color w:val="000000" w:themeColor="text1"/>
        </w:rPr>
        <w:t>β</w:t>
      </w:r>
      <w:r w:rsidR="00E8429D">
        <w:rPr>
          <w:color w:val="000000" w:themeColor="text1"/>
          <w:lang w:val="en-US"/>
        </w:rPr>
        <w:t>=-0.19</w:t>
      </w:r>
      <w:r w:rsidR="00E8429D" w:rsidRPr="00937991">
        <w:rPr>
          <w:color w:val="000000" w:themeColor="text1"/>
          <w:lang w:val="en-US"/>
        </w:rPr>
        <w:t xml:space="preserve">, </w:t>
      </w:r>
      <w:r w:rsidR="00E8429D" w:rsidRPr="00937991">
        <w:rPr>
          <w:i/>
          <w:color w:val="000000" w:themeColor="text1"/>
          <w:lang w:val="en-US"/>
        </w:rPr>
        <w:t>SE</w:t>
      </w:r>
      <w:r w:rsidR="00E8429D">
        <w:rPr>
          <w:color w:val="000000" w:themeColor="text1"/>
          <w:lang w:val="en-US"/>
        </w:rPr>
        <w:t>=0.71</w:t>
      </w:r>
      <w:r w:rsidR="00E8429D" w:rsidRPr="00937991">
        <w:rPr>
          <w:color w:val="000000" w:themeColor="text1"/>
          <w:lang w:val="en-US"/>
        </w:rPr>
        <w:t xml:space="preserve">, </w:t>
      </w:r>
      <w:r w:rsidR="00E8429D" w:rsidRPr="00937991">
        <w:rPr>
          <w:i/>
          <w:color w:val="000000" w:themeColor="text1"/>
          <w:lang w:val="en-US"/>
        </w:rPr>
        <w:t>p</w:t>
      </w:r>
      <w:r w:rsidR="00E8429D">
        <w:rPr>
          <w:color w:val="000000" w:themeColor="text1"/>
          <w:lang w:val="en-US"/>
        </w:rPr>
        <w:t>&lt; .79</w:t>
      </w:r>
      <w:r w:rsidR="0065786E" w:rsidRPr="00937991">
        <w:rPr>
          <w:color w:val="000000" w:themeColor="text1"/>
          <w:lang w:val="en-US"/>
        </w:rPr>
        <w:t>).</w:t>
      </w:r>
    </w:p>
    <w:p w14:paraId="16AB482E" w14:textId="77777777" w:rsidR="00030BA8" w:rsidRPr="00937991" w:rsidRDefault="005972A4" w:rsidP="0065786E">
      <w:pPr>
        <w:ind w:firstLine="567"/>
        <w:jc w:val="both"/>
        <w:rPr>
          <w:color w:val="000000" w:themeColor="text1"/>
          <w:lang w:val="en-US"/>
        </w:rPr>
      </w:pPr>
      <w:r w:rsidRPr="00937991">
        <w:rPr>
          <w:color w:val="000000" w:themeColor="text1"/>
          <w:lang w:val="en-US"/>
        </w:rPr>
        <w:t>Allowing this model to interact with a belief holder predictor and applyi</w:t>
      </w:r>
      <w:r w:rsidR="000D2E85">
        <w:rPr>
          <w:color w:val="000000" w:themeColor="text1"/>
          <w:lang w:val="en-US"/>
        </w:rPr>
        <w:t>ng it simultaneously to the Experiment</w:t>
      </w:r>
      <w:r w:rsidRPr="00937991">
        <w:rPr>
          <w:color w:val="000000" w:themeColor="text1"/>
          <w:lang w:val="en-US"/>
        </w:rPr>
        <w:t xml:space="preserve"> 3a dataset yields no main effect of belief holder in either English (</w:t>
      </w:r>
      <w:r w:rsidRPr="00937991">
        <w:rPr>
          <w:i/>
          <w:color w:val="000000" w:themeColor="text1"/>
        </w:rPr>
        <w:t>β</w:t>
      </w:r>
      <w:r w:rsidRPr="00937991">
        <w:rPr>
          <w:color w:val="000000" w:themeColor="text1"/>
          <w:lang w:val="en-US"/>
        </w:rPr>
        <w:t xml:space="preserve">=.03, </w:t>
      </w:r>
      <w:r w:rsidRPr="00937991">
        <w:rPr>
          <w:i/>
          <w:color w:val="000000" w:themeColor="text1"/>
          <w:lang w:val="en-US"/>
        </w:rPr>
        <w:t>SE</w:t>
      </w:r>
      <w:r w:rsidRPr="00937991">
        <w:rPr>
          <w:color w:val="000000" w:themeColor="text1"/>
          <w:lang w:val="en-US"/>
        </w:rPr>
        <w:t xml:space="preserve">=.02, </w:t>
      </w:r>
      <w:r w:rsidRPr="00937991">
        <w:rPr>
          <w:i/>
          <w:color w:val="000000" w:themeColor="text1"/>
          <w:lang w:val="en-US"/>
        </w:rPr>
        <w:t>t</w:t>
      </w:r>
      <w:r w:rsidRPr="00937991">
        <w:rPr>
          <w:color w:val="000000" w:themeColor="text1"/>
          <w:lang w:val="en-US"/>
        </w:rPr>
        <w:t xml:space="preserve">=1.53, </w:t>
      </w:r>
      <w:r w:rsidRPr="00937991">
        <w:rPr>
          <w:i/>
          <w:color w:val="000000" w:themeColor="text1"/>
          <w:lang w:val="en-US"/>
        </w:rPr>
        <w:t>p</w:t>
      </w:r>
      <w:r w:rsidRPr="00937991">
        <w:rPr>
          <w:color w:val="000000" w:themeColor="text1"/>
          <w:lang w:val="en-US"/>
        </w:rPr>
        <w:t>&lt; .13) or German (</w:t>
      </w:r>
      <w:r w:rsidRPr="00937991">
        <w:rPr>
          <w:i/>
          <w:color w:val="000000" w:themeColor="text1"/>
        </w:rPr>
        <w:t>β</w:t>
      </w:r>
      <w:r w:rsidRPr="00937991">
        <w:rPr>
          <w:color w:val="000000" w:themeColor="text1"/>
          <w:lang w:val="en-US"/>
        </w:rPr>
        <w:t xml:space="preserve">=.0008, </w:t>
      </w:r>
      <w:r w:rsidRPr="00937991">
        <w:rPr>
          <w:i/>
          <w:color w:val="000000" w:themeColor="text1"/>
          <w:lang w:val="en-US"/>
        </w:rPr>
        <w:t>SE</w:t>
      </w:r>
      <w:r w:rsidRPr="00937991">
        <w:rPr>
          <w:color w:val="000000" w:themeColor="text1"/>
          <w:lang w:val="en-US"/>
        </w:rPr>
        <w:t xml:space="preserve">=0.03, </w:t>
      </w:r>
      <w:r w:rsidRPr="00937991">
        <w:rPr>
          <w:i/>
          <w:color w:val="000000" w:themeColor="text1"/>
          <w:lang w:val="en-US"/>
        </w:rPr>
        <w:t>t</w:t>
      </w:r>
      <w:r w:rsidRPr="00937991">
        <w:rPr>
          <w:color w:val="000000" w:themeColor="text1"/>
          <w:lang w:val="en-US"/>
        </w:rPr>
        <w:t xml:space="preserve">=.04, </w:t>
      </w:r>
      <w:r w:rsidRPr="00937991">
        <w:rPr>
          <w:i/>
          <w:color w:val="000000" w:themeColor="text1"/>
          <w:lang w:val="en-US"/>
        </w:rPr>
        <w:t>p</w:t>
      </w:r>
      <w:r w:rsidRPr="00937991">
        <w:rPr>
          <w:color w:val="000000" w:themeColor="text1"/>
          <w:lang w:val="en-US"/>
        </w:rPr>
        <w:t>&lt; .97). This finding is unsurprising and serves as a sanity check for the belief holder effect, given that this aspect of the dependent measure was identical across experiments.</w:t>
      </w:r>
    </w:p>
    <w:p w14:paraId="43FCD23F" w14:textId="77777777" w:rsidR="007C0287" w:rsidRDefault="007C0287" w:rsidP="007C0287">
      <w:pPr>
        <w:jc w:val="both"/>
        <w:rPr>
          <w:color w:val="FF0000"/>
          <w:lang w:val="en-US"/>
        </w:rPr>
      </w:pPr>
    </w:p>
    <w:p w14:paraId="78B70A81" w14:textId="1C4C4FE3" w:rsidR="007C0287" w:rsidRPr="00937991" w:rsidRDefault="00296A8F" w:rsidP="007C0287">
      <w:pPr>
        <w:jc w:val="both"/>
        <w:rPr>
          <w:color w:val="000000" w:themeColor="text1"/>
          <w:lang w:val="en-US"/>
        </w:rPr>
      </w:pPr>
      <w:r>
        <w:rPr>
          <w:noProof/>
          <w:color w:val="000000" w:themeColor="text1"/>
          <w:lang w:val="en-US" w:eastAsia="en-US"/>
        </w:rPr>
        <w:drawing>
          <wp:inline distT="0" distB="0" distL="0" distR="0" wp14:anchorId="36A18577" wp14:editId="0BCDC1C4">
            <wp:extent cx="4701069" cy="2507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6.pdf"/>
                    <pic:cNvPicPr/>
                  </pic:nvPicPr>
                  <pic:blipFill>
                    <a:blip r:embed="rId17"/>
                    <a:stretch>
                      <a:fillRect/>
                    </a:stretch>
                  </pic:blipFill>
                  <pic:spPr>
                    <a:xfrm>
                      <a:off x="0" y="0"/>
                      <a:ext cx="4701069" cy="2507237"/>
                    </a:xfrm>
                    <a:prstGeom prst="rect">
                      <a:avLst/>
                    </a:prstGeom>
                  </pic:spPr>
                </pic:pic>
              </a:graphicData>
            </a:graphic>
          </wp:inline>
        </w:drawing>
      </w:r>
    </w:p>
    <w:p w14:paraId="211AF9D7" w14:textId="3C327383" w:rsidR="007C0287" w:rsidRPr="00937991" w:rsidRDefault="007C0287" w:rsidP="007C0287">
      <w:pPr>
        <w:jc w:val="both"/>
        <w:rPr>
          <w:i/>
          <w:color w:val="000000" w:themeColor="text1"/>
          <w:lang w:val="en-US"/>
        </w:rPr>
      </w:pPr>
      <w:r w:rsidRPr="00937991">
        <w:rPr>
          <w:i/>
          <w:color w:val="000000" w:themeColor="text1"/>
          <w:lang w:val="en-US"/>
        </w:rPr>
        <w:t>Figure 6: Mean inferred evidence strength by utterance for English (left) and German (right). Error bars indicate 95% bootstrapped confidence intervals</w:t>
      </w:r>
      <w:r w:rsidR="00890740">
        <w:rPr>
          <w:i/>
          <w:color w:val="000000" w:themeColor="text1"/>
          <w:lang w:val="en-US"/>
        </w:rPr>
        <w:t xml:space="preserve"> (data </w:t>
      </w:r>
      <w:r w:rsidR="00C3771B">
        <w:rPr>
          <w:i/>
          <w:color w:val="000000" w:themeColor="text1"/>
          <w:lang w:val="en-US"/>
        </w:rPr>
        <w:t xml:space="preserve">pooled across </w:t>
      </w:r>
      <w:proofErr w:type="spellStart"/>
      <w:r w:rsidR="00890740">
        <w:rPr>
          <w:i/>
          <w:color w:val="000000" w:themeColor="text1"/>
          <w:lang w:val="en-US"/>
        </w:rPr>
        <w:t>Exps</w:t>
      </w:r>
      <w:proofErr w:type="spellEnd"/>
      <w:r w:rsidR="00890740">
        <w:rPr>
          <w:i/>
          <w:color w:val="000000" w:themeColor="text1"/>
          <w:lang w:val="en-US"/>
        </w:rPr>
        <w:t xml:space="preserve"> 3a and 3b)</w:t>
      </w:r>
      <w:r w:rsidRPr="00937991">
        <w:rPr>
          <w:i/>
          <w:color w:val="000000" w:themeColor="text1"/>
          <w:lang w:val="en-US"/>
        </w:rPr>
        <w:t>.</w:t>
      </w:r>
    </w:p>
    <w:p w14:paraId="22EF7411" w14:textId="77777777" w:rsidR="0065786E" w:rsidRPr="00937991" w:rsidRDefault="0065786E" w:rsidP="0065786E">
      <w:pPr>
        <w:jc w:val="both"/>
        <w:rPr>
          <w:color w:val="000000" w:themeColor="text1"/>
          <w:lang w:val="en-US"/>
        </w:rPr>
      </w:pPr>
    </w:p>
    <w:p w14:paraId="67C2D30F" w14:textId="77777777" w:rsidR="008A4112" w:rsidRDefault="008A4112" w:rsidP="00875DAE">
      <w:pPr>
        <w:keepNext/>
        <w:jc w:val="both"/>
      </w:pPr>
      <w:r w:rsidRPr="00875DAE">
        <w:rPr>
          <w:noProof/>
          <w:color w:val="000000" w:themeColor="text1"/>
          <w:lang w:val="en-US" w:eastAsia="en-US"/>
        </w:rPr>
        <w:drawing>
          <wp:inline distT="0" distB="0" distL="0" distR="0" wp14:anchorId="01017D4A" wp14:editId="646B0812">
            <wp:extent cx="4800071" cy="2999909"/>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7.pdf"/>
                    <pic:cNvPicPr/>
                  </pic:nvPicPr>
                  <pic:blipFill>
                    <a:blip r:embed="rId18"/>
                    <a:stretch>
                      <a:fillRect/>
                    </a:stretch>
                  </pic:blipFill>
                  <pic:spPr>
                    <a:xfrm>
                      <a:off x="0" y="0"/>
                      <a:ext cx="4825000" cy="3015489"/>
                    </a:xfrm>
                    <a:prstGeom prst="rect">
                      <a:avLst/>
                    </a:prstGeom>
                  </pic:spPr>
                </pic:pic>
              </a:graphicData>
            </a:graphic>
          </wp:inline>
        </w:drawing>
      </w:r>
    </w:p>
    <w:p w14:paraId="5744642D" w14:textId="7D35EEE5" w:rsidR="0065786E" w:rsidRPr="00937991" w:rsidRDefault="008A4112" w:rsidP="00875DAE">
      <w:pPr>
        <w:pStyle w:val="Caption"/>
        <w:jc w:val="both"/>
        <w:rPr>
          <w:color w:val="000000" w:themeColor="text1"/>
          <w:lang w:val="en-US"/>
        </w:rPr>
      </w:pPr>
      <w:r w:rsidRPr="00875DAE">
        <w:rPr>
          <w:lang w:val="en-US"/>
        </w:rPr>
        <w:t xml:space="preserve">Figure 7. Proportion of inferred evidence type by utterance for English </w:t>
      </w:r>
      <w:r w:rsidR="006F1E19">
        <w:rPr>
          <w:lang w:val="en-US"/>
        </w:rPr>
        <w:t>(</w:t>
      </w:r>
      <w:r w:rsidRPr="00875DAE">
        <w:rPr>
          <w:lang w:val="en-US"/>
        </w:rPr>
        <w:t>left) and Ger</w:t>
      </w:r>
      <w:r w:rsidR="00AB5704">
        <w:rPr>
          <w:lang w:val="en-US"/>
        </w:rPr>
        <w:t>m</w:t>
      </w:r>
      <w:r w:rsidRPr="00875DAE">
        <w:rPr>
          <w:lang w:val="en-US"/>
        </w:rPr>
        <w:t xml:space="preserve">an (right, data </w:t>
      </w:r>
      <w:r w:rsidR="00C3771B" w:rsidRPr="00875DAE">
        <w:rPr>
          <w:lang w:val="en-US"/>
        </w:rPr>
        <w:t xml:space="preserve">pooled across </w:t>
      </w:r>
      <w:r w:rsidRPr="00875DAE">
        <w:rPr>
          <w:lang w:val="en-US"/>
        </w:rPr>
        <w:t xml:space="preserve">both </w:t>
      </w:r>
      <w:proofErr w:type="spellStart"/>
      <w:r w:rsidRPr="00875DAE">
        <w:rPr>
          <w:lang w:val="en-US"/>
        </w:rPr>
        <w:t>Exps</w:t>
      </w:r>
      <w:proofErr w:type="spellEnd"/>
      <w:r w:rsidRPr="00875DAE">
        <w:rPr>
          <w:lang w:val="en-US"/>
        </w:rPr>
        <w:t xml:space="preserve"> 3a and 3b).</w:t>
      </w:r>
    </w:p>
    <w:p w14:paraId="75C3EE6E" w14:textId="77777777" w:rsidR="00030BA8" w:rsidRDefault="00030BA8" w:rsidP="00E9143E">
      <w:pPr>
        <w:jc w:val="both"/>
        <w:rPr>
          <w:color w:val="000000" w:themeColor="text1"/>
          <w:lang w:val="en-US"/>
        </w:rPr>
      </w:pPr>
    </w:p>
    <w:p w14:paraId="668CE238" w14:textId="77777777" w:rsidR="00900368" w:rsidRDefault="00900368" w:rsidP="00E9143E">
      <w:pPr>
        <w:jc w:val="both"/>
        <w:rPr>
          <w:color w:val="000000" w:themeColor="text1"/>
          <w:lang w:val="en-US"/>
        </w:rPr>
      </w:pPr>
    </w:p>
    <w:p w14:paraId="39D3AF01" w14:textId="77777777" w:rsidR="00900368" w:rsidRDefault="00900368" w:rsidP="00E9143E">
      <w:pPr>
        <w:jc w:val="both"/>
        <w:rPr>
          <w:color w:val="000000" w:themeColor="text1"/>
          <w:lang w:val="en-US"/>
        </w:rPr>
      </w:pPr>
    </w:p>
    <w:p w14:paraId="08ED938B" w14:textId="77777777" w:rsidR="00900368" w:rsidRPr="00937991" w:rsidRDefault="00900368" w:rsidP="00E9143E">
      <w:pPr>
        <w:jc w:val="both"/>
        <w:rPr>
          <w:color w:val="000000" w:themeColor="text1"/>
          <w:lang w:val="en-US"/>
        </w:rPr>
      </w:pPr>
    </w:p>
    <w:p w14:paraId="789EFB3A" w14:textId="2FD9A80C"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6</w:t>
      </w:r>
      <w:r w:rsidRPr="00937991">
        <w:rPr>
          <w:b/>
          <w:color w:val="000000" w:themeColor="text1"/>
          <w:sz w:val="28"/>
          <w:szCs w:val="28"/>
          <w:lang w:val="en-US"/>
        </w:rPr>
        <w:tab/>
      </w:r>
      <w:r w:rsidRPr="00937991">
        <w:rPr>
          <w:b/>
          <w:color w:val="000000" w:themeColor="text1"/>
          <w:sz w:val="28"/>
          <w:szCs w:val="28"/>
          <w:lang w:val="en-US"/>
        </w:rPr>
        <w:tab/>
      </w:r>
      <w:r w:rsidR="00B660A4">
        <w:rPr>
          <w:b/>
          <w:color w:val="000000" w:themeColor="text1"/>
          <w:sz w:val="28"/>
          <w:szCs w:val="28"/>
          <w:lang w:val="en-US"/>
        </w:rPr>
        <w:t>Conclusions</w:t>
      </w:r>
      <w:r w:rsidR="00212DE6">
        <w:rPr>
          <w:b/>
          <w:color w:val="000000" w:themeColor="text1"/>
          <w:sz w:val="28"/>
          <w:szCs w:val="28"/>
          <w:lang w:val="en-US"/>
        </w:rPr>
        <w:t xml:space="preserve"> </w:t>
      </w:r>
      <w:r w:rsidRPr="00937991">
        <w:rPr>
          <w:b/>
          <w:color w:val="000000" w:themeColor="text1"/>
          <w:sz w:val="28"/>
          <w:szCs w:val="28"/>
          <w:lang w:val="en-US"/>
        </w:rPr>
        <w:t>and outlook</w:t>
      </w:r>
    </w:p>
    <w:p w14:paraId="0618D749" w14:textId="77777777" w:rsidR="00030BA8" w:rsidRPr="00937991" w:rsidRDefault="00030BA8" w:rsidP="00E9143E">
      <w:pPr>
        <w:jc w:val="both"/>
        <w:rPr>
          <w:color w:val="000000" w:themeColor="text1"/>
          <w:lang w:val="en-US"/>
        </w:rPr>
      </w:pPr>
    </w:p>
    <w:p w14:paraId="0207BEB3" w14:textId="77777777" w:rsidR="00212DE6" w:rsidRDefault="0065786E" w:rsidP="00212DE6">
      <w:pPr>
        <w:jc w:val="both"/>
        <w:rPr>
          <w:color w:val="000000" w:themeColor="text1"/>
          <w:lang w:val="en-US"/>
        </w:rPr>
      </w:pPr>
      <w:r w:rsidRPr="00937991">
        <w:rPr>
          <w:color w:val="000000" w:themeColor="text1"/>
          <w:lang w:val="en-US"/>
        </w:rPr>
        <w:t>In this paper</w:t>
      </w:r>
      <w:r w:rsidR="005972A4" w:rsidRPr="00937991">
        <w:rPr>
          <w:color w:val="000000" w:themeColor="text1"/>
          <w:lang w:val="en-US"/>
        </w:rPr>
        <w:t xml:space="preserve">, we presented a series of experiments focusing on the extent to which listeners’ interpretation of certain types of </w:t>
      </w:r>
      <w:r w:rsidR="004529B9">
        <w:rPr>
          <w:color w:val="000000" w:themeColor="text1"/>
          <w:lang w:val="en-US"/>
        </w:rPr>
        <w:t xml:space="preserve">evidential devices </w:t>
      </w:r>
      <w:r w:rsidR="005972A4" w:rsidRPr="00937991">
        <w:rPr>
          <w:color w:val="000000" w:themeColor="text1"/>
          <w:lang w:val="en-US"/>
        </w:rPr>
        <w:t>and their judgments about speaker commitment differ in strength</w:t>
      </w:r>
      <w:r w:rsidR="00212DE6">
        <w:rPr>
          <w:color w:val="000000" w:themeColor="text1"/>
          <w:lang w:val="en-US"/>
        </w:rPr>
        <w:t xml:space="preserve">. </w:t>
      </w:r>
      <w:r w:rsidR="005972A4" w:rsidRPr="00937991">
        <w:rPr>
          <w:color w:val="000000" w:themeColor="text1"/>
          <w:lang w:val="en-US"/>
        </w:rPr>
        <w:t>We demonstrated that speakers’ production preferences for these different devices mirror the comprehension results under varying evidential circumstances.</w:t>
      </w:r>
      <w:r w:rsidR="00212DE6">
        <w:rPr>
          <w:color w:val="000000" w:themeColor="text1"/>
          <w:lang w:val="en-US"/>
        </w:rPr>
        <w:t xml:space="preserve"> By investigating the use of evidential devices from this perspective, we introduced a new experimental paradigm for exploring the impact of different evidential circumstances on the use of modal </w:t>
      </w:r>
      <w:proofErr w:type="spellStart"/>
      <w:r w:rsidR="00212DE6">
        <w:rPr>
          <w:color w:val="000000" w:themeColor="text1"/>
          <w:lang w:val="en-US"/>
        </w:rPr>
        <w:t>evidentials</w:t>
      </w:r>
      <w:proofErr w:type="spellEnd"/>
      <w:r w:rsidR="00212DE6">
        <w:rPr>
          <w:color w:val="000000" w:themeColor="text1"/>
          <w:lang w:val="en-US"/>
        </w:rPr>
        <w:t xml:space="preserve">, epistemic discourse particles, and </w:t>
      </w:r>
      <w:r w:rsidR="00212DE6" w:rsidRPr="00937991">
        <w:rPr>
          <w:color w:val="000000" w:themeColor="text1"/>
          <w:lang w:val="en-US"/>
        </w:rPr>
        <w:t>statements with no evidential markers</w:t>
      </w:r>
      <w:r w:rsidR="00212DE6">
        <w:rPr>
          <w:color w:val="000000" w:themeColor="text1"/>
          <w:lang w:val="en-US"/>
        </w:rPr>
        <w:t xml:space="preserve"> at all.</w:t>
      </w:r>
      <w:r w:rsidR="00703139">
        <w:rPr>
          <w:color w:val="000000" w:themeColor="text1"/>
          <w:lang w:val="en-US"/>
        </w:rPr>
        <w:t xml:space="preserve"> In other words, we introduced an experimental paradigm for mapping the empirical terrain of evidential devices.</w:t>
      </w:r>
    </w:p>
    <w:p w14:paraId="7E2B8ED3" w14:textId="45DE2384" w:rsidR="00DC330F" w:rsidRDefault="00212DE6" w:rsidP="00DC330F">
      <w:pPr>
        <w:ind w:firstLine="567"/>
        <w:jc w:val="both"/>
        <w:rPr>
          <w:color w:val="000000" w:themeColor="text1"/>
          <w:lang w:val="en-US"/>
        </w:rPr>
      </w:pPr>
      <w:r>
        <w:rPr>
          <w:color w:val="000000" w:themeColor="text1"/>
          <w:lang w:val="en-US"/>
        </w:rPr>
        <w:t xml:space="preserve">Although our experimental data cannot decide between the various theoretical accounts on challenging phenomena such as epistemic </w:t>
      </w:r>
      <w:r w:rsidRPr="00212DE6">
        <w:rPr>
          <w:i/>
          <w:color w:val="000000" w:themeColor="text1"/>
          <w:lang w:val="en-US"/>
        </w:rPr>
        <w:t>must</w:t>
      </w:r>
      <w:r>
        <w:rPr>
          <w:color w:val="000000" w:themeColor="text1"/>
          <w:lang w:val="en-US"/>
        </w:rPr>
        <w:t xml:space="preserve"> (Section 1.1) and discourse particles (Section 1.2), </w:t>
      </w:r>
      <w:r w:rsidR="004B1665">
        <w:rPr>
          <w:color w:val="000000" w:themeColor="text1"/>
          <w:lang w:val="en-US"/>
        </w:rPr>
        <w:t xml:space="preserve">a complete picture of these </w:t>
      </w:r>
      <w:r w:rsidR="00352916">
        <w:rPr>
          <w:color w:val="000000" w:themeColor="text1"/>
          <w:lang w:val="en-US"/>
        </w:rPr>
        <w:t xml:space="preserve">evidential means of natural languages </w:t>
      </w:r>
      <w:r w:rsidR="00997309">
        <w:rPr>
          <w:color w:val="000000" w:themeColor="text1"/>
          <w:lang w:val="en-US"/>
        </w:rPr>
        <w:t xml:space="preserve">requires </w:t>
      </w:r>
      <w:r>
        <w:rPr>
          <w:color w:val="000000" w:themeColor="text1"/>
          <w:lang w:val="en-US"/>
        </w:rPr>
        <w:t>systematically test</w:t>
      </w:r>
      <w:r w:rsidR="00997309">
        <w:rPr>
          <w:color w:val="000000" w:themeColor="text1"/>
          <w:lang w:val="en-US"/>
        </w:rPr>
        <w:t>ing</w:t>
      </w:r>
      <w:r>
        <w:rPr>
          <w:color w:val="000000" w:themeColor="text1"/>
          <w:lang w:val="en-US"/>
        </w:rPr>
        <w:t xml:space="preserve"> the compatibility of these devices </w:t>
      </w:r>
      <w:r w:rsidR="00DC330F">
        <w:rPr>
          <w:color w:val="000000" w:themeColor="text1"/>
          <w:lang w:val="en-US"/>
        </w:rPr>
        <w:t xml:space="preserve">with </w:t>
      </w:r>
      <w:r>
        <w:rPr>
          <w:color w:val="000000" w:themeColor="text1"/>
          <w:lang w:val="en-US"/>
        </w:rPr>
        <w:t xml:space="preserve">different degrees of evidence strength </w:t>
      </w:r>
      <w:r w:rsidR="00DC330F">
        <w:rPr>
          <w:color w:val="000000" w:themeColor="text1"/>
          <w:lang w:val="en-US"/>
        </w:rPr>
        <w:t>and evidential circumstances</w:t>
      </w:r>
      <w:r w:rsidR="00831389">
        <w:rPr>
          <w:color w:val="000000" w:themeColor="text1"/>
          <w:lang w:val="en-US"/>
        </w:rPr>
        <w:t>; we have presented an experimental paradigm for doing just that</w:t>
      </w:r>
      <w:r w:rsidR="00376BD9">
        <w:rPr>
          <w:color w:val="000000" w:themeColor="text1"/>
          <w:lang w:val="en-US"/>
        </w:rPr>
        <w:t>.</w:t>
      </w:r>
      <w:r w:rsidR="00DC330F">
        <w:rPr>
          <w:color w:val="000000" w:themeColor="text1"/>
          <w:lang w:val="en-US"/>
        </w:rPr>
        <w:t xml:space="preserve"> </w:t>
      </w:r>
      <w:r w:rsidR="00376BD9">
        <w:rPr>
          <w:color w:val="000000" w:themeColor="text1"/>
          <w:lang w:val="en-US"/>
        </w:rPr>
        <w:t xml:space="preserve">This </w:t>
      </w:r>
      <w:r w:rsidR="00831389">
        <w:rPr>
          <w:color w:val="000000" w:themeColor="text1"/>
          <w:lang w:val="en-US"/>
        </w:rPr>
        <w:t xml:space="preserve">paradigm </w:t>
      </w:r>
      <w:r w:rsidR="00376BD9">
        <w:rPr>
          <w:color w:val="000000" w:themeColor="text1"/>
          <w:lang w:val="en-US"/>
        </w:rPr>
        <w:t xml:space="preserve">will allow for </w:t>
      </w:r>
      <w:r w:rsidR="00831389">
        <w:rPr>
          <w:color w:val="000000" w:themeColor="text1"/>
          <w:lang w:val="en-US"/>
        </w:rPr>
        <w:t>the exploration of</w:t>
      </w:r>
      <w:r w:rsidR="00376BD9">
        <w:rPr>
          <w:color w:val="000000" w:themeColor="text1"/>
          <w:lang w:val="en-US"/>
        </w:rPr>
        <w:t xml:space="preserve"> how different evidential devices are used and comprehended compared to alternative lexical choices.</w:t>
      </w:r>
      <w:r w:rsidR="00915FD5">
        <w:rPr>
          <w:color w:val="000000" w:themeColor="text1"/>
          <w:lang w:val="en-US"/>
        </w:rPr>
        <w:t xml:space="preserve"> It also highlights the </w:t>
      </w:r>
      <w:r w:rsidR="007521C7">
        <w:rPr>
          <w:color w:val="000000" w:themeColor="text1"/>
          <w:lang w:val="en-US"/>
        </w:rPr>
        <w:t xml:space="preserve">role of </w:t>
      </w:r>
      <w:r w:rsidR="00915FD5">
        <w:rPr>
          <w:color w:val="000000" w:themeColor="text1"/>
          <w:lang w:val="en-US"/>
        </w:rPr>
        <w:t>speaker commitment</w:t>
      </w:r>
      <w:r w:rsidR="007521C7">
        <w:rPr>
          <w:color w:val="000000" w:themeColor="text1"/>
          <w:lang w:val="en-US"/>
        </w:rPr>
        <w:t xml:space="preserve"> in theories of evidential devices</w:t>
      </w:r>
      <w:r w:rsidR="00915FD5">
        <w:rPr>
          <w:color w:val="000000" w:themeColor="text1"/>
          <w:lang w:val="en-US"/>
        </w:rPr>
        <w:t>.</w:t>
      </w:r>
      <w:r w:rsidR="00376BD9">
        <w:rPr>
          <w:color w:val="000000" w:themeColor="text1"/>
          <w:lang w:val="en-US"/>
        </w:rPr>
        <w:t xml:space="preserve"> Below, we comment on some of the conclusions we can draw from our results. </w:t>
      </w:r>
    </w:p>
    <w:p w14:paraId="68131E87" w14:textId="77777777" w:rsidR="00DC330F" w:rsidRDefault="00DC330F" w:rsidP="00DC330F">
      <w:pPr>
        <w:ind w:firstLine="567"/>
        <w:jc w:val="both"/>
        <w:rPr>
          <w:color w:val="000000" w:themeColor="text1"/>
          <w:lang w:val="en-US"/>
        </w:rPr>
      </w:pPr>
      <w:r>
        <w:rPr>
          <w:color w:val="000000" w:themeColor="text1"/>
          <w:lang w:val="en-US"/>
        </w:rPr>
        <w:t xml:space="preserve">As for discourse particles, no study has to date </w:t>
      </w:r>
      <w:r w:rsidR="00B843BA">
        <w:rPr>
          <w:color w:val="000000" w:themeColor="text1"/>
          <w:lang w:val="en-US"/>
        </w:rPr>
        <w:t xml:space="preserve">taken into account </w:t>
      </w:r>
      <w:r>
        <w:rPr>
          <w:color w:val="000000" w:themeColor="text1"/>
          <w:lang w:val="en-US"/>
        </w:rPr>
        <w:t xml:space="preserve">the component of different degrees of speaker commitment </w:t>
      </w:r>
      <w:r w:rsidR="00B843BA">
        <w:rPr>
          <w:color w:val="000000" w:themeColor="text1"/>
          <w:lang w:val="en-US"/>
        </w:rPr>
        <w:t xml:space="preserve">when debating </w:t>
      </w:r>
      <w:r>
        <w:rPr>
          <w:color w:val="000000" w:themeColor="text1"/>
          <w:lang w:val="en-US"/>
        </w:rPr>
        <w:t>how, for instance, closely related sentence adverbs can be distinguished from synonymous discourse particles at the level of semantics. This is a new data point that needs to be accounted for in our theoretical understanding of the lexical inventory of evidential words in the German language.</w:t>
      </w:r>
    </w:p>
    <w:p w14:paraId="408704C6" w14:textId="41FAC2B0" w:rsidR="00212DE6" w:rsidRPr="00937991" w:rsidRDefault="00DC330F" w:rsidP="00456A69">
      <w:pPr>
        <w:ind w:firstLine="567"/>
        <w:jc w:val="both"/>
        <w:rPr>
          <w:color w:val="000000" w:themeColor="text1"/>
          <w:lang w:val="en-US"/>
        </w:rPr>
      </w:pPr>
      <w:r>
        <w:rPr>
          <w:color w:val="000000" w:themeColor="text1"/>
          <w:lang w:val="en-US"/>
        </w:rPr>
        <w:t xml:space="preserve">As for epistemic </w:t>
      </w:r>
      <w:r w:rsidRPr="00DC330F">
        <w:rPr>
          <w:i/>
          <w:color w:val="000000" w:themeColor="text1"/>
          <w:lang w:val="en-US"/>
        </w:rPr>
        <w:t>must</w:t>
      </w:r>
      <w:r>
        <w:rPr>
          <w:color w:val="000000" w:themeColor="text1"/>
          <w:lang w:val="en-US"/>
        </w:rPr>
        <w:t xml:space="preserve">, we could, as expected, confirm the claim that </w:t>
      </w:r>
      <w:r w:rsidR="00212DE6" w:rsidRPr="00937991">
        <w:rPr>
          <w:color w:val="000000" w:themeColor="text1"/>
          <w:lang w:val="en-US"/>
        </w:rPr>
        <w:t xml:space="preserve">the epistemic use of </w:t>
      </w:r>
      <w:r w:rsidR="00212DE6" w:rsidRPr="00937991">
        <w:rPr>
          <w:i/>
          <w:color w:val="000000" w:themeColor="text1"/>
          <w:lang w:val="en-US"/>
        </w:rPr>
        <w:t>must</w:t>
      </w:r>
      <w:r w:rsidR="00212DE6" w:rsidRPr="00937991">
        <w:rPr>
          <w:color w:val="000000" w:themeColor="text1"/>
          <w:lang w:val="en-US"/>
        </w:rPr>
        <w:t xml:space="preserve"> expresses a weaker commitment than the bare form</w:t>
      </w:r>
      <w:r>
        <w:rPr>
          <w:color w:val="000000" w:themeColor="text1"/>
          <w:lang w:val="en-US"/>
        </w:rPr>
        <w:t>.</w:t>
      </w:r>
      <w:r w:rsidR="00212DE6" w:rsidRPr="00937991">
        <w:rPr>
          <w:color w:val="000000" w:themeColor="text1"/>
          <w:lang w:val="en-US"/>
        </w:rPr>
        <w:t xml:space="preserve"> However, in addition to</w:t>
      </w:r>
      <w:r>
        <w:rPr>
          <w:color w:val="000000" w:themeColor="text1"/>
          <w:lang w:val="en-US"/>
        </w:rPr>
        <w:t xml:space="preserve"> experimentally confirming this</w:t>
      </w:r>
      <w:r w:rsidR="00212DE6" w:rsidRPr="00937991">
        <w:rPr>
          <w:color w:val="000000" w:themeColor="text1"/>
          <w:lang w:val="en-US"/>
        </w:rPr>
        <w:t xml:space="preserve"> </w:t>
      </w:r>
      <w:r>
        <w:rPr>
          <w:color w:val="000000" w:themeColor="text1"/>
          <w:lang w:val="en-US"/>
        </w:rPr>
        <w:t xml:space="preserve">(admittedly) trivial observation, we </w:t>
      </w:r>
      <w:r w:rsidR="00CE3C1C">
        <w:rPr>
          <w:color w:val="000000" w:themeColor="text1"/>
          <w:lang w:val="en-US"/>
        </w:rPr>
        <w:t xml:space="preserve">have tested for different degrees of evidence strength and also compared epistemic </w:t>
      </w:r>
      <w:r w:rsidR="00CE3C1C" w:rsidRPr="00CE3C1C">
        <w:rPr>
          <w:i/>
          <w:color w:val="000000" w:themeColor="text1"/>
          <w:lang w:val="en-US"/>
        </w:rPr>
        <w:t xml:space="preserve">must </w:t>
      </w:r>
      <w:r w:rsidR="00CE3C1C">
        <w:rPr>
          <w:color w:val="000000" w:themeColor="text1"/>
          <w:lang w:val="en-US"/>
        </w:rPr>
        <w:t xml:space="preserve">not only to the bare form but also to alternative modal expressions available in the English lexicon (i.e., adverbs and </w:t>
      </w:r>
      <w:r w:rsidR="00CE3C1C" w:rsidRPr="004357B6">
        <w:rPr>
          <w:i/>
          <w:color w:val="000000" w:themeColor="text1"/>
          <w:lang w:val="en-US"/>
        </w:rPr>
        <w:t>might</w:t>
      </w:r>
      <w:r w:rsidR="00CE3C1C">
        <w:rPr>
          <w:color w:val="000000" w:themeColor="text1"/>
          <w:lang w:val="en-US"/>
        </w:rPr>
        <w:t>).</w:t>
      </w:r>
      <w:r w:rsidR="000C407F">
        <w:rPr>
          <w:color w:val="000000" w:themeColor="text1"/>
          <w:lang w:val="en-US"/>
        </w:rPr>
        <w:t xml:space="preserve"> </w:t>
      </w:r>
      <w:r w:rsidR="004203CA">
        <w:rPr>
          <w:color w:val="000000" w:themeColor="text1"/>
          <w:lang w:val="en-US"/>
        </w:rPr>
        <w:t>In this context</w:t>
      </w:r>
      <w:r w:rsidR="00100AB3">
        <w:rPr>
          <w:color w:val="000000" w:themeColor="text1"/>
          <w:lang w:val="en-US"/>
        </w:rPr>
        <w:t xml:space="preserve">, we found that </w:t>
      </w:r>
      <w:r w:rsidR="00100AB3" w:rsidRPr="00100AB3">
        <w:rPr>
          <w:i/>
          <w:color w:val="000000" w:themeColor="text1"/>
          <w:lang w:val="en-US"/>
        </w:rPr>
        <w:t>must</w:t>
      </w:r>
      <w:r w:rsidR="00100AB3">
        <w:rPr>
          <w:color w:val="000000" w:themeColor="text1"/>
          <w:lang w:val="en-US"/>
        </w:rPr>
        <w:t xml:space="preserve"> is used in evidential circumstances where speaker commitment can be considered rather strong. This </w:t>
      </w:r>
      <w:r w:rsidR="00C84A04">
        <w:rPr>
          <w:color w:val="000000" w:themeColor="text1"/>
          <w:lang w:val="en-US"/>
        </w:rPr>
        <w:t xml:space="preserve">appears to </w:t>
      </w:r>
      <w:r w:rsidR="00100AB3">
        <w:rPr>
          <w:color w:val="000000" w:themeColor="text1"/>
          <w:lang w:val="en-US"/>
        </w:rPr>
        <w:t xml:space="preserve">concur with claims in the literature that highlight this strong component of </w:t>
      </w:r>
      <w:r w:rsidR="00100AB3" w:rsidRPr="00100AB3">
        <w:rPr>
          <w:i/>
          <w:color w:val="000000" w:themeColor="text1"/>
          <w:lang w:val="en-US"/>
        </w:rPr>
        <w:t>must</w:t>
      </w:r>
      <w:r w:rsidR="00100AB3">
        <w:rPr>
          <w:color w:val="000000" w:themeColor="text1"/>
          <w:lang w:val="en-US"/>
        </w:rPr>
        <w:t xml:space="preserve"> (e.g., von </w:t>
      </w:r>
      <w:proofErr w:type="spellStart"/>
      <w:r w:rsidR="00100AB3">
        <w:rPr>
          <w:color w:val="000000" w:themeColor="text1"/>
          <w:lang w:val="en-US"/>
        </w:rPr>
        <w:t>Fintel</w:t>
      </w:r>
      <w:proofErr w:type="spellEnd"/>
      <w:r w:rsidR="00100AB3">
        <w:rPr>
          <w:color w:val="000000" w:themeColor="text1"/>
          <w:lang w:val="en-US"/>
        </w:rPr>
        <w:t xml:space="preserve"> &amp; </w:t>
      </w:r>
      <w:proofErr w:type="spellStart"/>
      <w:r w:rsidR="00100AB3">
        <w:rPr>
          <w:color w:val="000000" w:themeColor="text1"/>
          <w:lang w:val="en-US"/>
        </w:rPr>
        <w:t>Gillies</w:t>
      </w:r>
      <w:proofErr w:type="spellEnd"/>
      <w:r w:rsidR="00100AB3">
        <w:rPr>
          <w:color w:val="000000" w:themeColor="text1"/>
          <w:lang w:val="en-US"/>
        </w:rPr>
        <w:t xml:space="preserve"> 2010, 2016).</w:t>
      </w:r>
      <w:r w:rsidR="00456A69">
        <w:rPr>
          <w:color w:val="000000" w:themeColor="text1"/>
          <w:lang w:val="en-US"/>
        </w:rPr>
        <w:t xml:space="preserve"> </w:t>
      </w:r>
      <w:r w:rsidR="00456A69" w:rsidRPr="00456A69">
        <w:rPr>
          <w:color w:val="000000" w:themeColor="text1"/>
          <w:lang w:val="en-US"/>
        </w:rPr>
        <w:t>However, the results also suggested that speake</w:t>
      </w:r>
      <w:r w:rsidR="00456A69">
        <w:rPr>
          <w:color w:val="000000" w:themeColor="text1"/>
          <w:lang w:val="en-US"/>
        </w:rPr>
        <w:t xml:space="preserve">r commitment is lower for </w:t>
      </w:r>
      <w:r w:rsidR="00456A69" w:rsidRPr="006B4B6A">
        <w:rPr>
          <w:i/>
          <w:color w:val="000000" w:themeColor="text1"/>
          <w:lang w:val="en-US"/>
        </w:rPr>
        <w:t>must</w:t>
      </w:r>
      <w:r w:rsidR="00456A69" w:rsidRPr="00456A69">
        <w:rPr>
          <w:color w:val="000000" w:themeColor="text1"/>
          <w:lang w:val="en-US"/>
        </w:rPr>
        <w:t xml:space="preserve"> than for the bare form</w:t>
      </w:r>
      <w:r w:rsidR="00AD392D">
        <w:rPr>
          <w:color w:val="000000" w:themeColor="text1"/>
          <w:lang w:val="en-US"/>
        </w:rPr>
        <w:t xml:space="preserve">. </w:t>
      </w:r>
      <w:r w:rsidR="00456A69" w:rsidRPr="00456A69">
        <w:rPr>
          <w:color w:val="000000" w:themeColor="text1"/>
          <w:lang w:val="en-US"/>
        </w:rPr>
        <w:t xml:space="preserve">This is at odds with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352916">
        <w:rPr>
          <w:color w:val="000000" w:themeColor="text1"/>
          <w:lang w:val="en-US"/>
        </w:rPr>
        <w:t>’</w:t>
      </w:r>
      <w:r w:rsidR="00456A69" w:rsidRPr="00456A69">
        <w:rPr>
          <w:color w:val="000000" w:themeColor="text1"/>
          <w:lang w:val="en-US"/>
        </w:rPr>
        <w:t xml:space="preserve"> claim that </w:t>
      </w:r>
      <w:r w:rsidR="00352916">
        <w:rPr>
          <w:color w:val="000000" w:themeColor="text1"/>
          <w:lang w:val="en-US"/>
        </w:rPr>
        <w:t>“</w:t>
      </w:r>
      <w:r w:rsidR="00456A69" w:rsidRPr="00456A69">
        <w:rPr>
          <w:color w:val="000000" w:themeColor="text1"/>
          <w:lang w:val="en-US"/>
        </w:rPr>
        <w:t>[s]</w:t>
      </w:r>
      <w:proofErr w:type="spellStart"/>
      <w:r w:rsidR="00456A69" w:rsidRPr="00456A69">
        <w:rPr>
          <w:color w:val="000000" w:themeColor="text1"/>
          <w:lang w:val="en-US"/>
        </w:rPr>
        <w:t>peakers</w:t>
      </w:r>
      <w:proofErr w:type="spellEnd"/>
      <w:r w:rsidR="00456A69" w:rsidRPr="00456A69">
        <w:rPr>
          <w:color w:val="000000" w:themeColor="text1"/>
          <w:lang w:val="en-US"/>
        </w:rPr>
        <w:t xml:space="preserve"> who say </w:t>
      </w:r>
      <w:r w:rsidR="00456A69" w:rsidRPr="006B4B6A">
        <w:rPr>
          <w:i/>
          <w:color w:val="000000" w:themeColor="text1"/>
          <w:lang w:val="en-US"/>
        </w:rPr>
        <w:t>must</w:t>
      </w:r>
      <w:r w:rsidR="00456A69" w:rsidRPr="00456A69">
        <w:rPr>
          <w:color w:val="000000" w:themeColor="text1"/>
          <w:lang w:val="en-US"/>
        </w:rPr>
        <w:t xml:space="preserve"> </w:t>
      </w:r>
      <w:r w:rsidR="00456A69" w:rsidRPr="006B4B6A">
        <w:rPr>
          <w:i/>
          <w:color w:val="000000" w:themeColor="text1"/>
          <w:lang w:val="en-US"/>
        </w:rPr>
        <w:sym w:font="Symbol" w:char="F046"/>
      </w:r>
      <w:r w:rsidR="00456A69">
        <w:rPr>
          <w:color w:val="000000" w:themeColor="text1"/>
          <w:lang w:val="en-US"/>
        </w:rPr>
        <w:t xml:space="preserve"> </w:t>
      </w:r>
      <w:r w:rsidR="00456A69" w:rsidRPr="00456A69">
        <w:rPr>
          <w:color w:val="000000" w:themeColor="text1"/>
          <w:lang w:val="en-US"/>
        </w:rPr>
        <w:t xml:space="preserve">are just as strongly committed to the </w:t>
      </w:r>
      <w:proofErr w:type="spellStart"/>
      <w:r w:rsidR="00456A69" w:rsidRPr="00456A69">
        <w:rPr>
          <w:color w:val="000000" w:themeColor="text1"/>
          <w:lang w:val="en-US"/>
        </w:rPr>
        <w:t>prejacent</w:t>
      </w:r>
      <w:proofErr w:type="spellEnd"/>
      <w:r w:rsidR="00456A69" w:rsidRPr="00456A69">
        <w:rPr>
          <w:color w:val="000000" w:themeColor="text1"/>
          <w:lang w:val="en-US"/>
        </w:rPr>
        <w:t xml:space="preserve"> as those who assert </w:t>
      </w:r>
      <w:r w:rsidR="00456A69" w:rsidRPr="00491C18">
        <w:rPr>
          <w:i/>
          <w:color w:val="000000" w:themeColor="text1"/>
          <w:lang w:val="en-US"/>
        </w:rPr>
        <w:sym w:font="Symbol" w:char="F046"/>
      </w:r>
      <w:r w:rsidR="00456A69" w:rsidRPr="00456A69">
        <w:rPr>
          <w:color w:val="000000" w:themeColor="text1"/>
          <w:lang w:val="en-US"/>
        </w:rPr>
        <w:t xml:space="preserve"> by itself</w:t>
      </w:r>
      <w:r w:rsidR="00352916">
        <w:rPr>
          <w:color w:val="000000" w:themeColor="text1"/>
          <w:lang w:val="en-US"/>
        </w:rPr>
        <w:t>”</w:t>
      </w:r>
      <w:r w:rsidR="00456A69" w:rsidRPr="00456A69">
        <w:rPr>
          <w:color w:val="000000" w:themeColor="text1"/>
          <w:lang w:val="en-US"/>
        </w:rPr>
        <w:t xml:space="preserve"> (von </w:t>
      </w:r>
      <w:proofErr w:type="spellStart"/>
      <w:r w:rsidR="00456A69" w:rsidRPr="00456A69">
        <w:rPr>
          <w:color w:val="000000" w:themeColor="text1"/>
          <w:lang w:val="en-US"/>
        </w:rPr>
        <w:t>Fintel</w:t>
      </w:r>
      <w:proofErr w:type="spellEnd"/>
      <w:r w:rsidR="00456A69" w:rsidRPr="00456A69">
        <w:rPr>
          <w:color w:val="000000" w:themeColor="text1"/>
          <w:lang w:val="en-US"/>
        </w:rPr>
        <w:t xml:space="preserve"> &amp; </w:t>
      </w:r>
      <w:proofErr w:type="spellStart"/>
      <w:r w:rsidR="00456A69" w:rsidRPr="00456A69">
        <w:rPr>
          <w:color w:val="000000" w:themeColor="text1"/>
          <w:lang w:val="en-US"/>
        </w:rPr>
        <w:t>Gillies</w:t>
      </w:r>
      <w:proofErr w:type="spellEnd"/>
      <w:r w:rsidR="00456A69" w:rsidRPr="00456A69">
        <w:rPr>
          <w:color w:val="000000" w:themeColor="text1"/>
          <w:lang w:val="en-US"/>
        </w:rPr>
        <w:t xml:space="preserve"> 2010: 30).</w:t>
      </w:r>
      <w:ins w:id="3" w:author="Gregory Scontras" w:date="2018-11-13T10:50:00Z">
        <w:r w:rsidR="00623DE9">
          <w:rPr>
            <w:rStyle w:val="FootnoteReference"/>
            <w:color w:val="000000" w:themeColor="text1"/>
            <w:lang w:val="en-US"/>
          </w:rPr>
          <w:footnoteReference w:id="9"/>
        </w:r>
      </w:ins>
      <w:r w:rsidR="00C84A04">
        <w:rPr>
          <w:color w:val="000000" w:themeColor="text1"/>
          <w:lang w:val="en-US"/>
        </w:rPr>
        <w:t xml:space="preserve"> </w:t>
      </w:r>
      <w:r w:rsidR="00F45653">
        <w:rPr>
          <w:color w:val="000000" w:themeColor="text1"/>
          <w:lang w:val="en-US"/>
        </w:rPr>
        <w:t>This result</w:t>
      </w:r>
      <w:r w:rsidR="00850B77">
        <w:rPr>
          <w:color w:val="000000" w:themeColor="text1"/>
          <w:lang w:val="en-US"/>
        </w:rPr>
        <w:t xml:space="preserve"> might also </w:t>
      </w:r>
      <w:proofErr w:type="gramStart"/>
      <w:r w:rsidR="00850B77">
        <w:rPr>
          <w:color w:val="000000" w:themeColor="text1"/>
          <w:lang w:val="en-US"/>
        </w:rPr>
        <w:t>serve to explain</w:t>
      </w:r>
      <w:proofErr w:type="gramEnd"/>
      <w:r w:rsidR="00850B77">
        <w:rPr>
          <w:color w:val="000000" w:themeColor="text1"/>
          <w:lang w:val="en-US"/>
        </w:rPr>
        <w:t xml:space="preserve"> concrete felicity effects in the lexical domain of modal expressions as recently described by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They point out that epistemic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w:t>
      </w:r>
      <w:r w:rsidR="002B59D9">
        <w:rPr>
          <w:color w:val="000000" w:themeColor="text1"/>
          <w:lang w:val="en-US"/>
        </w:rPr>
        <w:t xml:space="preserve">stands </w:t>
      </w:r>
      <w:r w:rsidR="00850B77">
        <w:rPr>
          <w:color w:val="000000" w:themeColor="text1"/>
          <w:lang w:val="en-US"/>
        </w:rPr>
        <w:t xml:space="preserve">in sharp contrast to the epistemic use </w:t>
      </w:r>
      <w:r w:rsidR="00850B77">
        <w:rPr>
          <w:color w:val="000000" w:themeColor="text1"/>
          <w:lang w:val="en-US"/>
        </w:rPr>
        <w:lastRenderedPageBreak/>
        <w:t xml:space="preserve">of other </w:t>
      </w:r>
      <w:proofErr w:type="spellStart"/>
      <w:r w:rsidR="00850B77">
        <w:rPr>
          <w:color w:val="000000" w:themeColor="text1"/>
          <w:lang w:val="en-US"/>
        </w:rPr>
        <w:t>modals</w:t>
      </w:r>
      <w:proofErr w:type="spellEnd"/>
      <w:r w:rsidR="00850B77">
        <w:rPr>
          <w:color w:val="000000" w:themeColor="text1"/>
          <w:lang w:val="en-US"/>
        </w:rPr>
        <w:t xml:space="preserve"> such as </w:t>
      </w:r>
      <w:proofErr w:type="spellStart"/>
      <w:r w:rsidR="00850B77" w:rsidRPr="00850B77">
        <w:rPr>
          <w:i/>
          <w:color w:val="000000" w:themeColor="text1"/>
          <w:lang w:val="en-US"/>
        </w:rPr>
        <w:t>sollen</w:t>
      </w:r>
      <w:proofErr w:type="spellEnd"/>
      <w:r w:rsidR="00850B77">
        <w:rPr>
          <w:color w:val="000000" w:themeColor="text1"/>
          <w:lang w:val="en-US"/>
        </w:rPr>
        <w:t xml:space="preserve"> in </w:t>
      </w:r>
      <w:r w:rsidR="004357B6">
        <w:rPr>
          <w:color w:val="000000" w:themeColor="text1"/>
          <w:lang w:val="en-US"/>
        </w:rPr>
        <w:t>German. In particular,</w:t>
      </w:r>
      <w:r w:rsidR="00850B77">
        <w:rPr>
          <w:color w:val="000000" w:themeColor="text1"/>
          <w:lang w:val="en-US"/>
        </w:rPr>
        <w:t xml:space="preserve"> </w:t>
      </w:r>
      <w:r w:rsidR="00850B77" w:rsidRPr="00850B77">
        <w:rPr>
          <w:i/>
          <w:color w:val="000000" w:themeColor="text1"/>
          <w:lang w:val="en-US"/>
        </w:rPr>
        <w:t>must</w:t>
      </w:r>
      <w:r w:rsidR="00850B77">
        <w:rPr>
          <w:color w:val="000000" w:themeColor="text1"/>
          <w:lang w:val="en-US"/>
        </w:rPr>
        <w:t>/</w:t>
      </w:r>
      <w:r w:rsidR="00850B77" w:rsidRPr="00850B77">
        <w:rPr>
          <w:i/>
          <w:color w:val="000000" w:themeColor="text1"/>
          <w:lang w:val="en-US"/>
        </w:rPr>
        <w:t>muss</w:t>
      </w:r>
      <w:r w:rsidR="00850B77">
        <w:rPr>
          <w:color w:val="000000" w:themeColor="text1"/>
          <w:lang w:val="en-US"/>
        </w:rPr>
        <w:t xml:space="preserve"> is considerably stronger in the domain of speaker commitment. Consider one of their German examples (</w:t>
      </w:r>
      <w:proofErr w:type="spellStart"/>
      <w:r w:rsidR="00850B77">
        <w:rPr>
          <w:color w:val="000000" w:themeColor="text1"/>
          <w:lang w:val="en-US"/>
        </w:rPr>
        <w:t>Matthewson</w:t>
      </w:r>
      <w:proofErr w:type="spellEnd"/>
      <w:r w:rsidR="00850B77">
        <w:rPr>
          <w:color w:val="000000" w:themeColor="text1"/>
          <w:lang w:val="en-US"/>
        </w:rPr>
        <w:t xml:space="preserve"> &amp; </w:t>
      </w:r>
      <w:proofErr w:type="spellStart"/>
      <w:r w:rsidR="00850B77">
        <w:rPr>
          <w:color w:val="000000" w:themeColor="text1"/>
          <w:lang w:val="en-US"/>
        </w:rPr>
        <w:t>Truckenbrodt</w:t>
      </w:r>
      <w:proofErr w:type="spellEnd"/>
      <w:r w:rsidR="00850B77">
        <w:rPr>
          <w:color w:val="000000" w:themeColor="text1"/>
          <w:lang w:val="en-US"/>
        </w:rPr>
        <w:t xml:space="preserve"> 2017: 12):</w:t>
      </w:r>
    </w:p>
    <w:p w14:paraId="16CEF0B5" w14:textId="77777777" w:rsidR="000343CC" w:rsidRDefault="000343CC" w:rsidP="00E9143E">
      <w:pPr>
        <w:jc w:val="both"/>
        <w:rPr>
          <w:color w:val="000000" w:themeColor="text1"/>
          <w:lang w:val="en-US"/>
        </w:rPr>
      </w:pPr>
    </w:p>
    <w:p w14:paraId="1BF4FBE4" w14:textId="7F7B0BD8" w:rsidR="000343CC" w:rsidRPr="005A52E5" w:rsidRDefault="00850B77" w:rsidP="006B4B6A">
      <w:pPr>
        <w:autoSpaceDE w:val="0"/>
        <w:autoSpaceDN w:val="0"/>
        <w:adjustRightInd w:val="0"/>
        <w:ind w:left="560" w:hanging="560"/>
        <w:jc w:val="both"/>
        <w:outlineLvl w:val="0"/>
        <w:rPr>
          <w:color w:val="000000" w:themeColor="text1"/>
        </w:rPr>
      </w:pPr>
      <w:r>
        <w:rPr>
          <w:color w:val="000000" w:themeColor="text1"/>
          <w:lang w:val="en-US"/>
        </w:rPr>
        <w:t>(1</w:t>
      </w:r>
      <w:r w:rsidR="00237FCF">
        <w:rPr>
          <w:color w:val="000000" w:themeColor="text1"/>
          <w:lang w:val="en-US"/>
        </w:rPr>
        <w:t>4</w:t>
      </w:r>
      <w:r>
        <w:rPr>
          <w:color w:val="000000" w:themeColor="text1"/>
          <w:lang w:val="en-US"/>
        </w:rPr>
        <w:t>)</w:t>
      </w:r>
      <w:r>
        <w:rPr>
          <w:color w:val="000000" w:themeColor="text1"/>
          <w:lang w:val="en-US"/>
        </w:rPr>
        <w:tab/>
      </w:r>
      <w:r>
        <w:rPr>
          <w:color w:val="000000" w:themeColor="text1"/>
          <w:lang w:val="en-US"/>
        </w:rPr>
        <w:tab/>
      </w:r>
      <w:r w:rsidR="000343CC" w:rsidRPr="00937991">
        <w:rPr>
          <w:color w:val="000000" w:themeColor="text1"/>
          <w:lang w:val="en-US"/>
        </w:rPr>
        <w:t xml:space="preserve">[Heike says that Maria is in the kitchen, but I am not convinced, since I think I would have seen her go into the kitchen. </w:t>
      </w:r>
      <w:r>
        <w:rPr>
          <w:color w:val="000000" w:themeColor="text1"/>
        </w:rPr>
        <w:t xml:space="preserve">I </w:t>
      </w:r>
      <w:proofErr w:type="spellStart"/>
      <w:r>
        <w:rPr>
          <w:color w:val="000000" w:themeColor="text1"/>
        </w:rPr>
        <w:t>say</w:t>
      </w:r>
      <w:proofErr w:type="spellEnd"/>
      <w:r>
        <w:rPr>
          <w:color w:val="000000" w:themeColor="text1"/>
        </w:rPr>
        <w:t>:]</w:t>
      </w:r>
    </w:p>
    <w:p w14:paraId="20700CC8" w14:textId="77777777" w:rsidR="00850B77" w:rsidRDefault="00850B77" w:rsidP="00850B77">
      <w:pPr>
        <w:autoSpaceDE w:val="0"/>
        <w:autoSpaceDN w:val="0"/>
        <w:adjustRightInd w:val="0"/>
        <w:ind w:left="447" w:firstLine="113"/>
        <w:jc w:val="both"/>
        <w:rPr>
          <w:color w:val="000000" w:themeColor="text1"/>
        </w:rPr>
      </w:pPr>
      <w:r>
        <w:rPr>
          <w:color w:val="000000" w:themeColor="text1"/>
        </w:rPr>
        <w:t>a.</w:t>
      </w:r>
      <w:r>
        <w:rPr>
          <w:color w:val="000000" w:themeColor="text1"/>
        </w:rPr>
        <w:tab/>
        <w:t xml:space="preserve"> #</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muss </w:t>
      </w:r>
      <w:r w:rsidR="000343CC" w:rsidRPr="00937991">
        <w:rPr>
          <w:color w:val="000000" w:themeColor="text1"/>
        </w:rPr>
        <w:t>in der Küche sein</w:t>
      </w:r>
      <w:r>
        <w:rPr>
          <w:color w:val="000000" w:themeColor="text1"/>
        </w:rPr>
        <w:t xml:space="preserve"> (aber ich habe meine Zweifel).</w:t>
      </w:r>
    </w:p>
    <w:p w14:paraId="05A71BEB" w14:textId="77777777" w:rsidR="000343CC" w:rsidRPr="00850B77" w:rsidRDefault="000343CC" w:rsidP="00850B77">
      <w:pPr>
        <w:autoSpaceDE w:val="0"/>
        <w:autoSpaceDN w:val="0"/>
        <w:adjustRightInd w:val="0"/>
        <w:ind w:left="1017"/>
        <w:jc w:val="both"/>
        <w:rPr>
          <w:color w:val="000000" w:themeColor="text1"/>
          <w:lang w:val="en-US"/>
        </w:rPr>
      </w:pPr>
      <w:r w:rsidRPr="00937991">
        <w:rPr>
          <w:color w:val="000000" w:themeColor="text1"/>
          <w:lang w:val="en-US"/>
        </w:rPr>
        <w:t>Maria must in the kitchen be (but I have my doubts) ‘Maria must be in the kitchen (but I have my</w:t>
      </w:r>
      <w:r w:rsidR="004357B6">
        <w:rPr>
          <w:color w:val="000000" w:themeColor="text1"/>
          <w:lang w:val="en-US"/>
        </w:rPr>
        <w:t xml:space="preserve"> doubts).’</w:t>
      </w:r>
    </w:p>
    <w:p w14:paraId="76E6AFE1" w14:textId="77777777" w:rsidR="00850B77" w:rsidRDefault="00850B77" w:rsidP="00850B77">
      <w:pPr>
        <w:autoSpaceDE w:val="0"/>
        <w:autoSpaceDN w:val="0"/>
        <w:adjustRightInd w:val="0"/>
        <w:ind w:left="1025" w:hanging="460"/>
        <w:jc w:val="both"/>
        <w:rPr>
          <w:color w:val="000000" w:themeColor="text1"/>
        </w:rPr>
      </w:pPr>
      <w:r>
        <w:rPr>
          <w:color w:val="000000" w:themeColor="text1"/>
        </w:rPr>
        <w:t>b.</w:t>
      </w:r>
      <w:r>
        <w:rPr>
          <w:color w:val="000000" w:themeColor="text1"/>
        </w:rPr>
        <w:tab/>
      </w:r>
      <w:r w:rsidR="000343CC" w:rsidRPr="00937991">
        <w:rPr>
          <w:color w:val="000000" w:themeColor="text1"/>
        </w:rPr>
        <w:t xml:space="preserve">Maria </w:t>
      </w:r>
      <w:r w:rsidR="000343CC" w:rsidRPr="00937991">
        <w:rPr>
          <w:b/>
          <w:bCs/>
          <w:color w:val="000000" w:themeColor="text1"/>
        </w:rPr>
        <w:t xml:space="preserve">soll </w:t>
      </w:r>
      <w:r w:rsidR="000343CC" w:rsidRPr="00937991">
        <w:rPr>
          <w:color w:val="000000" w:themeColor="text1"/>
        </w:rPr>
        <w:t>in der Küche sein</w:t>
      </w:r>
      <w:r>
        <w:rPr>
          <w:color w:val="000000" w:themeColor="text1"/>
        </w:rPr>
        <w:t xml:space="preserve"> (aber ich habe meine Zweifel).</w:t>
      </w:r>
    </w:p>
    <w:p w14:paraId="0AF63CB5" w14:textId="77777777" w:rsidR="000343CC" w:rsidRPr="00937991" w:rsidRDefault="000343CC" w:rsidP="00850B77">
      <w:pPr>
        <w:autoSpaceDE w:val="0"/>
        <w:autoSpaceDN w:val="0"/>
        <w:adjustRightInd w:val="0"/>
        <w:ind w:left="1025" w:hanging="8"/>
        <w:jc w:val="both"/>
        <w:rPr>
          <w:color w:val="000000" w:themeColor="text1"/>
          <w:lang w:val="en-US"/>
        </w:rPr>
      </w:pPr>
      <w:r w:rsidRPr="00937991">
        <w:rPr>
          <w:color w:val="000000" w:themeColor="text1"/>
          <w:lang w:val="en-US"/>
        </w:rPr>
        <w:t>Maria SOLL in the kitchen be (but I have my doubts) ‘Maria is supposed to be in the k</w:t>
      </w:r>
      <w:r w:rsidR="00850B77">
        <w:rPr>
          <w:color w:val="000000" w:themeColor="text1"/>
          <w:lang w:val="en-US"/>
        </w:rPr>
        <w:t>itchen (but I have my doubts).’</w:t>
      </w:r>
    </w:p>
    <w:p w14:paraId="2383A9DF" w14:textId="77777777" w:rsidR="00850B77" w:rsidRDefault="00850B77" w:rsidP="000343CC">
      <w:pPr>
        <w:autoSpaceDE w:val="0"/>
        <w:autoSpaceDN w:val="0"/>
        <w:adjustRightInd w:val="0"/>
        <w:jc w:val="both"/>
        <w:rPr>
          <w:color w:val="000000" w:themeColor="text1"/>
          <w:lang w:val="en-US"/>
        </w:rPr>
      </w:pPr>
    </w:p>
    <w:p w14:paraId="0D1899BF" w14:textId="30900C85" w:rsidR="000343CC" w:rsidRPr="00CB43AC" w:rsidRDefault="000343CC" w:rsidP="000343CC">
      <w:pPr>
        <w:autoSpaceDE w:val="0"/>
        <w:autoSpaceDN w:val="0"/>
        <w:adjustRightInd w:val="0"/>
        <w:jc w:val="both"/>
        <w:rPr>
          <w:color w:val="000000" w:themeColor="text1"/>
          <w:lang w:val="en-US"/>
        </w:rPr>
      </w:pPr>
      <w:r w:rsidRPr="00937991">
        <w:rPr>
          <w:color w:val="000000" w:themeColor="text1"/>
          <w:lang w:val="en-US"/>
        </w:rPr>
        <w:t xml:space="preserve">The </w:t>
      </w:r>
      <w:r w:rsidR="00850B77">
        <w:rPr>
          <w:color w:val="000000" w:themeColor="text1"/>
          <w:lang w:val="en-US"/>
        </w:rPr>
        <w:t>context in (1</w:t>
      </w:r>
      <w:r w:rsidR="00237FCF">
        <w:rPr>
          <w:color w:val="000000" w:themeColor="text1"/>
          <w:lang w:val="en-US"/>
        </w:rPr>
        <w:t>4</w:t>
      </w:r>
      <w:r w:rsidR="00850B77">
        <w:rPr>
          <w:color w:val="000000" w:themeColor="text1"/>
          <w:lang w:val="en-US"/>
        </w:rPr>
        <w:t xml:space="preserve">) </w:t>
      </w:r>
      <w:r w:rsidRPr="00937991">
        <w:rPr>
          <w:color w:val="000000" w:themeColor="text1"/>
          <w:lang w:val="en-US"/>
        </w:rPr>
        <w:t xml:space="preserve">provides a report in the context, </w:t>
      </w:r>
      <w:r w:rsidR="00CB43AC">
        <w:rPr>
          <w:color w:val="000000" w:themeColor="text1"/>
          <w:lang w:val="en-US"/>
        </w:rPr>
        <w:t xml:space="preserve">and epistemic </w:t>
      </w:r>
      <w:r w:rsidR="00CB43AC" w:rsidRPr="00CB43AC">
        <w:rPr>
          <w:i/>
          <w:color w:val="000000" w:themeColor="text1"/>
          <w:lang w:val="en-US"/>
        </w:rPr>
        <w:t>muss</w:t>
      </w:r>
      <w:r w:rsidR="00CB43AC">
        <w:rPr>
          <w:color w:val="000000" w:themeColor="text1"/>
          <w:lang w:val="en-US"/>
        </w:rPr>
        <w:t xml:space="preserve">, in contrast to </w:t>
      </w:r>
      <w:proofErr w:type="spellStart"/>
      <w:r w:rsidR="00CB43AC" w:rsidRPr="00CB43AC">
        <w:rPr>
          <w:i/>
          <w:color w:val="000000" w:themeColor="text1"/>
          <w:lang w:val="en-US"/>
        </w:rPr>
        <w:t>sollen</w:t>
      </w:r>
      <w:proofErr w:type="spellEnd"/>
      <w:r w:rsidR="00CB43AC">
        <w:rPr>
          <w:color w:val="000000" w:themeColor="text1"/>
          <w:lang w:val="en-US"/>
        </w:rPr>
        <w:t xml:space="preserve">, requires a strong commitment to the </w:t>
      </w:r>
      <w:proofErr w:type="spellStart"/>
      <w:r w:rsidR="00CB43AC">
        <w:rPr>
          <w:color w:val="000000" w:themeColor="text1"/>
          <w:lang w:val="en-US"/>
        </w:rPr>
        <w:t>prejacent</w:t>
      </w:r>
      <w:proofErr w:type="spellEnd"/>
      <w:r w:rsidR="00CB43AC">
        <w:rPr>
          <w:color w:val="000000" w:themeColor="text1"/>
          <w:lang w:val="en-US"/>
        </w:rPr>
        <w:t xml:space="preserve"> and can thus not be used in a context where the speaker might have doubts to a certain extent. We hypothesize that both </w:t>
      </w:r>
      <w:r w:rsidR="00CB43AC" w:rsidRPr="00CB43AC">
        <w:rPr>
          <w:i/>
          <w:color w:val="000000" w:themeColor="text1"/>
          <w:lang w:val="en-US"/>
        </w:rPr>
        <w:t>probably</w:t>
      </w:r>
      <w:r w:rsidR="00CB43AC">
        <w:rPr>
          <w:color w:val="000000" w:themeColor="text1"/>
          <w:lang w:val="en-US"/>
        </w:rPr>
        <w:t xml:space="preserve"> and </w:t>
      </w:r>
      <w:r w:rsidR="00CB43AC" w:rsidRPr="00CB43AC">
        <w:rPr>
          <w:i/>
          <w:color w:val="000000" w:themeColor="text1"/>
          <w:lang w:val="en-US"/>
        </w:rPr>
        <w:t>might</w:t>
      </w:r>
      <w:r w:rsidR="00CB43AC">
        <w:rPr>
          <w:color w:val="000000" w:themeColor="text1"/>
          <w:lang w:val="en-US"/>
        </w:rPr>
        <w:t xml:space="preserve"> (our tested items) pattern with </w:t>
      </w:r>
      <w:proofErr w:type="spellStart"/>
      <w:r w:rsidR="00CB43AC" w:rsidRPr="00CB43AC">
        <w:rPr>
          <w:i/>
          <w:color w:val="000000" w:themeColor="text1"/>
          <w:lang w:val="en-US"/>
        </w:rPr>
        <w:t>soll</w:t>
      </w:r>
      <w:proofErr w:type="spellEnd"/>
      <w:r w:rsidR="00CB43AC" w:rsidRPr="00CB43AC">
        <w:rPr>
          <w:i/>
          <w:color w:val="000000" w:themeColor="text1"/>
          <w:lang w:val="en-US"/>
        </w:rPr>
        <w:t xml:space="preserve"> </w:t>
      </w:r>
      <w:r w:rsidR="00CB43AC">
        <w:rPr>
          <w:color w:val="000000" w:themeColor="text1"/>
          <w:lang w:val="en-US"/>
        </w:rPr>
        <w:t xml:space="preserve">rather than with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color w:val="000000" w:themeColor="text1"/>
          <w:lang w:val="en-US"/>
        </w:rPr>
        <w:t xml:space="preserve">, meaning that </w:t>
      </w:r>
      <w:r w:rsidR="00CB43AC" w:rsidRPr="00CB43AC">
        <w:rPr>
          <w:i/>
          <w:color w:val="000000" w:themeColor="text1"/>
          <w:lang w:val="en-US"/>
        </w:rPr>
        <w:t>muss</w:t>
      </w:r>
      <w:r w:rsidR="00CB43AC">
        <w:rPr>
          <w:color w:val="000000" w:themeColor="text1"/>
          <w:lang w:val="en-US"/>
        </w:rPr>
        <w:t>/</w:t>
      </w:r>
      <w:r w:rsidR="00CB43AC" w:rsidRPr="00CB43AC">
        <w:rPr>
          <w:i/>
          <w:color w:val="000000" w:themeColor="text1"/>
          <w:lang w:val="en-US"/>
        </w:rPr>
        <w:t>must</w:t>
      </w:r>
      <w:r w:rsidR="00CB43AC">
        <w:rPr>
          <w:i/>
          <w:color w:val="000000" w:themeColor="text1"/>
          <w:lang w:val="en-US"/>
        </w:rPr>
        <w:t xml:space="preserve"> </w:t>
      </w:r>
      <w:r w:rsidR="00CB43AC" w:rsidRPr="00CB43AC">
        <w:rPr>
          <w:color w:val="000000" w:themeColor="text1"/>
          <w:lang w:val="en-US"/>
        </w:rPr>
        <w:t>conveys a rather high degree of speaker commitment, and this is what we found in our experiments.</w:t>
      </w:r>
      <w:ins w:id="6" w:author="Microsoft Office User" w:date="2018-11-12T11:23:00Z">
        <w:del w:id="7" w:author="Gregory Scontras" w:date="2018-11-13T10:50:00Z">
          <w:r w:rsidR="00DD17B9" w:rsidDel="00623DE9">
            <w:rPr>
              <w:rStyle w:val="FootnoteReference"/>
              <w:color w:val="000000" w:themeColor="text1"/>
              <w:lang w:val="en-US"/>
            </w:rPr>
            <w:footnoteReference w:id="10"/>
          </w:r>
        </w:del>
      </w:ins>
    </w:p>
    <w:p w14:paraId="03CEDDAD" w14:textId="77777777" w:rsidR="000343CC" w:rsidRPr="00937991" w:rsidRDefault="000343CC" w:rsidP="00E9143E">
      <w:pPr>
        <w:jc w:val="both"/>
        <w:rPr>
          <w:color w:val="000000" w:themeColor="text1"/>
          <w:lang w:val="en-US"/>
        </w:rPr>
      </w:pPr>
    </w:p>
    <w:p w14:paraId="321AEC8C" w14:textId="17A3D31B" w:rsidR="00030BA8" w:rsidRPr="006F1E19" w:rsidRDefault="005972A4" w:rsidP="00E9143E">
      <w:pPr>
        <w:jc w:val="both"/>
        <w:rPr>
          <w:color w:val="000000" w:themeColor="text1"/>
          <w:lang w:val="en-US"/>
        </w:rPr>
      </w:pPr>
      <w:r w:rsidRPr="00937991">
        <w:rPr>
          <w:color w:val="000000" w:themeColor="text1"/>
          <w:lang w:val="en-US"/>
        </w:rPr>
        <w:t xml:space="preserve">All in all, given that the theoretical literature on English </w:t>
      </w:r>
      <w:r w:rsidR="000C407F">
        <w:rPr>
          <w:color w:val="000000" w:themeColor="text1"/>
          <w:lang w:val="en-US"/>
        </w:rPr>
        <w:t xml:space="preserve">and German evidential words </w:t>
      </w:r>
      <w:r w:rsidRPr="00937991">
        <w:rPr>
          <w:color w:val="000000" w:themeColor="text1"/>
          <w:lang w:val="en-US"/>
        </w:rPr>
        <w:t xml:space="preserve">is </w:t>
      </w:r>
      <w:r w:rsidR="000C407F">
        <w:rPr>
          <w:color w:val="000000" w:themeColor="text1"/>
          <w:lang w:val="en-US"/>
        </w:rPr>
        <w:t xml:space="preserve">often </w:t>
      </w:r>
      <w:r w:rsidRPr="00937991">
        <w:rPr>
          <w:color w:val="000000" w:themeColor="text1"/>
          <w:lang w:val="en-US"/>
        </w:rPr>
        <w:t xml:space="preserve">based on subtle judgments of utterances, our paper presents </w:t>
      </w:r>
      <w:r w:rsidR="007733E9" w:rsidRPr="00937991">
        <w:rPr>
          <w:color w:val="000000" w:themeColor="text1"/>
          <w:lang w:val="en-US"/>
        </w:rPr>
        <w:t xml:space="preserve">for the first time </w:t>
      </w:r>
      <w:r w:rsidRPr="00937991">
        <w:rPr>
          <w:color w:val="000000" w:themeColor="text1"/>
          <w:lang w:val="en-US"/>
        </w:rPr>
        <w:t>an experimental investigation on cross-linguistic expressions conveying different stren</w:t>
      </w:r>
      <w:r w:rsidR="000C407F">
        <w:rPr>
          <w:color w:val="000000" w:themeColor="text1"/>
          <w:lang w:val="en-US"/>
        </w:rPr>
        <w:t xml:space="preserve">gths of speaker commitment. Our new experimental paradigm </w:t>
      </w:r>
      <w:r w:rsidRPr="00937991">
        <w:rPr>
          <w:color w:val="000000" w:themeColor="text1"/>
          <w:lang w:val="en-US"/>
        </w:rPr>
        <w:t xml:space="preserve">thus </w:t>
      </w:r>
      <w:r w:rsidR="007E5475">
        <w:rPr>
          <w:color w:val="000000" w:themeColor="text1"/>
          <w:lang w:val="en-US"/>
        </w:rPr>
        <w:t xml:space="preserve">illustrates </w:t>
      </w:r>
      <w:r w:rsidR="000C407F">
        <w:rPr>
          <w:color w:val="000000" w:themeColor="text1"/>
          <w:lang w:val="en-US"/>
        </w:rPr>
        <w:t xml:space="preserve">a new approach </w:t>
      </w:r>
      <w:r w:rsidR="00BB75B9" w:rsidRPr="00875DAE">
        <w:rPr>
          <w:color w:val="000000" w:themeColor="text1"/>
          <w:lang w:val="en-US"/>
        </w:rPr>
        <w:t xml:space="preserve">that focuses on differences and similarities in the use conditions of the lexical inventory of </w:t>
      </w:r>
      <w:proofErr w:type="spellStart"/>
      <w:r w:rsidR="00BB75B9" w:rsidRPr="00875DAE">
        <w:rPr>
          <w:color w:val="000000" w:themeColor="text1"/>
          <w:lang w:val="en-US"/>
        </w:rPr>
        <w:t>evidentials</w:t>
      </w:r>
      <w:proofErr w:type="spellEnd"/>
      <w:r w:rsidR="00BB75B9" w:rsidRPr="00875DAE">
        <w:rPr>
          <w:color w:val="000000" w:themeColor="text1"/>
          <w:lang w:val="en-US"/>
        </w:rPr>
        <w:t xml:space="preserve"> across languages. In doing so, we provide a starting point for adding a use-oriented view to theoretical debates on the nature of evidential expressions and </w:t>
      </w:r>
      <w:r w:rsidR="00D77AC9" w:rsidRPr="00875DAE">
        <w:rPr>
          <w:color w:val="000000" w:themeColor="text1"/>
          <w:lang w:val="en-US"/>
        </w:rPr>
        <w:t xml:space="preserve">highlight </w:t>
      </w:r>
      <w:r w:rsidR="00BB75B9" w:rsidRPr="00875DAE">
        <w:rPr>
          <w:color w:val="000000" w:themeColor="text1"/>
          <w:lang w:val="en-US"/>
        </w:rPr>
        <w:t>the importance of an experimentally-driven perspective in this context.</w:t>
      </w:r>
    </w:p>
    <w:p w14:paraId="4DF18143" w14:textId="77777777" w:rsidR="00030BA8" w:rsidRPr="00937991" w:rsidRDefault="00030BA8" w:rsidP="00E9143E">
      <w:pPr>
        <w:jc w:val="both"/>
        <w:rPr>
          <w:color w:val="000000" w:themeColor="text1"/>
          <w:lang w:val="en-US"/>
        </w:rPr>
      </w:pPr>
    </w:p>
    <w:p w14:paraId="44F8CF57" w14:textId="77777777" w:rsidR="00030BA8" w:rsidRDefault="00030BA8" w:rsidP="00E9143E">
      <w:pPr>
        <w:jc w:val="both"/>
        <w:rPr>
          <w:color w:val="000000" w:themeColor="text1"/>
          <w:lang w:val="en-US"/>
        </w:rPr>
      </w:pPr>
    </w:p>
    <w:p w14:paraId="563627D2" w14:textId="77777777" w:rsidR="00030BA8" w:rsidRPr="00937991" w:rsidRDefault="005972A4" w:rsidP="006B4B6A">
      <w:pPr>
        <w:jc w:val="both"/>
        <w:outlineLvl w:val="0"/>
        <w:rPr>
          <w:b/>
          <w:color w:val="000000" w:themeColor="text1"/>
          <w:sz w:val="28"/>
          <w:szCs w:val="28"/>
          <w:lang w:val="en-US"/>
        </w:rPr>
      </w:pPr>
      <w:r w:rsidRPr="00937991">
        <w:rPr>
          <w:b/>
          <w:color w:val="000000" w:themeColor="text1"/>
          <w:sz w:val="28"/>
          <w:szCs w:val="28"/>
          <w:lang w:val="en-US"/>
        </w:rPr>
        <w:t>Acknowledgments</w:t>
      </w:r>
    </w:p>
    <w:p w14:paraId="76A287FD" w14:textId="77777777" w:rsidR="00030BA8" w:rsidRPr="00937991" w:rsidRDefault="00030BA8" w:rsidP="00E9143E">
      <w:pPr>
        <w:jc w:val="both"/>
        <w:rPr>
          <w:b/>
          <w:color w:val="000000" w:themeColor="text1"/>
          <w:sz w:val="28"/>
          <w:szCs w:val="28"/>
          <w:lang w:val="en-US"/>
        </w:rPr>
      </w:pPr>
    </w:p>
    <w:p w14:paraId="258AC285" w14:textId="005C665F" w:rsidR="007E5475" w:rsidRDefault="000842DE" w:rsidP="00E9143E">
      <w:pPr>
        <w:jc w:val="both"/>
        <w:rPr>
          <w:color w:val="000000" w:themeColor="text1"/>
          <w:lang w:val="en-US"/>
        </w:rPr>
      </w:pPr>
      <w:r>
        <w:rPr>
          <w:color w:val="000000" w:themeColor="text1"/>
          <w:lang w:val="en-US"/>
        </w:rPr>
        <w:t>TO BE INSERTED UPON REVIEW</w:t>
      </w:r>
    </w:p>
    <w:p w14:paraId="57552408" w14:textId="77777777" w:rsidR="007E5475" w:rsidRPr="00937991" w:rsidRDefault="007E5475" w:rsidP="00E9143E">
      <w:pPr>
        <w:jc w:val="both"/>
        <w:rPr>
          <w:color w:val="000000" w:themeColor="text1"/>
          <w:lang w:val="en-US"/>
        </w:rPr>
      </w:pPr>
    </w:p>
    <w:p w14:paraId="78543E30" w14:textId="77777777" w:rsidR="00030BA8" w:rsidRPr="00937991" w:rsidRDefault="005972A4" w:rsidP="006B4B6A">
      <w:pPr>
        <w:spacing w:after="120"/>
        <w:jc w:val="both"/>
        <w:outlineLvl w:val="0"/>
        <w:rPr>
          <w:b/>
          <w:color w:val="000000" w:themeColor="text1"/>
          <w:sz w:val="28"/>
          <w:szCs w:val="28"/>
          <w:lang w:val="en-US"/>
        </w:rPr>
      </w:pPr>
      <w:r w:rsidRPr="00937991">
        <w:rPr>
          <w:b/>
          <w:color w:val="000000" w:themeColor="text1"/>
          <w:sz w:val="28"/>
          <w:szCs w:val="28"/>
          <w:lang w:val="en-US"/>
        </w:rPr>
        <w:t>References</w:t>
      </w:r>
    </w:p>
    <w:p w14:paraId="52E2BE3C" w14:textId="77777777" w:rsidR="00030BA8" w:rsidRPr="00301E0B" w:rsidRDefault="005972A4" w:rsidP="006B4B6A">
      <w:pPr>
        <w:jc w:val="both"/>
        <w:outlineLvl w:val="0"/>
        <w:rPr>
          <w:color w:val="000000" w:themeColor="text1"/>
          <w:lang w:val="en-US"/>
        </w:rPr>
      </w:pPr>
      <w:proofErr w:type="spellStart"/>
      <w:r w:rsidRPr="00301E0B">
        <w:rPr>
          <w:color w:val="000000" w:themeColor="text1"/>
          <w:lang w:val="en-US"/>
        </w:rPr>
        <w:t>Aikhenvald</w:t>
      </w:r>
      <w:proofErr w:type="spellEnd"/>
      <w:r w:rsidRPr="00301E0B">
        <w:rPr>
          <w:color w:val="000000" w:themeColor="text1"/>
          <w:lang w:val="en-US"/>
        </w:rPr>
        <w:t xml:space="preserve">, A. Y. (2004). </w:t>
      </w:r>
      <w:r w:rsidRPr="00301E0B">
        <w:rPr>
          <w:i/>
          <w:color w:val="000000" w:themeColor="text1"/>
          <w:lang w:val="en-US"/>
        </w:rPr>
        <w:t>Evidentiality</w:t>
      </w:r>
      <w:r w:rsidRPr="00301E0B">
        <w:rPr>
          <w:color w:val="000000" w:themeColor="text1"/>
          <w:lang w:val="en-US"/>
        </w:rPr>
        <w:t>. Oxford: Oxford University Press.</w:t>
      </w:r>
    </w:p>
    <w:p w14:paraId="5FA8D4F1" w14:textId="77777777" w:rsidR="00030BA8" w:rsidRDefault="00030BA8" w:rsidP="00301E0B">
      <w:pPr>
        <w:jc w:val="both"/>
        <w:rPr>
          <w:color w:val="000000" w:themeColor="text1"/>
          <w:lang w:val="en-US"/>
        </w:rPr>
      </w:pPr>
    </w:p>
    <w:p w14:paraId="621A08EE" w14:textId="37F322D6" w:rsidR="003549AE" w:rsidRDefault="003549AE" w:rsidP="00301E0B">
      <w:pPr>
        <w:jc w:val="both"/>
        <w:rPr>
          <w:color w:val="000000" w:themeColor="text1"/>
          <w:lang w:val="en-US"/>
        </w:rPr>
      </w:pPr>
      <w:proofErr w:type="spellStart"/>
      <w:r>
        <w:rPr>
          <w:color w:val="000000" w:themeColor="text1"/>
          <w:lang w:val="en-US"/>
        </w:rPr>
        <w:t>Aikhenvald</w:t>
      </w:r>
      <w:proofErr w:type="spellEnd"/>
      <w:r>
        <w:rPr>
          <w:color w:val="000000" w:themeColor="text1"/>
          <w:lang w:val="en-US"/>
        </w:rPr>
        <w:t>, A. Y. (2014</w:t>
      </w:r>
      <w:r w:rsidRPr="00301E0B">
        <w:rPr>
          <w:color w:val="000000" w:themeColor="text1"/>
          <w:lang w:val="en-US"/>
        </w:rPr>
        <w:t>).</w:t>
      </w:r>
      <w:r>
        <w:rPr>
          <w:color w:val="000000" w:themeColor="text1"/>
          <w:lang w:val="en-US"/>
        </w:rPr>
        <w:t xml:space="preserve"> The grammar of </w:t>
      </w:r>
      <w:r w:rsidR="007E2AF0">
        <w:rPr>
          <w:color w:val="000000" w:themeColor="text1"/>
          <w:lang w:val="en-US"/>
        </w:rPr>
        <w:t xml:space="preserve">knowledge: A cross-linguistic view of </w:t>
      </w:r>
      <w:proofErr w:type="spellStart"/>
      <w:r w:rsidR="007E2AF0">
        <w:rPr>
          <w:color w:val="000000" w:themeColor="text1"/>
          <w:lang w:val="en-US"/>
        </w:rPr>
        <w:t>evidentials</w:t>
      </w:r>
      <w:proofErr w:type="spellEnd"/>
      <w:r w:rsidR="007E2AF0">
        <w:rPr>
          <w:color w:val="000000" w:themeColor="text1"/>
          <w:lang w:val="en-US"/>
        </w:rPr>
        <w:t xml:space="preserve"> and the expression of information source. In </w:t>
      </w:r>
      <w:r w:rsidR="00864DF5">
        <w:rPr>
          <w:color w:val="000000" w:themeColor="text1"/>
          <w:lang w:val="en-US"/>
        </w:rPr>
        <w:t xml:space="preserve">A. Y. </w:t>
      </w:r>
      <w:proofErr w:type="spellStart"/>
      <w:r w:rsidR="00864DF5">
        <w:rPr>
          <w:color w:val="000000" w:themeColor="text1"/>
          <w:lang w:val="en-US"/>
        </w:rPr>
        <w:t>Aikhenvald</w:t>
      </w:r>
      <w:proofErr w:type="spellEnd"/>
      <w:r w:rsidR="00864DF5">
        <w:rPr>
          <w:color w:val="000000" w:themeColor="text1"/>
          <w:lang w:val="en-US"/>
        </w:rPr>
        <w:t xml:space="preserve"> and R. M. W. Dixon (Eds.), </w:t>
      </w:r>
      <w:r w:rsidR="00864DF5" w:rsidRPr="00875DAE">
        <w:rPr>
          <w:i/>
          <w:color w:val="000000" w:themeColor="text1"/>
          <w:lang w:val="en-US"/>
        </w:rPr>
        <w:t>The Grammar of Knowledge: A Cross-Linguistic Typology</w:t>
      </w:r>
      <w:r w:rsidR="00864DF5">
        <w:rPr>
          <w:color w:val="000000" w:themeColor="text1"/>
          <w:lang w:val="en-US"/>
        </w:rPr>
        <w:t>, pp. 1</w:t>
      </w:r>
      <w:r w:rsidR="00864DF5" w:rsidRPr="00B75BEE">
        <w:rPr>
          <w:rFonts w:eastAsia="Arial"/>
          <w:color w:val="000000"/>
          <w:lang w:val="en-US"/>
        </w:rPr>
        <w:t>–</w:t>
      </w:r>
      <w:r w:rsidR="00864DF5">
        <w:rPr>
          <w:rFonts w:eastAsia="Arial"/>
          <w:color w:val="000000"/>
          <w:lang w:val="en-US"/>
        </w:rPr>
        <w:t>51. Oxford: Oxford University Press.</w:t>
      </w:r>
    </w:p>
    <w:p w14:paraId="47FAC4BD" w14:textId="77777777" w:rsidR="003549AE" w:rsidRDefault="003549AE" w:rsidP="00301E0B">
      <w:pPr>
        <w:jc w:val="both"/>
        <w:rPr>
          <w:color w:val="000000" w:themeColor="text1"/>
          <w:lang w:val="en-US"/>
        </w:rPr>
      </w:pPr>
    </w:p>
    <w:p w14:paraId="6AFE16E3" w14:textId="1A52F8AD" w:rsidR="00EB2769" w:rsidRDefault="00EB2769" w:rsidP="00301E0B">
      <w:pPr>
        <w:jc w:val="both"/>
        <w:rPr>
          <w:ins w:id="41" w:author="Microsoft Office User" w:date="2018-11-12T11:17:00Z"/>
          <w:rFonts w:eastAsia="Arial"/>
          <w:color w:val="000000"/>
          <w:lang w:val="en-US"/>
        </w:rPr>
      </w:pPr>
      <w:proofErr w:type="spellStart"/>
      <w:r>
        <w:rPr>
          <w:color w:val="000000" w:themeColor="text1"/>
          <w:lang w:val="en-US"/>
        </w:rPr>
        <w:t>Cardinaletti</w:t>
      </w:r>
      <w:proofErr w:type="spellEnd"/>
      <w:r>
        <w:rPr>
          <w:color w:val="000000" w:themeColor="text1"/>
          <w:lang w:val="en-US"/>
        </w:rPr>
        <w:t xml:space="preserve">, A. (2011). </w:t>
      </w:r>
      <w:r w:rsidR="00D2081F">
        <w:rPr>
          <w:color w:val="000000" w:themeColor="text1"/>
          <w:lang w:val="en-US"/>
        </w:rPr>
        <w:t xml:space="preserve">German and Italian modal particles and clause structure. </w:t>
      </w:r>
      <w:r w:rsidR="00D2081F" w:rsidRPr="00D2081F">
        <w:rPr>
          <w:i/>
          <w:color w:val="000000" w:themeColor="text1"/>
          <w:lang w:val="en-US"/>
        </w:rPr>
        <w:t>The Linguistic Review</w:t>
      </w:r>
      <w:r w:rsidR="00D2081F">
        <w:rPr>
          <w:color w:val="000000" w:themeColor="text1"/>
          <w:lang w:val="en-US"/>
        </w:rPr>
        <w:t xml:space="preserve"> 28, 493</w:t>
      </w:r>
      <w:r w:rsidR="00D2081F" w:rsidRPr="00B75BEE">
        <w:rPr>
          <w:rFonts w:eastAsia="Arial"/>
          <w:color w:val="000000"/>
          <w:lang w:val="en-US"/>
        </w:rPr>
        <w:t>–</w:t>
      </w:r>
      <w:r w:rsidR="00D2081F">
        <w:rPr>
          <w:rFonts w:eastAsia="Arial"/>
          <w:color w:val="000000"/>
          <w:lang w:val="en-US"/>
        </w:rPr>
        <w:t>531.</w:t>
      </w:r>
    </w:p>
    <w:p w14:paraId="7C1AB64C" w14:textId="27D07D51" w:rsidR="009F425D" w:rsidRDefault="009F425D" w:rsidP="00301E0B">
      <w:pPr>
        <w:jc w:val="both"/>
        <w:rPr>
          <w:ins w:id="42" w:author="Microsoft Office User" w:date="2018-11-12T11:17:00Z"/>
          <w:color w:val="000000" w:themeColor="text1"/>
          <w:lang w:val="en-US"/>
        </w:rPr>
      </w:pPr>
    </w:p>
    <w:p w14:paraId="52CD2F2D" w14:textId="77777777" w:rsidR="009F425D" w:rsidRPr="00DD17B9" w:rsidRDefault="009F425D" w:rsidP="00DD17B9">
      <w:pPr>
        <w:jc w:val="both"/>
        <w:rPr>
          <w:color w:val="00B0F0"/>
          <w:lang w:val="en-US"/>
        </w:rPr>
      </w:pPr>
      <w:r w:rsidRPr="00DD17B9">
        <w:rPr>
          <w:bCs/>
          <w:color w:val="00B0F0"/>
          <w:lang w:val="en-US"/>
        </w:rPr>
        <w:t>Degen, J.</w:t>
      </w:r>
      <w:r w:rsidRPr="00DD17B9">
        <w:rPr>
          <w:color w:val="00B0F0"/>
          <w:lang w:val="en-US"/>
        </w:rPr>
        <w:t>, Kao, J., Scontras, G., and Goodman, N.D. (2015)</w:t>
      </w:r>
      <w:r w:rsidRPr="00DD17B9">
        <w:rPr>
          <w:b/>
          <w:bCs/>
          <w:color w:val="00B0F0"/>
          <w:lang w:val="en-US"/>
        </w:rPr>
        <w:t>. </w:t>
      </w:r>
      <w:r w:rsidR="00B95EE0">
        <w:fldChar w:fldCharType="begin"/>
      </w:r>
      <w:r w:rsidR="00B95EE0">
        <w:instrText xml:space="preserve"> HYPERLINK "https://sites.google.com/site/judithdegen/talks-posters/DegenKaoScontrasGoodman2015-poster.pdf?attredirects=0" \t "_blank" </w:instrText>
      </w:r>
      <w:r w:rsidR="00B95EE0">
        <w:fldChar w:fldCharType="separate"/>
      </w:r>
      <w:r w:rsidRPr="00DD17B9">
        <w:rPr>
          <w:rStyle w:val="Hyperlink"/>
          <w:color w:val="00B0F0"/>
          <w:lang w:val="en-US"/>
        </w:rPr>
        <w:t>A cost and information-</w:t>
      </w:r>
      <w:del w:id="43" w:author="Gregory Scontras" w:date="2018-11-13T10:52:00Z">
        <w:r w:rsidRPr="00DD17B9" w:rsidDel="00623DE9">
          <w:rPr>
            <w:rStyle w:val="Hyperlink"/>
            <w:color w:val="00B0F0"/>
            <w:lang w:val="en-US"/>
          </w:rPr>
          <w:delText xml:space="preserve"> </w:delText>
        </w:r>
      </w:del>
      <w:r w:rsidRPr="00DD17B9">
        <w:rPr>
          <w:rStyle w:val="Hyperlink"/>
          <w:color w:val="00B0F0"/>
          <w:lang w:val="en-US"/>
        </w:rPr>
        <w:t>theoretic account of epistemic “must”</w:t>
      </w:r>
      <w:r w:rsidR="00B95EE0">
        <w:rPr>
          <w:rStyle w:val="Hyperlink"/>
          <w:color w:val="00B0F0"/>
          <w:lang w:val="en-US"/>
        </w:rPr>
        <w:fldChar w:fldCharType="end"/>
      </w:r>
      <w:r w:rsidRPr="00DD17B9">
        <w:rPr>
          <w:color w:val="00B0F0"/>
          <w:lang w:val="en-US"/>
        </w:rPr>
        <w:t>. Poster presented at </w:t>
      </w:r>
      <w:r w:rsidRPr="00DD17B9">
        <w:rPr>
          <w:i/>
          <w:iCs/>
          <w:color w:val="00B0F0"/>
          <w:lang w:val="en-US"/>
        </w:rPr>
        <w:t>CUNY 2015</w:t>
      </w:r>
      <w:r w:rsidRPr="00DD17B9">
        <w:rPr>
          <w:color w:val="00B0F0"/>
          <w:lang w:val="en-US"/>
        </w:rPr>
        <w:t>, Los Angeles, Mar 19</w:t>
      </w:r>
      <w:bookmarkStart w:id="44" w:name="_GoBack"/>
      <w:bookmarkEnd w:id="44"/>
      <w:r w:rsidRPr="00DD17B9">
        <w:rPr>
          <w:color w:val="00B0F0"/>
          <w:lang w:val="en-US"/>
        </w:rPr>
        <w:t>-21.</w:t>
      </w:r>
    </w:p>
    <w:p w14:paraId="30C0ED8A" w14:textId="77777777" w:rsidR="00EB2769" w:rsidRPr="00301E0B" w:rsidRDefault="00EB2769" w:rsidP="00301E0B">
      <w:pPr>
        <w:jc w:val="both"/>
        <w:rPr>
          <w:color w:val="000000" w:themeColor="text1"/>
          <w:lang w:val="en-US"/>
        </w:rPr>
      </w:pPr>
    </w:p>
    <w:p w14:paraId="74659056" w14:textId="77777777" w:rsidR="000042D3" w:rsidRPr="007F130B" w:rsidRDefault="007F130B" w:rsidP="00301E0B">
      <w:pPr>
        <w:autoSpaceDE w:val="0"/>
        <w:autoSpaceDN w:val="0"/>
        <w:adjustRightInd w:val="0"/>
        <w:jc w:val="both"/>
        <w:rPr>
          <w:rFonts w:eastAsia="Arial"/>
          <w:color w:val="000000"/>
          <w:lang w:val="en-US"/>
        </w:rPr>
      </w:pPr>
      <w:proofErr w:type="spellStart"/>
      <w:r>
        <w:rPr>
          <w:rFonts w:eastAsia="Arial"/>
          <w:color w:val="000000"/>
          <w:lang w:val="en-US"/>
        </w:rPr>
        <w:lastRenderedPageBreak/>
        <w:t>Döring</w:t>
      </w:r>
      <w:proofErr w:type="spellEnd"/>
      <w:r>
        <w:rPr>
          <w:rFonts w:eastAsia="Arial"/>
          <w:color w:val="000000"/>
          <w:lang w:val="en-US"/>
        </w:rPr>
        <w:t>, S. and</w:t>
      </w:r>
      <w:r w:rsidR="00B75BEE">
        <w:rPr>
          <w:rFonts w:eastAsia="Arial"/>
          <w:color w:val="000000"/>
          <w:lang w:val="en-US"/>
        </w:rPr>
        <w:t xml:space="preserve"> S. </w:t>
      </w:r>
      <w:proofErr w:type="spellStart"/>
      <w:r w:rsidR="00B75BEE">
        <w:rPr>
          <w:rFonts w:eastAsia="Arial"/>
          <w:color w:val="000000"/>
          <w:lang w:val="en-US"/>
        </w:rPr>
        <w:t>Repp</w:t>
      </w:r>
      <w:proofErr w:type="spellEnd"/>
      <w:r w:rsidR="000042D3" w:rsidRPr="00301E0B">
        <w:rPr>
          <w:rFonts w:eastAsia="Arial"/>
          <w:color w:val="000000"/>
          <w:lang w:val="en-US"/>
        </w:rPr>
        <w:t xml:space="preserve"> </w:t>
      </w:r>
      <w:r w:rsidR="00B75BEE">
        <w:rPr>
          <w:rFonts w:eastAsia="Arial"/>
          <w:color w:val="000000"/>
          <w:lang w:val="en-US"/>
        </w:rPr>
        <w:t>(</w:t>
      </w:r>
      <w:r w:rsidR="000042D3" w:rsidRPr="00301E0B">
        <w:rPr>
          <w:rFonts w:eastAsia="Arial"/>
          <w:color w:val="000000"/>
          <w:lang w:val="en-US"/>
        </w:rPr>
        <w:t>2016</w:t>
      </w:r>
      <w:r w:rsidR="00B75BEE">
        <w:rPr>
          <w:rFonts w:eastAsia="Arial"/>
          <w:color w:val="000000"/>
          <w:lang w:val="en-US"/>
        </w:rPr>
        <w:t>)</w:t>
      </w:r>
      <w:r w:rsidR="000042D3" w:rsidRPr="00301E0B">
        <w:rPr>
          <w:rFonts w:eastAsia="Arial"/>
          <w:color w:val="000000"/>
          <w:lang w:val="en-US"/>
        </w:rPr>
        <w:t xml:space="preserve">. The modal particles </w:t>
      </w:r>
      <w:r w:rsidR="000042D3" w:rsidRPr="00301E0B">
        <w:rPr>
          <w:rFonts w:eastAsia="Arial"/>
          <w:i/>
          <w:iCs/>
          <w:color w:val="000000"/>
          <w:lang w:val="en-US"/>
        </w:rPr>
        <w:t xml:space="preserve">ja </w:t>
      </w:r>
      <w:r w:rsidR="000042D3" w:rsidRPr="00301E0B">
        <w:rPr>
          <w:rFonts w:eastAsia="Arial"/>
          <w:color w:val="000000"/>
          <w:lang w:val="en-US"/>
        </w:rPr>
        <w:t xml:space="preserve">and </w:t>
      </w:r>
      <w:proofErr w:type="spellStart"/>
      <w:r w:rsidR="000042D3" w:rsidRPr="00301E0B">
        <w:rPr>
          <w:rFonts w:eastAsia="Arial"/>
          <w:i/>
          <w:iCs/>
          <w:color w:val="000000"/>
          <w:lang w:val="en-US"/>
        </w:rPr>
        <w:t>doch</w:t>
      </w:r>
      <w:proofErr w:type="spellEnd"/>
      <w:r w:rsidR="000042D3" w:rsidRPr="00301E0B">
        <w:rPr>
          <w:rFonts w:eastAsia="Arial"/>
          <w:i/>
          <w:iCs/>
          <w:color w:val="000000"/>
          <w:lang w:val="en-US"/>
        </w:rPr>
        <w:t xml:space="preserve"> </w:t>
      </w:r>
      <w:r w:rsidR="000042D3" w:rsidRPr="00301E0B">
        <w:rPr>
          <w:rFonts w:eastAsia="Arial"/>
          <w:color w:val="000000"/>
          <w:lang w:val="en-US"/>
        </w:rPr>
        <w:t>and their interaction with discourse structure: Corpus and ex</w:t>
      </w:r>
      <w:r w:rsidR="00B75BEE">
        <w:rPr>
          <w:rFonts w:eastAsia="Arial"/>
          <w:color w:val="000000"/>
          <w:lang w:val="en-US"/>
        </w:rPr>
        <w:t>perimental evidence. T</w:t>
      </w:r>
      <w:r>
        <w:rPr>
          <w:rFonts w:eastAsia="Arial"/>
          <w:color w:val="000000"/>
          <w:lang w:val="en-US"/>
        </w:rPr>
        <w:t>o appear i</w:t>
      </w:r>
      <w:r w:rsidR="00B75BEE">
        <w:rPr>
          <w:rFonts w:eastAsia="Arial"/>
          <w:color w:val="000000"/>
          <w:lang w:val="en-US"/>
        </w:rPr>
        <w:t xml:space="preserve">n S. Featherston, R. </w:t>
      </w:r>
      <w:proofErr w:type="spellStart"/>
      <w:r w:rsidR="00B75BEE">
        <w:rPr>
          <w:rFonts w:eastAsia="Arial"/>
          <w:color w:val="000000"/>
          <w:lang w:val="en-US"/>
        </w:rPr>
        <w:t>Hörnig</w:t>
      </w:r>
      <w:proofErr w:type="spellEnd"/>
      <w:r w:rsidR="00B75BEE">
        <w:rPr>
          <w:rFonts w:eastAsia="Arial"/>
          <w:color w:val="000000"/>
          <w:lang w:val="en-US"/>
        </w:rPr>
        <w:t>, S.</w:t>
      </w:r>
      <w:r w:rsidR="000042D3" w:rsidRPr="00301E0B">
        <w:rPr>
          <w:rFonts w:eastAsia="Arial"/>
          <w:color w:val="000000"/>
          <w:lang w:val="en-US"/>
        </w:rPr>
        <w:t xml:space="preserve"> von </w:t>
      </w:r>
      <w:proofErr w:type="spellStart"/>
      <w:r w:rsidR="00B75BEE">
        <w:rPr>
          <w:rFonts w:eastAsia="Arial"/>
          <w:color w:val="000000"/>
          <w:lang w:val="en-US"/>
        </w:rPr>
        <w:t>Wietersheim</w:t>
      </w:r>
      <w:proofErr w:type="spellEnd"/>
      <w:r w:rsidR="00B75BEE">
        <w:rPr>
          <w:rFonts w:eastAsia="Arial"/>
          <w:color w:val="000000"/>
          <w:lang w:val="en-US"/>
        </w:rPr>
        <w:t xml:space="preserve"> &amp; S. Winkler (E</w:t>
      </w:r>
      <w:r w:rsidR="000042D3" w:rsidRPr="00301E0B">
        <w:rPr>
          <w:rFonts w:eastAsia="Arial"/>
          <w:color w:val="000000"/>
          <w:lang w:val="en-US"/>
        </w:rPr>
        <w:t xml:space="preserve">ds.), </w:t>
      </w:r>
      <w:r w:rsidR="000042D3" w:rsidRPr="00301E0B">
        <w:rPr>
          <w:rFonts w:eastAsia="Arial"/>
          <w:i/>
          <w:iCs/>
          <w:color w:val="000000"/>
          <w:lang w:val="en-US"/>
        </w:rPr>
        <w:t>Information Structure and Semantic Processing</w:t>
      </w:r>
      <w:r w:rsidR="000042D3" w:rsidRPr="00301E0B">
        <w:rPr>
          <w:rFonts w:eastAsia="Arial"/>
          <w:color w:val="000000"/>
          <w:lang w:val="en-US"/>
        </w:rPr>
        <w:t xml:space="preserve">. </w:t>
      </w:r>
      <w:r w:rsidR="000042D3" w:rsidRPr="007F130B">
        <w:rPr>
          <w:rFonts w:eastAsia="Arial"/>
          <w:color w:val="000000"/>
          <w:lang w:val="en-US"/>
        </w:rPr>
        <w:t>Berlin: de Gruyter</w:t>
      </w:r>
      <w:r w:rsidR="00B75BEE" w:rsidRPr="007F130B">
        <w:rPr>
          <w:rFonts w:eastAsia="Arial"/>
          <w:color w:val="000000"/>
          <w:lang w:val="en-US"/>
        </w:rPr>
        <w:t>.</w:t>
      </w:r>
    </w:p>
    <w:p w14:paraId="775F1ED6" w14:textId="77777777" w:rsidR="00301E0B" w:rsidRPr="007F130B" w:rsidRDefault="00301E0B" w:rsidP="00301E0B">
      <w:pPr>
        <w:autoSpaceDE w:val="0"/>
        <w:autoSpaceDN w:val="0"/>
        <w:adjustRightInd w:val="0"/>
        <w:jc w:val="both"/>
        <w:rPr>
          <w:rFonts w:eastAsia="Arial"/>
          <w:color w:val="000000"/>
          <w:lang w:val="en-US"/>
        </w:rPr>
      </w:pPr>
    </w:p>
    <w:p w14:paraId="172EF1A7" w14:textId="77777777" w:rsidR="000042D3" w:rsidRPr="00E23CF6" w:rsidRDefault="00D2081F" w:rsidP="00301E0B">
      <w:pPr>
        <w:autoSpaceDE w:val="0"/>
        <w:autoSpaceDN w:val="0"/>
        <w:adjustRightInd w:val="0"/>
        <w:jc w:val="both"/>
        <w:rPr>
          <w:rFonts w:eastAsia="Arial"/>
          <w:color w:val="000000"/>
          <w:lang w:val="en-US"/>
        </w:rPr>
      </w:pPr>
      <w:proofErr w:type="spellStart"/>
      <w:r>
        <w:rPr>
          <w:rFonts w:eastAsia="Arial"/>
          <w:color w:val="000000"/>
          <w:lang w:val="en-US"/>
        </w:rPr>
        <w:t>Dörre</w:t>
      </w:r>
      <w:proofErr w:type="spellEnd"/>
      <w:r>
        <w:rPr>
          <w:rFonts w:eastAsia="Arial"/>
          <w:color w:val="000000"/>
          <w:lang w:val="en-US"/>
        </w:rPr>
        <w:t>, L. and A.</w:t>
      </w:r>
      <w:r w:rsidR="007F130B" w:rsidRPr="007F130B">
        <w:rPr>
          <w:rFonts w:eastAsia="Arial"/>
          <w:color w:val="000000"/>
          <w:lang w:val="en-US"/>
        </w:rPr>
        <w:t xml:space="preserve"> </w:t>
      </w:r>
      <w:proofErr w:type="spellStart"/>
      <w:r w:rsidR="007F130B" w:rsidRPr="007F130B">
        <w:rPr>
          <w:rFonts w:eastAsia="Arial"/>
          <w:color w:val="000000"/>
          <w:lang w:val="en-US"/>
        </w:rPr>
        <w:t>Trotzke</w:t>
      </w:r>
      <w:proofErr w:type="spellEnd"/>
      <w:r w:rsidR="000042D3" w:rsidRPr="007F130B">
        <w:rPr>
          <w:rFonts w:eastAsia="Arial"/>
          <w:color w:val="000000"/>
          <w:lang w:val="en-US"/>
        </w:rPr>
        <w:t xml:space="preserve"> </w:t>
      </w:r>
      <w:r w:rsidR="007F130B" w:rsidRPr="007F130B">
        <w:rPr>
          <w:rFonts w:eastAsia="Arial"/>
          <w:color w:val="000000"/>
          <w:lang w:val="en-US"/>
        </w:rPr>
        <w:t>(</w:t>
      </w:r>
      <w:r w:rsidR="000042D3" w:rsidRPr="00301E0B">
        <w:rPr>
          <w:rFonts w:eastAsia="Arial"/>
          <w:color w:val="000000"/>
          <w:lang w:val="en-US"/>
        </w:rPr>
        <w:t>2017</w:t>
      </w:r>
      <w:r w:rsidR="007F130B">
        <w:rPr>
          <w:rFonts w:eastAsia="Arial"/>
          <w:color w:val="000000"/>
          <w:lang w:val="en-US"/>
        </w:rPr>
        <w:t>)</w:t>
      </w:r>
      <w:r w:rsidR="000042D3" w:rsidRPr="00301E0B">
        <w:rPr>
          <w:rFonts w:eastAsia="Arial"/>
          <w:color w:val="000000"/>
          <w:lang w:val="en-US"/>
        </w:rPr>
        <w:t>. The processing o</w:t>
      </w:r>
      <w:r w:rsidR="007F130B">
        <w:rPr>
          <w:rFonts w:eastAsia="Arial"/>
          <w:color w:val="000000"/>
          <w:lang w:val="en-US"/>
        </w:rPr>
        <w:t>f secondary meaning: An experi</w:t>
      </w:r>
      <w:r w:rsidR="000042D3" w:rsidRPr="00301E0B">
        <w:rPr>
          <w:rFonts w:eastAsia="Arial"/>
          <w:color w:val="000000"/>
          <w:lang w:val="en-US"/>
        </w:rPr>
        <w:t xml:space="preserve">mental comparison of focus and modal particles in </w:t>
      </w:r>
      <w:proofErr w:type="spellStart"/>
      <w:r w:rsidR="000042D3" w:rsidRPr="00301E0B">
        <w:rPr>
          <w:rFonts w:eastAsia="Arial"/>
          <w:i/>
          <w:iCs/>
          <w:color w:val="000000"/>
          <w:lang w:val="en-US"/>
        </w:rPr>
        <w:t>wh</w:t>
      </w:r>
      <w:proofErr w:type="spellEnd"/>
      <w:r w:rsidR="007F130B">
        <w:rPr>
          <w:rFonts w:eastAsia="Arial"/>
          <w:color w:val="000000"/>
          <w:lang w:val="en-US"/>
        </w:rPr>
        <w:t xml:space="preserve">-questions. To appear in D. </w:t>
      </w:r>
      <w:proofErr w:type="spellStart"/>
      <w:r w:rsidR="007F130B">
        <w:rPr>
          <w:rFonts w:eastAsia="Arial"/>
          <w:color w:val="000000"/>
          <w:lang w:val="en-US"/>
        </w:rPr>
        <w:t>Gutzmann</w:t>
      </w:r>
      <w:proofErr w:type="spellEnd"/>
      <w:r w:rsidR="007F130B">
        <w:rPr>
          <w:rFonts w:eastAsia="Arial"/>
          <w:color w:val="000000"/>
          <w:lang w:val="en-US"/>
        </w:rPr>
        <w:t xml:space="preserve"> and K. </w:t>
      </w:r>
      <w:proofErr w:type="spellStart"/>
      <w:r w:rsidR="007F130B">
        <w:rPr>
          <w:rFonts w:eastAsia="Arial"/>
          <w:color w:val="000000"/>
          <w:lang w:val="en-US"/>
        </w:rPr>
        <w:t>Turgay</w:t>
      </w:r>
      <w:proofErr w:type="spellEnd"/>
      <w:r w:rsidR="007F130B">
        <w:rPr>
          <w:rFonts w:eastAsia="Arial"/>
          <w:color w:val="000000"/>
          <w:lang w:val="en-US"/>
        </w:rPr>
        <w:t xml:space="preserve"> (E</w:t>
      </w:r>
      <w:r w:rsidR="000042D3" w:rsidRPr="00301E0B">
        <w:rPr>
          <w:rFonts w:eastAsia="Arial"/>
          <w:color w:val="000000"/>
          <w:lang w:val="en-US"/>
        </w:rPr>
        <w:t xml:space="preserve">ds.), </w:t>
      </w:r>
      <w:r w:rsidR="000042D3" w:rsidRPr="00301E0B">
        <w:rPr>
          <w:rFonts w:eastAsia="Arial"/>
          <w:i/>
          <w:iCs/>
          <w:color w:val="000000"/>
          <w:lang w:val="en-US"/>
        </w:rPr>
        <w:t>Secondary Meaning and Linguistic Encoding</w:t>
      </w:r>
      <w:r w:rsidR="000042D3" w:rsidRPr="00301E0B">
        <w:rPr>
          <w:rFonts w:eastAsia="Arial"/>
          <w:color w:val="000000"/>
          <w:lang w:val="en-US"/>
        </w:rPr>
        <w:t xml:space="preserve">. </w:t>
      </w:r>
      <w:r w:rsidR="007F130B" w:rsidRPr="00E23CF6">
        <w:rPr>
          <w:rFonts w:eastAsia="Arial"/>
          <w:color w:val="000000"/>
          <w:lang w:val="en-US"/>
        </w:rPr>
        <w:t>Lei</w:t>
      </w:r>
      <w:r w:rsidR="000042D3" w:rsidRPr="00E23CF6">
        <w:rPr>
          <w:rFonts w:eastAsia="Arial"/>
          <w:color w:val="000000"/>
          <w:lang w:val="en-US"/>
        </w:rPr>
        <w:t>den: Brill</w:t>
      </w:r>
      <w:r w:rsidR="007F130B" w:rsidRPr="00E23CF6">
        <w:rPr>
          <w:rFonts w:eastAsia="Arial"/>
          <w:color w:val="000000"/>
          <w:lang w:val="en-US"/>
        </w:rPr>
        <w:t>.</w:t>
      </w:r>
    </w:p>
    <w:p w14:paraId="7EF95B85" w14:textId="77777777" w:rsidR="00301E0B" w:rsidRPr="00E23CF6" w:rsidRDefault="00301E0B" w:rsidP="00301E0B">
      <w:pPr>
        <w:autoSpaceDE w:val="0"/>
        <w:autoSpaceDN w:val="0"/>
        <w:adjustRightInd w:val="0"/>
        <w:jc w:val="both"/>
        <w:rPr>
          <w:rFonts w:eastAsia="Arial"/>
          <w:color w:val="000000"/>
          <w:lang w:val="en-US"/>
        </w:rPr>
      </w:pPr>
    </w:p>
    <w:p w14:paraId="3F3904F0" w14:textId="77777777" w:rsidR="00EB2769" w:rsidRPr="00D2081F" w:rsidRDefault="00EB2769" w:rsidP="00301E0B">
      <w:pPr>
        <w:autoSpaceDE w:val="0"/>
        <w:autoSpaceDN w:val="0"/>
        <w:adjustRightInd w:val="0"/>
        <w:jc w:val="both"/>
        <w:rPr>
          <w:rFonts w:eastAsia="Arial"/>
          <w:color w:val="000000"/>
          <w:lang w:val="en-US"/>
        </w:rPr>
      </w:pPr>
      <w:r w:rsidRPr="00D2081F">
        <w:rPr>
          <w:rFonts w:eastAsia="Arial"/>
          <w:color w:val="000000"/>
          <w:lang w:val="en-US"/>
        </w:rPr>
        <w:t>Ernst</w:t>
      </w:r>
      <w:r w:rsidR="00D2081F" w:rsidRPr="00D2081F">
        <w:rPr>
          <w:rFonts w:eastAsia="Arial"/>
          <w:color w:val="000000"/>
          <w:lang w:val="en-US"/>
        </w:rPr>
        <w:t>, T. (2007</w:t>
      </w:r>
      <w:r w:rsidRPr="00D2081F">
        <w:rPr>
          <w:rFonts w:eastAsia="Arial"/>
          <w:color w:val="000000"/>
          <w:lang w:val="en-US"/>
        </w:rPr>
        <w:t>).</w:t>
      </w:r>
      <w:r w:rsidR="00D2081F" w:rsidRPr="00D2081F">
        <w:rPr>
          <w:rFonts w:eastAsia="Arial"/>
          <w:color w:val="000000"/>
          <w:lang w:val="en-US"/>
        </w:rPr>
        <w:t xml:space="preserve"> On the role of semantics in a theory of adverb syntax. </w:t>
      </w:r>
      <w:r w:rsidR="00D2081F" w:rsidRPr="00D2081F">
        <w:rPr>
          <w:rFonts w:eastAsia="Arial"/>
          <w:i/>
          <w:color w:val="000000"/>
          <w:lang w:val="en-US"/>
        </w:rPr>
        <w:t xml:space="preserve">Lingua </w:t>
      </w:r>
      <w:r w:rsidR="00D2081F">
        <w:rPr>
          <w:rFonts w:eastAsia="Arial"/>
          <w:color w:val="000000"/>
          <w:lang w:val="en-US"/>
        </w:rPr>
        <w:t>117, 1008</w:t>
      </w:r>
      <w:r w:rsidR="00D2081F" w:rsidRPr="00301E0B">
        <w:rPr>
          <w:color w:val="000000" w:themeColor="text1"/>
          <w:lang w:val="en-US"/>
        </w:rPr>
        <w:t>–</w:t>
      </w:r>
      <w:r w:rsidR="00D2081F">
        <w:rPr>
          <w:rFonts w:eastAsia="Arial"/>
          <w:color w:val="000000"/>
          <w:lang w:val="en-US"/>
        </w:rPr>
        <w:t>1033.</w:t>
      </w:r>
    </w:p>
    <w:p w14:paraId="097F3C57" w14:textId="77777777" w:rsidR="00EB2769" w:rsidRPr="00D2081F" w:rsidRDefault="00EB2769" w:rsidP="00301E0B">
      <w:pPr>
        <w:autoSpaceDE w:val="0"/>
        <w:autoSpaceDN w:val="0"/>
        <w:adjustRightInd w:val="0"/>
        <w:jc w:val="both"/>
        <w:rPr>
          <w:rFonts w:eastAsia="Arial"/>
          <w:color w:val="000000"/>
          <w:lang w:val="en-US"/>
        </w:rPr>
      </w:pPr>
    </w:p>
    <w:p w14:paraId="713A7E37" w14:textId="77777777" w:rsidR="00A56239" w:rsidRDefault="00A56239" w:rsidP="00A56239">
      <w:pPr>
        <w:jc w:val="both"/>
        <w:rPr>
          <w:color w:val="000000" w:themeColor="text1"/>
          <w:shd w:val="clear" w:color="auto" w:fill="FFFFFF"/>
          <w:lang w:val="en-US"/>
        </w:rPr>
      </w:pPr>
      <w:proofErr w:type="spellStart"/>
      <w:r>
        <w:rPr>
          <w:color w:val="000000" w:themeColor="text1"/>
          <w:shd w:val="clear" w:color="auto" w:fill="FFFFFF"/>
          <w:lang w:val="en-US"/>
        </w:rPr>
        <w:t>Giannakidou</w:t>
      </w:r>
      <w:proofErr w:type="spellEnd"/>
      <w:r>
        <w:rPr>
          <w:color w:val="000000" w:themeColor="text1"/>
          <w:shd w:val="clear" w:color="auto" w:fill="FFFFFF"/>
          <w:lang w:val="en-US"/>
        </w:rPr>
        <w:t>, A.</w:t>
      </w:r>
      <w:r w:rsidRPr="00301E0B">
        <w:rPr>
          <w:color w:val="000000" w:themeColor="text1"/>
          <w:shd w:val="clear" w:color="auto" w:fill="FFFFFF"/>
          <w:lang w:val="en-US"/>
        </w:rPr>
        <w:t xml:space="preserve"> </w:t>
      </w:r>
      <w:r>
        <w:rPr>
          <w:color w:val="000000" w:themeColor="text1"/>
          <w:shd w:val="clear" w:color="auto" w:fill="FFFFFF"/>
          <w:lang w:val="en-US"/>
        </w:rPr>
        <w:t xml:space="preserve">and A. Mari </w:t>
      </w:r>
      <w:r w:rsidR="00010299">
        <w:rPr>
          <w:color w:val="000000" w:themeColor="text1"/>
          <w:shd w:val="clear" w:color="auto" w:fill="FFFFFF"/>
          <w:lang w:val="en-US"/>
        </w:rPr>
        <w:t>(2016</w:t>
      </w:r>
      <w:r w:rsidRPr="00301E0B">
        <w:rPr>
          <w:color w:val="000000" w:themeColor="text1"/>
          <w:shd w:val="clear" w:color="auto" w:fill="FFFFFF"/>
          <w:lang w:val="en-US"/>
        </w:rPr>
        <w:t>). Episte</w:t>
      </w:r>
      <w:r>
        <w:rPr>
          <w:color w:val="000000" w:themeColor="text1"/>
          <w:shd w:val="clear" w:color="auto" w:fill="FFFFFF"/>
          <w:lang w:val="en-US"/>
        </w:rPr>
        <w:t xml:space="preserve">mic future and epistemic MUST: </w:t>
      </w:r>
      <w:proofErr w:type="spellStart"/>
      <w:r>
        <w:rPr>
          <w:color w:val="000000" w:themeColor="text1"/>
          <w:shd w:val="clear" w:color="auto" w:fill="FFFFFF"/>
          <w:lang w:val="en-US"/>
        </w:rPr>
        <w:t>N</w:t>
      </w:r>
      <w:r w:rsidRPr="00301E0B">
        <w:rPr>
          <w:color w:val="000000" w:themeColor="text1"/>
          <w:shd w:val="clear" w:color="auto" w:fill="FFFFFF"/>
          <w:lang w:val="en-US"/>
        </w:rPr>
        <w:t>onveridicality</w:t>
      </w:r>
      <w:proofErr w:type="spellEnd"/>
      <w:r w:rsidRPr="00301E0B">
        <w:rPr>
          <w:color w:val="000000" w:themeColor="text1"/>
          <w:shd w:val="clear" w:color="auto" w:fill="FFFFFF"/>
          <w:lang w:val="en-US"/>
        </w:rPr>
        <w:t>, evidence, and partial knowledge.</w:t>
      </w:r>
      <w:r>
        <w:rPr>
          <w:color w:val="000000" w:themeColor="text1"/>
          <w:shd w:val="clear" w:color="auto" w:fill="FFFFFF"/>
          <w:lang w:val="en-US"/>
        </w:rPr>
        <w:t xml:space="preserve"> In J. </w:t>
      </w:r>
      <w:proofErr w:type="spellStart"/>
      <w:r>
        <w:rPr>
          <w:color w:val="000000" w:themeColor="text1"/>
          <w:shd w:val="clear" w:color="auto" w:fill="FFFFFF"/>
          <w:lang w:val="en-US"/>
        </w:rPr>
        <w:t>Blaszczak</w:t>
      </w:r>
      <w:proofErr w:type="spellEnd"/>
      <w:r w:rsidR="00010299">
        <w:rPr>
          <w:color w:val="000000" w:themeColor="text1"/>
          <w:shd w:val="clear" w:color="auto" w:fill="FFFFFF"/>
          <w:lang w:val="en-US"/>
        </w:rPr>
        <w:t xml:space="preserve">, A. </w:t>
      </w:r>
      <w:proofErr w:type="spellStart"/>
      <w:r w:rsidR="00010299">
        <w:rPr>
          <w:color w:val="000000" w:themeColor="text1"/>
          <w:shd w:val="clear" w:color="auto" w:fill="FFFFFF"/>
          <w:lang w:val="en-US"/>
        </w:rPr>
        <w:t>Giannakidou</w:t>
      </w:r>
      <w:proofErr w:type="spellEnd"/>
      <w:r w:rsidR="00010299">
        <w:rPr>
          <w:color w:val="000000" w:themeColor="text1"/>
          <w:shd w:val="clear" w:color="auto" w:fill="FFFFFF"/>
          <w:lang w:val="en-US"/>
        </w:rPr>
        <w:t xml:space="preserve">, D. </w:t>
      </w:r>
      <w:proofErr w:type="spellStart"/>
      <w:r w:rsidR="00010299">
        <w:rPr>
          <w:color w:val="000000" w:themeColor="text1"/>
          <w:shd w:val="clear" w:color="auto" w:fill="FFFFFF"/>
          <w:lang w:val="en-US"/>
        </w:rPr>
        <w:t>Klimek-Jankowska</w:t>
      </w:r>
      <w:proofErr w:type="spellEnd"/>
      <w:r w:rsidR="00010299">
        <w:rPr>
          <w:color w:val="000000" w:themeColor="text1"/>
          <w:shd w:val="clear" w:color="auto" w:fill="FFFFFF"/>
          <w:lang w:val="en-US"/>
        </w:rPr>
        <w:t xml:space="preserve">, and K. </w:t>
      </w:r>
      <w:proofErr w:type="spellStart"/>
      <w:r w:rsidR="00010299">
        <w:rPr>
          <w:color w:val="000000" w:themeColor="text1"/>
          <w:shd w:val="clear" w:color="auto" w:fill="FFFFFF"/>
          <w:lang w:val="en-US"/>
        </w:rPr>
        <w:t>Migdalski</w:t>
      </w:r>
      <w:proofErr w:type="spellEnd"/>
      <w:r w:rsidR="00010299">
        <w:rPr>
          <w:color w:val="000000" w:themeColor="text1"/>
          <w:shd w:val="clear" w:color="auto" w:fill="FFFFFF"/>
          <w:lang w:val="en-US"/>
        </w:rPr>
        <w:t xml:space="preserve"> (Eds.),</w:t>
      </w:r>
      <w:r>
        <w:rPr>
          <w:color w:val="000000" w:themeColor="text1"/>
          <w:shd w:val="clear" w:color="auto" w:fill="FFFFFF"/>
          <w:lang w:val="en-US"/>
        </w:rPr>
        <w:t xml:space="preserve"> </w:t>
      </w:r>
      <w:r w:rsidRPr="00301E0B">
        <w:rPr>
          <w:i/>
          <w:iCs/>
          <w:color w:val="000000" w:themeColor="text1"/>
          <w:lang w:val="en-US"/>
        </w:rPr>
        <w:t>Mood, Aspect, Modality Revisited: New Answers to Old Questions</w:t>
      </w:r>
      <w:r w:rsidRPr="00301E0B">
        <w:rPr>
          <w:color w:val="000000" w:themeColor="text1"/>
          <w:shd w:val="clear" w:color="auto" w:fill="FFFFFF"/>
          <w:lang w:val="en-US"/>
        </w:rPr>
        <w:t xml:space="preserve">, </w:t>
      </w:r>
      <w:r w:rsidR="00010299">
        <w:rPr>
          <w:color w:val="000000" w:themeColor="text1"/>
          <w:shd w:val="clear" w:color="auto" w:fill="FFFFFF"/>
          <w:lang w:val="en-US"/>
        </w:rPr>
        <w:t xml:space="preserve">pp. </w:t>
      </w:r>
      <w:r w:rsidRPr="00301E0B">
        <w:rPr>
          <w:color w:val="000000" w:themeColor="text1"/>
          <w:shd w:val="clear" w:color="auto" w:fill="FFFFFF"/>
          <w:lang w:val="en-US"/>
        </w:rPr>
        <w:t>75</w:t>
      </w:r>
      <w:r w:rsidR="00010299" w:rsidRPr="00301E0B">
        <w:rPr>
          <w:color w:val="000000" w:themeColor="text1"/>
          <w:lang w:val="en-US"/>
        </w:rPr>
        <w:t>–</w:t>
      </w:r>
      <w:r w:rsidR="00010299">
        <w:rPr>
          <w:color w:val="000000" w:themeColor="text1"/>
          <w:lang w:val="en-US"/>
        </w:rPr>
        <w:t>124</w:t>
      </w:r>
      <w:r w:rsidRPr="00301E0B">
        <w:rPr>
          <w:color w:val="000000" w:themeColor="text1"/>
          <w:shd w:val="clear" w:color="auto" w:fill="FFFFFF"/>
          <w:lang w:val="en-US"/>
        </w:rPr>
        <w:t>.</w:t>
      </w:r>
      <w:r w:rsidR="00010299">
        <w:rPr>
          <w:color w:val="000000" w:themeColor="text1"/>
          <w:shd w:val="clear" w:color="auto" w:fill="FFFFFF"/>
          <w:lang w:val="en-US"/>
        </w:rPr>
        <w:t xml:space="preserve"> Chicago: The University of Chicago Press.</w:t>
      </w:r>
    </w:p>
    <w:p w14:paraId="6C08EF0D" w14:textId="77777777" w:rsidR="00A56239" w:rsidRDefault="00A56239" w:rsidP="00301E0B">
      <w:pPr>
        <w:autoSpaceDE w:val="0"/>
        <w:autoSpaceDN w:val="0"/>
        <w:adjustRightInd w:val="0"/>
        <w:jc w:val="both"/>
        <w:rPr>
          <w:rFonts w:eastAsia="Arial"/>
          <w:color w:val="000000"/>
          <w:lang w:val="en-US"/>
        </w:rPr>
      </w:pPr>
    </w:p>
    <w:p w14:paraId="2DC7B54B" w14:textId="77777777" w:rsidR="00B75BEE" w:rsidRPr="00B75BEE" w:rsidRDefault="00B75BEE" w:rsidP="00B75BEE">
      <w:pPr>
        <w:jc w:val="both"/>
        <w:rPr>
          <w:rFonts w:eastAsia="Arial"/>
          <w:color w:val="000000"/>
          <w:lang w:val="en-US"/>
        </w:rPr>
      </w:pPr>
      <w:r>
        <w:rPr>
          <w:rFonts w:eastAsia="Arial"/>
          <w:color w:val="000000"/>
          <w:lang w:val="en-US"/>
        </w:rPr>
        <w:t xml:space="preserve">Goodhue, D. (2016). Epistemic </w:t>
      </w:r>
      <w:r w:rsidRPr="00B75BEE">
        <w:rPr>
          <w:rFonts w:eastAsia="Arial"/>
          <w:i/>
          <w:color w:val="000000"/>
          <w:lang w:val="en-US"/>
        </w:rPr>
        <w:t>must</w:t>
      </w:r>
      <w:r>
        <w:rPr>
          <w:rFonts w:eastAsia="Arial"/>
          <w:color w:val="000000"/>
          <w:lang w:val="en-US"/>
        </w:rPr>
        <w:t xml:space="preserve"> is not evidential, it’s epistemic. </w:t>
      </w:r>
      <w:r w:rsidRPr="00B75BEE">
        <w:rPr>
          <w:rFonts w:eastAsia="Arial"/>
          <w:i/>
          <w:color w:val="000000"/>
          <w:lang w:val="en-US"/>
        </w:rPr>
        <w:t>Proceeding of NELS</w:t>
      </w:r>
      <w:r>
        <w:rPr>
          <w:rFonts w:eastAsia="Arial"/>
          <w:color w:val="000000"/>
          <w:lang w:val="en-US"/>
        </w:rPr>
        <w:t xml:space="preserve"> 46, </w:t>
      </w:r>
      <w:r w:rsidRPr="00B75BEE">
        <w:rPr>
          <w:rFonts w:eastAsia="Arial"/>
          <w:color w:val="000000"/>
          <w:lang w:val="en-US"/>
        </w:rPr>
        <w:t>321–334</w:t>
      </w:r>
      <w:r>
        <w:rPr>
          <w:rFonts w:eastAsia="Arial"/>
          <w:color w:val="000000"/>
          <w:lang w:val="en-US"/>
        </w:rPr>
        <w:t>.</w:t>
      </w:r>
    </w:p>
    <w:p w14:paraId="6182C38E" w14:textId="77777777" w:rsidR="00214CEB" w:rsidRPr="00A56239" w:rsidRDefault="00214CEB" w:rsidP="00301E0B">
      <w:pPr>
        <w:autoSpaceDE w:val="0"/>
        <w:autoSpaceDN w:val="0"/>
        <w:adjustRightInd w:val="0"/>
        <w:jc w:val="both"/>
        <w:rPr>
          <w:rFonts w:eastAsia="Arial"/>
          <w:color w:val="000000"/>
          <w:lang w:val="en-US"/>
        </w:rPr>
      </w:pPr>
    </w:p>
    <w:p w14:paraId="7094F919" w14:textId="77777777" w:rsidR="000042D3" w:rsidRPr="00EB2769" w:rsidRDefault="00EB2769" w:rsidP="00301E0B">
      <w:pPr>
        <w:autoSpaceDE w:val="0"/>
        <w:autoSpaceDN w:val="0"/>
        <w:adjustRightInd w:val="0"/>
        <w:jc w:val="both"/>
        <w:rPr>
          <w:rFonts w:eastAsia="Arial"/>
          <w:color w:val="000000"/>
          <w:lang w:val="en-US"/>
        </w:rPr>
      </w:pPr>
      <w:r>
        <w:rPr>
          <w:rFonts w:eastAsia="Arial"/>
          <w:color w:val="000000"/>
          <w:lang w:val="en-US"/>
        </w:rPr>
        <w:t>Grosz, P</w:t>
      </w:r>
      <w:r w:rsidR="000042D3" w:rsidRPr="00A56239">
        <w:rPr>
          <w:rFonts w:eastAsia="Arial"/>
          <w:color w:val="000000"/>
          <w:lang w:val="en-US"/>
        </w:rPr>
        <w:t xml:space="preserve">. </w:t>
      </w:r>
      <w:r>
        <w:rPr>
          <w:rFonts w:eastAsia="Arial"/>
          <w:color w:val="000000"/>
          <w:lang w:val="en-US"/>
        </w:rPr>
        <w:t>(</w:t>
      </w:r>
      <w:r w:rsidR="000042D3" w:rsidRPr="00B75BEE">
        <w:rPr>
          <w:rFonts w:eastAsia="Arial"/>
          <w:color w:val="000000"/>
          <w:lang w:val="en-US"/>
        </w:rPr>
        <w:t>2016</w:t>
      </w:r>
      <w:r>
        <w:rPr>
          <w:rFonts w:eastAsia="Arial"/>
          <w:color w:val="000000"/>
          <w:lang w:val="en-US"/>
        </w:rPr>
        <w:t>)</w:t>
      </w:r>
      <w:r w:rsidR="000042D3" w:rsidRPr="00B75BEE">
        <w:rPr>
          <w:rFonts w:eastAsia="Arial"/>
          <w:color w:val="000000"/>
          <w:lang w:val="en-US"/>
        </w:rPr>
        <w:t xml:space="preserve">. Discourse particles. </w:t>
      </w:r>
      <w:r>
        <w:rPr>
          <w:rFonts w:eastAsia="Arial"/>
          <w:color w:val="000000"/>
          <w:lang w:val="en-US"/>
        </w:rPr>
        <w:t>To appear in L.</w:t>
      </w:r>
      <w:r w:rsidR="000042D3" w:rsidRPr="00301E0B">
        <w:rPr>
          <w:rFonts w:eastAsia="Arial"/>
          <w:color w:val="000000"/>
          <w:lang w:val="en-US"/>
        </w:rPr>
        <w:t xml:space="preserve"> Matthewso</w:t>
      </w:r>
      <w:r>
        <w:rPr>
          <w:rFonts w:eastAsia="Arial"/>
          <w:color w:val="000000"/>
          <w:lang w:val="en-US"/>
        </w:rPr>
        <w:t xml:space="preserve">n, C. Meier, H. </w:t>
      </w:r>
      <w:proofErr w:type="spellStart"/>
      <w:r>
        <w:rPr>
          <w:rFonts w:eastAsia="Arial"/>
          <w:color w:val="000000"/>
          <w:lang w:val="en-US"/>
        </w:rPr>
        <w:t>Rullmann</w:t>
      </w:r>
      <w:proofErr w:type="spellEnd"/>
      <w:r>
        <w:rPr>
          <w:rFonts w:eastAsia="Arial"/>
          <w:color w:val="000000"/>
          <w:lang w:val="en-US"/>
        </w:rPr>
        <w:t>, and T. E. Zimmermann (E</w:t>
      </w:r>
      <w:r w:rsidR="000042D3" w:rsidRPr="00301E0B">
        <w:rPr>
          <w:rFonts w:eastAsia="Arial"/>
          <w:color w:val="000000"/>
          <w:lang w:val="en-US"/>
        </w:rPr>
        <w:t xml:space="preserve">ds.), </w:t>
      </w:r>
      <w:r w:rsidR="000042D3" w:rsidRPr="00301E0B">
        <w:rPr>
          <w:rFonts w:eastAsia="Arial"/>
          <w:i/>
          <w:iCs/>
          <w:color w:val="000000"/>
          <w:lang w:val="en-US"/>
        </w:rPr>
        <w:t>The Companion to Semantics (</w:t>
      </w:r>
      <w:proofErr w:type="spellStart"/>
      <w:r w:rsidR="000042D3" w:rsidRPr="00301E0B">
        <w:rPr>
          <w:rFonts w:eastAsia="Arial"/>
          <w:i/>
          <w:iCs/>
          <w:color w:val="000000"/>
          <w:lang w:val="en-US"/>
        </w:rPr>
        <w:t>SemCom</w:t>
      </w:r>
      <w:proofErr w:type="spellEnd"/>
      <w:r w:rsidR="000042D3" w:rsidRPr="00301E0B">
        <w:rPr>
          <w:rFonts w:eastAsia="Arial"/>
          <w:i/>
          <w:iCs/>
          <w:color w:val="000000"/>
          <w:lang w:val="en-US"/>
        </w:rPr>
        <w:t>)</w:t>
      </w:r>
      <w:r w:rsidR="000042D3" w:rsidRPr="00301E0B">
        <w:rPr>
          <w:rFonts w:eastAsia="Arial"/>
          <w:color w:val="000000"/>
          <w:lang w:val="en-US"/>
        </w:rPr>
        <w:t xml:space="preserve">. </w:t>
      </w:r>
      <w:r w:rsidR="000042D3" w:rsidRPr="00EB2769">
        <w:rPr>
          <w:rFonts w:eastAsia="Arial"/>
          <w:color w:val="000000"/>
          <w:lang w:val="en-US"/>
        </w:rPr>
        <w:t>Oxford: Wiley</w:t>
      </w:r>
      <w:r>
        <w:rPr>
          <w:rFonts w:eastAsia="Arial"/>
          <w:color w:val="000000"/>
          <w:lang w:val="en-US"/>
        </w:rPr>
        <w:t>.</w:t>
      </w:r>
    </w:p>
    <w:p w14:paraId="1E251E1C" w14:textId="77777777" w:rsidR="00030BA8" w:rsidRDefault="00030BA8" w:rsidP="00301E0B">
      <w:pPr>
        <w:jc w:val="both"/>
        <w:rPr>
          <w:color w:val="000000" w:themeColor="text1"/>
          <w:lang w:val="en-US"/>
        </w:rPr>
      </w:pPr>
    </w:p>
    <w:p w14:paraId="1100CC8D" w14:textId="77777777" w:rsidR="007F130B" w:rsidRDefault="007F130B" w:rsidP="00301E0B">
      <w:pPr>
        <w:jc w:val="both"/>
        <w:rPr>
          <w:color w:val="000000" w:themeColor="text1"/>
          <w:lang w:val="en-US"/>
        </w:rPr>
      </w:pPr>
      <w:r>
        <w:rPr>
          <w:color w:val="000000" w:themeColor="text1"/>
          <w:lang w:val="en-US"/>
        </w:rPr>
        <w:t xml:space="preserve">Grosz, P. (2017). Shedding new light on the </w:t>
      </w:r>
      <w:proofErr w:type="spellStart"/>
      <w:r w:rsidRPr="007F130B">
        <w:rPr>
          <w:i/>
          <w:color w:val="000000" w:themeColor="text1"/>
          <w:lang w:val="en-US"/>
        </w:rPr>
        <w:t>wohl</w:t>
      </w:r>
      <w:proofErr w:type="spellEnd"/>
      <w:r>
        <w:rPr>
          <w:color w:val="000000" w:themeColor="text1"/>
          <w:lang w:val="en-US"/>
        </w:rPr>
        <w:t xml:space="preserve"> muddle: The particle </w:t>
      </w:r>
      <w:proofErr w:type="spellStart"/>
      <w:r w:rsidRPr="007F130B">
        <w:rPr>
          <w:i/>
          <w:color w:val="000000" w:themeColor="text1"/>
          <w:lang w:val="en-US"/>
        </w:rPr>
        <w:t>schier</w:t>
      </w:r>
      <w:proofErr w:type="spellEnd"/>
      <w:r>
        <w:rPr>
          <w:color w:val="000000" w:themeColor="text1"/>
          <w:lang w:val="en-US"/>
        </w:rPr>
        <w:t xml:space="preserve"> in Austrian German. </w:t>
      </w:r>
      <w:r w:rsidRPr="00824942">
        <w:rPr>
          <w:i/>
          <w:color w:val="000000" w:themeColor="text1"/>
          <w:lang w:val="en-US"/>
        </w:rPr>
        <w:t xml:space="preserve">Wiener </w:t>
      </w:r>
      <w:proofErr w:type="spellStart"/>
      <w:r w:rsidRPr="00824942">
        <w:rPr>
          <w:i/>
          <w:color w:val="000000" w:themeColor="text1"/>
          <w:lang w:val="en-US"/>
        </w:rPr>
        <w:t>Linguistische</w:t>
      </w:r>
      <w:proofErr w:type="spellEnd"/>
      <w:r w:rsidRPr="00824942">
        <w:rPr>
          <w:i/>
          <w:color w:val="000000" w:themeColor="text1"/>
          <w:lang w:val="en-US"/>
        </w:rPr>
        <w:t xml:space="preserve"> Gazette</w:t>
      </w:r>
      <w:r>
        <w:rPr>
          <w:color w:val="000000" w:themeColor="text1"/>
          <w:lang w:val="en-US"/>
        </w:rPr>
        <w:t xml:space="preserve"> </w:t>
      </w:r>
      <w:r w:rsidR="00824942">
        <w:rPr>
          <w:color w:val="000000" w:themeColor="text1"/>
          <w:lang w:val="en-US"/>
        </w:rPr>
        <w:t>82, 71</w:t>
      </w:r>
      <w:r w:rsidR="00824942" w:rsidRPr="00301E0B">
        <w:rPr>
          <w:color w:val="000000" w:themeColor="text1"/>
          <w:lang w:val="en-US"/>
        </w:rPr>
        <w:t>–</w:t>
      </w:r>
      <w:r w:rsidR="00824942">
        <w:rPr>
          <w:color w:val="000000" w:themeColor="text1"/>
          <w:lang w:val="en-US"/>
        </w:rPr>
        <w:t>78.</w:t>
      </w:r>
    </w:p>
    <w:p w14:paraId="66B3EF6C" w14:textId="77777777" w:rsidR="007F130B" w:rsidRPr="00301E0B" w:rsidRDefault="007F130B" w:rsidP="00301E0B">
      <w:pPr>
        <w:jc w:val="both"/>
        <w:rPr>
          <w:color w:val="000000" w:themeColor="text1"/>
          <w:lang w:val="en-US"/>
        </w:rPr>
      </w:pPr>
    </w:p>
    <w:p w14:paraId="1FF4F6E6"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Karttunen</w:t>
      </w:r>
      <w:proofErr w:type="spellEnd"/>
      <w:r w:rsidRPr="00301E0B">
        <w:rPr>
          <w:color w:val="000000" w:themeColor="text1"/>
          <w:lang w:val="en-US"/>
        </w:rPr>
        <w:t xml:space="preserve">, L. (1972). </w:t>
      </w:r>
      <w:r w:rsidRPr="00301E0B">
        <w:rPr>
          <w:i/>
          <w:color w:val="000000" w:themeColor="text1"/>
          <w:lang w:val="en-US"/>
        </w:rPr>
        <w:t>Possible</w:t>
      </w:r>
      <w:r w:rsidRPr="00301E0B">
        <w:rPr>
          <w:color w:val="000000" w:themeColor="text1"/>
          <w:lang w:val="en-US"/>
        </w:rPr>
        <w:t xml:space="preserve"> and </w:t>
      </w:r>
      <w:r w:rsidRPr="00301E0B">
        <w:rPr>
          <w:i/>
          <w:color w:val="000000" w:themeColor="text1"/>
          <w:lang w:val="en-US"/>
        </w:rPr>
        <w:t>must</w:t>
      </w:r>
      <w:r w:rsidRPr="00301E0B">
        <w:rPr>
          <w:color w:val="000000" w:themeColor="text1"/>
          <w:lang w:val="en-US"/>
        </w:rPr>
        <w:t xml:space="preserve">. In J. Kimball (Ed.), </w:t>
      </w:r>
      <w:r w:rsidRPr="00301E0B">
        <w:rPr>
          <w:i/>
          <w:color w:val="000000" w:themeColor="text1"/>
          <w:lang w:val="en-US"/>
        </w:rPr>
        <w:t>Syntax and Semantics</w:t>
      </w:r>
      <w:r w:rsidRPr="00301E0B">
        <w:rPr>
          <w:color w:val="000000" w:themeColor="text1"/>
          <w:lang w:val="en-US"/>
        </w:rPr>
        <w:t>, Volume 1, pp. 1–20. New York: Academic Press.</w:t>
      </w:r>
    </w:p>
    <w:p w14:paraId="13B0A847" w14:textId="77777777" w:rsidR="00030BA8" w:rsidRPr="00301E0B" w:rsidRDefault="00030BA8" w:rsidP="00301E0B">
      <w:pPr>
        <w:jc w:val="both"/>
        <w:rPr>
          <w:color w:val="000000" w:themeColor="text1"/>
          <w:lang w:val="en-US"/>
        </w:rPr>
      </w:pPr>
    </w:p>
    <w:p w14:paraId="7B3473A5"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Knobe</w:t>
      </w:r>
      <w:proofErr w:type="spellEnd"/>
      <w:r w:rsidRPr="00301E0B">
        <w:rPr>
          <w:color w:val="000000" w:themeColor="text1"/>
          <w:lang w:val="en-US"/>
        </w:rPr>
        <w:t xml:space="preserve">, J. and S. </w:t>
      </w:r>
      <w:proofErr w:type="spellStart"/>
      <w:r w:rsidRPr="00301E0B">
        <w:rPr>
          <w:color w:val="000000" w:themeColor="text1"/>
          <w:lang w:val="en-US"/>
        </w:rPr>
        <w:t>Yalcin</w:t>
      </w:r>
      <w:proofErr w:type="spellEnd"/>
      <w:r w:rsidRPr="00301E0B">
        <w:rPr>
          <w:color w:val="000000" w:themeColor="text1"/>
          <w:lang w:val="en-US"/>
        </w:rPr>
        <w:t xml:space="preserve"> (2014). Epistemic modals and context: Experimental data. </w:t>
      </w:r>
      <w:r w:rsidRPr="00301E0B">
        <w:rPr>
          <w:i/>
          <w:color w:val="000000" w:themeColor="text1"/>
          <w:lang w:val="en-US"/>
        </w:rPr>
        <w:t>Semantics and Pragmatics</w:t>
      </w:r>
      <w:r w:rsidRPr="00301E0B">
        <w:rPr>
          <w:color w:val="000000" w:themeColor="text1"/>
          <w:lang w:val="en-US"/>
        </w:rPr>
        <w:t xml:space="preserve"> 7, 1–21.</w:t>
      </w:r>
    </w:p>
    <w:p w14:paraId="26458890" w14:textId="77777777" w:rsidR="00EA7A03" w:rsidRPr="00301E0B" w:rsidRDefault="00EA7A03" w:rsidP="00301E0B">
      <w:pPr>
        <w:jc w:val="both"/>
        <w:rPr>
          <w:color w:val="000000" w:themeColor="text1"/>
          <w:lang w:val="en-US"/>
        </w:rPr>
      </w:pPr>
      <w:proofErr w:type="spellStart"/>
      <w:r w:rsidRPr="00301E0B">
        <w:rPr>
          <w:color w:val="000000" w:themeColor="text1"/>
          <w:lang w:val="en-US"/>
        </w:rPr>
        <w:t>Korotkova</w:t>
      </w:r>
      <w:proofErr w:type="spellEnd"/>
      <w:r w:rsidRPr="00301E0B">
        <w:rPr>
          <w:color w:val="000000" w:themeColor="text1"/>
          <w:lang w:val="en-US"/>
        </w:rPr>
        <w:t>, N. (2016). Heterogeneity and uniformity in the evidential domain. PhD dissertation, University of California, Los Angeles.</w:t>
      </w:r>
    </w:p>
    <w:p w14:paraId="5494CD75" w14:textId="77777777" w:rsidR="00EA7A03" w:rsidRPr="00301E0B" w:rsidRDefault="00EA7A03" w:rsidP="00301E0B">
      <w:pPr>
        <w:jc w:val="both"/>
        <w:rPr>
          <w:color w:val="000000" w:themeColor="text1"/>
          <w:lang w:val="en-US"/>
        </w:rPr>
      </w:pPr>
    </w:p>
    <w:p w14:paraId="6B9AF6D7" w14:textId="77777777" w:rsidR="00030BA8" w:rsidRPr="00301E0B" w:rsidRDefault="005972A4" w:rsidP="00301E0B">
      <w:pPr>
        <w:jc w:val="both"/>
        <w:rPr>
          <w:color w:val="000000" w:themeColor="text1"/>
          <w:lang w:val="en-US"/>
        </w:rPr>
      </w:pPr>
      <w:proofErr w:type="spellStart"/>
      <w:r w:rsidRPr="00301E0B">
        <w:rPr>
          <w:color w:val="000000" w:themeColor="text1"/>
          <w:lang w:val="en-US"/>
        </w:rPr>
        <w:t>Kratzer</w:t>
      </w:r>
      <w:proofErr w:type="spellEnd"/>
      <w:r w:rsidRPr="00301E0B">
        <w:rPr>
          <w:color w:val="000000" w:themeColor="text1"/>
          <w:lang w:val="en-US"/>
        </w:rPr>
        <w:t xml:space="preserve">, A. (1991). Modality. In A. von </w:t>
      </w:r>
      <w:proofErr w:type="spellStart"/>
      <w:r w:rsidRPr="00301E0B">
        <w:rPr>
          <w:color w:val="000000" w:themeColor="text1"/>
          <w:lang w:val="en-US"/>
        </w:rPr>
        <w:t>Stechow</w:t>
      </w:r>
      <w:proofErr w:type="spellEnd"/>
      <w:r w:rsidRPr="00301E0B">
        <w:rPr>
          <w:color w:val="000000" w:themeColor="text1"/>
          <w:lang w:val="en-US"/>
        </w:rPr>
        <w:t xml:space="preserve"> and D. Wunderlich (Eds.), </w:t>
      </w:r>
      <w:r w:rsidRPr="00301E0B">
        <w:rPr>
          <w:i/>
          <w:color w:val="000000" w:themeColor="text1"/>
          <w:lang w:val="en-US"/>
        </w:rPr>
        <w:t>Semantics: An International Handbook of Contemporary Research</w:t>
      </w:r>
      <w:r w:rsidRPr="00301E0B">
        <w:rPr>
          <w:color w:val="000000" w:themeColor="text1"/>
          <w:lang w:val="en-US"/>
        </w:rPr>
        <w:t>, pp. 639–650. Berlin: de Gruyter.</w:t>
      </w:r>
    </w:p>
    <w:p w14:paraId="32FC812E" w14:textId="77777777" w:rsidR="00301E0B" w:rsidRPr="00301E0B" w:rsidRDefault="00301E0B" w:rsidP="00301E0B">
      <w:pPr>
        <w:jc w:val="both"/>
        <w:rPr>
          <w:color w:val="000000" w:themeColor="text1"/>
          <w:lang w:val="en-US"/>
        </w:rPr>
      </w:pPr>
    </w:p>
    <w:p w14:paraId="1BF48AEB" w14:textId="77777777" w:rsidR="00301E0B" w:rsidRPr="00E23CF6" w:rsidRDefault="00301E0B" w:rsidP="00301E0B">
      <w:pPr>
        <w:autoSpaceDE w:val="0"/>
        <w:autoSpaceDN w:val="0"/>
        <w:adjustRightInd w:val="0"/>
        <w:jc w:val="both"/>
        <w:rPr>
          <w:rFonts w:eastAsia="Arial"/>
          <w:color w:val="000000"/>
          <w:lang w:val="en-US"/>
        </w:rPr>
      </w:pPr>
      <w:r>
        <w:rPr>
          <w:rFonts w:eastAsia="Arial"/>
          <w:color w:val="000000"/>
          <w:lang w:val="en-US"/>
        </w:rPr>
        <w:t>Lassiter, D</w:t>
      </w:r>
      <w:r w:rsidRPr="00301E0B">
        <w:rPr>
          <w:rFonts w:eastAsia="Arial"/>
          <w:color w:val="000000"/>
          <w:lang w:val="en-US"/>
        </w:rPr>
        <w:t xml:space="preserve">. </w:t>
      </w:r>
      <w:r>
        <w:rPr>
          <w:rFonts w:eastAsia="Arial"/>
          <w:color w:val="000000"/>
          <w:lang w:val="en-US"/>
        </w:rPr>
        <w:t>(</w:t>
      </w:r>
      <w:r w:rsidRPr="00301E0B">
        <w:rPr>
          <w:rFonts w:eastAsia="Arial"/>
          <w:color w:val="000000"/>
          <w:lang w:val="en-US"/>
        </w:rPr>
        <w:t>2014</w:t>
      </w:r>
      <w:r>
        <w:rPr>
          <w:rFonts w:eastAsia="Arial"/>
          <w:color w:val="000000"/>
          <w:lang w:val="en-US"/>
        </w:rPr>
        <w:t>)</w:t>
      </w:r>
      <w:r w:rsidRPr="00301E0B">
        <w:rPr>
          <w:rFonts w:eastAsia="Arial"/>
          <w:color w:val="000000"/>
          <w:lang w:val="en-US"/>
        </w:rPr>
        <w:t xml:space="preserve">. The weakness of </w:t>
      </w:r>
      <w:r w:rsidRPr="00301E0B">
        <w:rPr>
          <w:rFonts w:eastAsia="Arial"/>
          <w:i/>
          <w:iCs/>
          <w:color w:val="000000"/>
          <w:lang w:val="en-US"/>
        </w:rPr>
        <w:t>must</w:t>
      </w:r>
      <w:r w:rsidRPr="00301E0B">
        <w:rPr>
          <w:rFonts w:eastAsia="Arial"/>
          <w:color w:val="000000"/>
          <w:lang w:val="en-US"/>
        </w:rPr>
        <w:t xml:space="preserve">: In defense of a mantra. </w:t>
      </w:r>
      <w:r w:rsidRPr="00E23CF6">
        <w:rPr>
          <w:rFonts w:eastAsia="Arial"/>
          <w:i/>
          <w:iCs/>
          <w:color w:val="000000"/>
          <w:lang w:val="en-US"/>
        </w:rPr>
        <w:t xml:space="preserve">Semantics and Linguistic Theory </w:t>
      </w:r>
      <w:r w:rsidRPr="00E23CF6">
        <w:rPr>
          <w:rFonts w:eastAsia="Arial"/>
          <w:color w:val="000000"/>
          <w:lang w:val="en-US"/>
        </w:rPr>
        <w:t>24, 597–618.</w:t>
      </w:r>
    </w:p>
    <w:p w14:paraId="0F821E9C" w14:textId="77777777" w:rsidR="00301E0B" w:rsidRDefault="00301E0B" w:rsidP="00301E0B">
      <w:pPr>
        <w:jc w:val="both"/>
        <w:rPr>
          <w:color w:val="000000" w:themeColor="text1"/>
          <w:lang w:val="en-US"/>
        </w:rPr>
      </w:pPr>
    </w:p>
    <w:p w14:paraId="0DDCF3DB" w14:textId="77777777" w:rsidR="00030BA8" w:rsidRPr="00301E0B" w:rsidRDefault="00AA3A38" w:rsidP="00301E0B">
      <w:pPr>
        <w:jc w:val="both"/>
        <w:rPr>
          <w:color w:val="000000" w:themeColor="text1"/>
          <w:lang w:val="en-US"/>
        </w:rPr>
      </w:pPr>
      <w:r w:rsidRPr="00301E0B">
        <w:rPr>
          <w:color w:val="000000" w:themeColor="text1"/>
          <w:lang w:val="en-US"/>
        </w:rPr>
        <w:t>Lassiter, D. (2016</w:t>
      </w:r>
      <w:r w:rsidR="005972A4" w:rsidRPr="00301E0B">
        <w:rPr>
          <w:color w:val="000000" w:themeColor="text1"/>
          <w:lang w:val="en-US"/>
        </w:rPr>
        <w:t xml:space="preserve">). </w:t>
      </w:r>
      <w:r w:rsidR="005972A4" w:rsidRPr="00301E0B">
        <w:rPr>
          <w:i/>
          <w:color w:val="000000" w:themeColor="text1"/>
          <w:lang w:val="en-US"/>
        </w:rPr>
        <w:t>Must</w:t>
      </w:r>
      <w:r w:rsidR="005972A4" w:rsidRPr="00301E0B">
        <w:rPr>
          <w:color w:val="000000" w:themeColor="text1"/>
          <w:lang w:val="en-US"/>
        </w:rPr>
        <w:t>, knowledge, and (in)directness</w:t>
      </w:r>
      <w:r w:rsidR="005972A4" w:rsidRPr="00301E0B">
        <w:rPr>
          <w:i/>
          <w:color w:val="000000" w:themeColor="text1"/>
          <w:lang w:val="en-US"/>
        </w:rPr>
        <w:t>. Natural Language Semantics</w:t>
      </w:r>
      <w:r w:rsidR="00301E0B">
        <w:rPr>
          <w:color w:val="000000" w:themeColor="text1"/>
          <w:lang w:val="en-US"/>
        </w:rPr>
        <w:t xml:space="preserve"> </w:t>
      </w:r>
      <w:r w:rsidR="00301E0B" w:rsidRPr="00301E0B">
        <w:rPr>
          <w:color w:val="000000" w:themeColor="text1"/>
          <w:lang w:val="en-US"/>
        </w:rPr>
        <w:t>24</w:t>
      </w:r>
      <w:r w:rsidR="00301E0B">
        <w:rPr>
          <w:color w:val="000000" w:themeColor="text1"/>
          <w:lang w:val="en-US"/>
        </w:rPr>
        <w:t>, 117</w:t>
      </w:r>
      <w:r w:rsidR="00301E0B" w:rsidRPr="00301E0B">
        <w:rPr>
          <w:color w:val="000000" w:themeColor="text1"/>
          <w:lang w:val="en-US"/>
        </w:rPr>
        <w:t>–</w:t>
      </w:r>
      <w:r w:rsidR="00301E0B">
        <w:rPr>
          <w:color w:val="000000" w:themeColor="text1"/>
          <w:lang w:val="en-US"/>
        </w:rPr>
        <w:t>163.</w:t>
      </w:r>
    </w:p>
    <w:p w14:paraId="7083E056" w14:textId="77777777" w:rsidR="00030BA8" w:rsidRDefault="00030BA8" w:rsidP="00301E0B">
      <w:pPr>
        <w:jc w:val="both"/>
        <w:rPr>
          <w:color w:val="000000" w:themeColor="text1"/>
          <w:lang w:val="en-US"/>
        </w:rPr>
      </w:pPr>
    </w:p>
    <w:p w14:paraId="0E4243E6" w14:textId="77777777" w:rsidR="00B75BEE" w:rsidRDefault="00B75BEE" w:rsidP="006B4B6A">
      <w:pPr>
        <w:jc w:val="both"/>
        <w:outlineLvl w:val="0"/>
        <w:rPr>
          <w:color w:val="000000" w:themeColor="text1"/>
          <w:lang w:val="en-US"/>
        </w:rPr>
      </w:pPr>
      <w:proofErr w:type="spellStart"/>
      <w:r>
        <w:rPr>
          <w:color w:val="000000" w:themeColor="text1"/>
          <w:lang w:val="en-US"/>
        </w:rPr>
        <w:t>Mandelkern</w:t>
      </w:r>
      <w:proofErr w:type="spellEnd"/>
      <w:r>
        <w:rPr>
          <w:color w:val="000000" w:themeColor="text1"/>
          <w:lang w:val="en-US"/>
        </w:rPr>
        <w:t xml:space="preserve">, M. (2017). </w:t>
      </w:r>
      <w:r w:rsidRPr="00B75BEE">
        <w:rPr>
          <w:i/>
          <w:color w:val="000000" w:themeColor="text1"/>
          <w:lang w:val="en-US"/>
        </w:rPr>
        <w:t>Coordination in Conversation</w:t>
      </w:r>
      <w:r>
        <w:rPr>
          <w:color w:val="000000" w:themeColor="text1"/>
          <w:lang w:val="en-US"/>
        </w:rPr>
        <w:t>. PhD dissertation, MIT.</w:t>
      </w:r>
    </w:p>
    <w:p w14:paraId="1F337D63" w14:textId="77777777" w:rsidR="00B75BEE" w:rsidRPr="00301E0B" w:rsidRDefault="00B75BEE" w:rsidP="00301E0B">
      <w:pPr>
        <w:jc w:val="both"/>
        <w:rPr>
          <w:color w:val="000000" w:themeColor="text1"/>
          <w:lang w:val="en-US"/>
        </w:rPr>
      </w:pPr>
    </w:p>
    <w:p w14:paraId="155E0699" w14:textId="77777777" w:rsidR="0021520C" w:rsidRPr="00301E0B" w:rsidRDefault="00AA3A38" w:rsidP="00301E0B">
      <w:pPr>
        <w:jc w:val="both"/>
        <w:rPr>
          <w:color w:val="000000" w:themeColor="text1"/>
          <w:lang w:val="en-US"/>
        </w:rPr>
      </w:pPr>
      <w:r w:rsidRPr="00301E0B">
        <w:rPr>
          <w:color w:val="000000" w:themeColor="text1"/>
          <w:shd w:val="clear" w:color="auto" w:fill="FFFFFF"/>
          <w:lang w:val="en-US"/>
        </w:rPr>
        <w:t>Matthewson, L. (</w:t>
      </w:r>
      <w:r w:rsidR="0021520C" w:rsidRPr="00301E0B">
        <w:rPr>
          <w:color w:val="000000" w:themeColor="text1"/>
          <w:shd w:val="clear" w:color="auto" w:fill="FFFFFF"/>
          <w:lang w:val="en-US"/>
        </w:rPr>
        <w:t>2012</w:t>
      </w:r>
      <w:r w:rsidRPr="00301E0B">
        <w:rPr>
          <w:color w:val="000000" w:themeColor="text1"/>
          <w:shd w:val="clear" w:color="auto" w:fill="FFFFFF"/>
          <w:lang w:val="en-US"/>
        </w:rPr>
        <w:t xml:space="preserve">). </w:t>
      </w:r>
      <w:r w:rsidR="0021520C" w:rsidRPr="00301E0B">
        <w:rPr>
          <w:color w:val="000000" w:themeColor="text1"/>
          <w:shd w:val="clear" w:color="auto" w:fill="FFFFFF"/>
          <w:lang w:val="en-US"/>
        </w:rPr>
        <w:t xml:space="preserve">Evidence about </w:t>
      </w:r>
      <w:proofErr w:type="spellStart"/>
      <w:r w:rsidR="0021520C" w:rsidRPr="00301E0B">
        <w:rPr>
          <w:color w:val="000000" w:themeColor="text1"/>
          <w:shd w:val="clear" w:color="auto" w:fill="FFFFFF"/>
          <w:lang w:val="en-US"/>
        </w:rPr>
        <w:t>evidentials</w:t>
      </w:r>
      <w:proofErr w:type="spellEnd"/>
      <w:r w:rsidR="0021520C" w:rsidRPr="00301E0B">
        <w:rPr>
          <w:color w:val="000000" w:themeColor="text1"/>
          <w:shd w:val="clear" w:color="auto" w:fill="FFFFFF"/>
          <w:lang w:val="en-US"/>
        </w:rPr>
        <w:t>: Where f</w:t>
      </w:r>
      <w:r w:rsidR="00301E0B" w:rsidRPr="00301E0B">
        <w:rPr>
          <w:color w:val="000000" w:themeColor="text1"/>
          <w:shd w:val="clear" w:color="auto" w:fill="FFFFFF"/>
          <w:lang w:val="en-US"/>
        </w:rPr>
        <w:t>ieldwork meets theory. In B.</w:t>
      </w:r>
      <w:r w:rsidR="0021520C" w:rsidRPr="00301E0B">
        <w:rPr>
          <w:color w:val="000000" w:themeColor="text1"/>
          <w:shd w:val="clear" w:color="auto" w:fill="FFFFFF"/>
          <w:lang w:val="en-US"/>
        </w:rPr>
        <w:t xml:space="preserve"> </w:t>
      </w:r>
      <w:proofErr w:type="spellStart"/>
      <w:r w:rsidR="0021520C" w:rsidRPr="00301E0B">
        <w:rPr>
          <w:color w:val="000000" w:themeColor="text1"/>
          <w:shd w:val="clear" w:color="auto" w:fill="FFFFFF"/>
          <w:lang w:val="en-US"/>
        </w:rPr>
        <w:t>Stolterfoht</w:t>
      </w:r>
      <w:proofErr w:type="spellEnd"/>
      <w:r w:rsidR="0021520C" w:rsidRPr="00301E0B">
        <w:rPr>
          <w:color w:val="000000" w:themeColor="text1"/>
          <w:shd w:val="clear" w:color="auto" w:fill="FFFFFF"/>
          <w:lang w:val="en-US"/>
        </w:rPr>
        <w:t xml:space="preserve"> </w:t>
      </w:r>
      <w:r w:rsidR="00301E0B" w:rsidRPr="00301E0B">
        <w:rPr>
          <w:color w:val="000000" w:themeColor="text1"/>
          <w:shd w:val="clear" w:color="auto" w:fill="FFFFFF"/>
          <w:lang w:val="en-US"/>
        </w:rPr>
        <w:t>and S. Featherston (E</w:t>
      </w:r>
      <w:r w:rsidR="0021520C" w:rsidRPr="00301E0B">
        <w:rPr>
          <w:color w:val="000000" w:themeColor="text1"/>
          <w:shd w:val="clear" w:color="auto" w:fill="FFFFFF"/>
          <w:lang w:val="en-US"/>
        </w:rPr>
        <w:t>ds.),</w:t>
      </w:r>
      <w:r w:rsidR="00301E0B" w:rsidRPr="00301E0B">
        <w:rPr>
          <w:rStyle w:val="apple-converted-space"/>
          <w:color w:val="000000" w:themeColor="text1"/>
          <w:shd w:val="clear" w:color="auto" w:fill="FFFFFF"/>
          <w:lang w:val="en-US"/>
        </w:rPr>
        <w:t xml:space="preserve"> </w:t>
      </w:r>
      <w:r w:rsidR="0021520C" w:rsidRPr="00301E0B">
        <w:rPr>
          <w:rStyle w:val="Emphasis"/>
          <w:color w:val="000000" w:themeColor="text1"/>
          <w:lang w:val="en-US"/>
        </w:rPr>
        <w:t>Empirical Approaches to Linguistic Theory: Studies of Meaning and Structure</w:t>
      </w:r>
      <w:r w:rsidR="00301E0B" w:rsidRPr="00301E0B">
        <w:rPr>
          <w:rStyle w:val="apple-converted-space"/>
          <w:color w:val="000000" w:themeColor="text1"/>
          <w:shd w:val="clear" w:color="auto" w:fill="FFFFFF"/>
          <w:lang w:val="en-US"/>
        </w:rPr>
        <w:t xml:space="preserve">, pp. </w:t>
      </w:r>
      <w:r w:rsidR="00301E0B" w:rsidRPr="00301E0B">
        <w:rPr>
          <w:color w:val="000000" w:themeColor="text1"/>
          <w:shd w:val="clear" w:color="auto" w:fill="FFFFFF"/>
          <w:lang w:val="en-US"/>
        </w:rPr>
        <w:t>85</w:t>
      </w:r>
      <w:r w:rsidR="00301E0B" w:rsidRPr="00301E0B">
        <w:rPr>
          <w:color w:val="000000" w:themeColor="text1"/>
          <w:lang w:val="en-US"/>
        </w:rPr>
        <w:t>–</w:t>
      </w:r>
      <w:r w:rsidR="00301E0B" w:rsidRPr="00301E0B">
        <w:rPr>
          <w:color w:val="000000" w:themeColor="text1"/>
          <w:shd w:val="clear" w:color="auto" w:fill="FFFFFF"/>
          <w:lang w:val="en-US"/>
        </w:rPr>
        <w:t>114. Berlin: de Gruyter</w:t>
      </w:r>
      <w:r w:rsidR="0021520C" w:rsidRPr="00301E0B">
        <w:rPr>
          <w:color w:val="000000" w:themeColor="text1"/>
          <w:shd w:val="clear" w:color="auto" w:fill="FFFFFF"/>
          <w:lang w:val="en-US"/>
        </w:rPr>
        <w:t>.</w:t>
      </w:r>
    </w:p>
    <w:p w14:paraId="532FE7EF" w14:textId="77777777" w:rsidR="00A56239" w:rsidRDefault="00A56239" w:rsidP="00A56239">
      <w:pPr>
        <w:autoSpaceDE w:val="0"/>
        <w:autoSpaceDN w:val="0"/>
        <w:adjustRightInd w:val="0"/>
        <w:jc w:val="both"/>
        <w:rPr>
          <w:color w:val="000000" w:themeColor="text1"/>
          <w:lang w:val="en-US"/>
        </w:rPr>
      </w:pPr>
    </w:p>
    <w:p w14:paraId="6FE1992F" w14:textId="77777777" w:rsidR="00A56239" w:rsidRPr="00A56239" w:rsidRDefault="00A56239" w:rsidP="00A56239">
      <w:pPr>
        <w:autoSpaceDE w:val="0"/>
        <w:autoSpaceDN w:val="0"/>
        <w:adjustRightInd w:val="0"/>
        <w:jc w:val="both"/>
        <w:rPr>
          <w:color w:val="000000" w:themeColor="text1"/>
          <w:lang w:val="en-US"/>
        </w:rPr>
      </w:pPr>
      <w:r>
        <w:rPr>
          <w:color w:val="000000" w:themeColor="text1"/>
          <w:lang w:val="en-US"/>
        </w:rPr>
        <w:lastRenderedPageBreak/>
        <w:t>Matthewson, L. (2015)</w:t>
      </w:r>
      <w:r w:rsidRPr="00301E0B">
        <w:rPr>
          <w:color w:val="000000" w:themeColor="text1"/>
          <w:lang w:val="en-US"/>
        </w:rPr>
        <w:t xml:space="preserve">. Evidential restrictions on epistemic modals. In </w:t>
      </w:r>
      <w:r>
        <w:rPr>
          <w:color w:val="000000" w:themeColor="text1"/>
          <w:lang w:val="en-US"/>
        </w:rPr>
        <w:t>L.</w:t>
      </w:r>
      <w:r w:rsidRPr="00301E0B">
        <w:rPr>
          <w:color w:val="000000" w:themeColor="text1"/>
          <w:lang w:val="en-US"/>
        </w:rPr>
        <w:t xml:space="preserve"> Alonso-Ovalle and </w:t>
      </w:r>
      <w:r>
        <w:rPr>
          <w:color w:val="000000" w:themeColor="text1"/>
          <w:lang w:val="en-US"/>
        </w:rPr>
        <w:t>P.</w:t>
      </w:r>
      <w:r w:rsidRPr="00301E0B">
        <w:rPr>
          <w:color w:val="000000" w:themeColor="text1"/>
          <w:lang w:val="en-US"/>
        </w:rPr>
        <w:t xml:space="preserve"> Menéndez-Benito</w:t>
      </w:r>
      <w:r>
        <w:rPr>
          <w:color w:val="000000" w:themeColor="text1"/>
          <w:lang w:val="en-US"/>
        </w:rPr>
        <w:t xml:space="preserve"> (Eds.),</w:t>
      </w:r>
      <w:r w:rsidRPr="00301E0B">
        <w:rPr>
          <w:i/>
          <w:iCs/>
          <w:color w:val="000000" w:themeColor="text1"/>
          <w:lang w:val="en-US"/>
        </w:rPr>
        <w:t xml:space="preserve"> Epistemic </w:t>
      </w:r>
      <w:r>
        <w:rPr>
          <w:i/>
          <w:iCs/>
          <w:color w:val="000000" w:themeColor="text1"/>
          <w:lang w:val="en-US"/>
        </w:rPr>
        <w:t>I</w:t>
      </w:r>
      <w:r w:rsidRPr="00301E0B">
        <w:rPr>
          <w:i/>
          <w:iCs/>
          <w:color w:val="000000" w:themeColor="text1"/>
          <w:lang w:val="en-US"/>
        </w:rPr>
        <w:t>ndefinites. E</w:t>
      </w:r>
      <w:r>
        <w:rPr>
          <w:i/>
          <w:iCs/>
          <w:color w:val="000000" w:themeColor="text1"/>
          <w:lang w:val="en-US"/>
        </w:rPr>
        <w:t>xploring Modality Beyond the Verbal D</w:t>
      </w:r>
      <w:r w:rsidRPr="00301E0B">
        <w:rPr>
          <w:i/>
          <w:iCs/>
          <w:color w:val="000000" w:themeColor="text1"/>
          <w:lang w:val="en-US"/>
        </w:rPr>
        <w:t>omain</w:t>
      </w:r>
      <w:r w:rsidRPr="00301E0B">
        <w:rPr>
          <w:color w:val="000000" w:themeColor="text1"/>
          <w:lang w:val="en-US"/>
        </w:rPr>
        <w:t xml:space="preserve">, </w:t>
      </w:r>
      <w:r>
        <w:rPr>
          <w:color w:val="000000" w:themeColor="text1"/>
          <w:lang w:val="en-US"/>
        </w:rPr>
        <w:t>pp. 141</w:t>
      </w:r>
      <w:r w:rsidRPr="00301E0B">
        <w:rPr>
          <w:color w:val="000000" w:themeColor="text1"/>
          <w:lang w:val="en-US"/>
        </w:rPr>
        <w:t>–160. Oxford: Oxford University Press.</w:t>
      </w:r>
    </w:p>
    <w:p w14:paraId="3CBE865A" w14:textId="77777777" w:rsidR="00301E0B" w:rsidRDefault="00301E0B" w:rsidP="00301E0B">
      <w:pPr>
        <w:autoSpaceDE w:val="0"/>
        <w:autoSpaceDN w:val="0"/>
        <w:adjustRightInd w:val="0"/>
        <w:jc w:val="both"/>
        <w:rPr>
          <w:color w:val="000000" w:themeColor="text1"/>
          <w:lang w:val="en-US"/>
        </w:rPr>
      </w:pPr>
    </w:p>
    <w:p w14:paraId="30A59153" w14:textId="13D8BDC5" w:rsidR="00EB2769" w:rsidRDefault="00EB2769" w:rsidP="006B4B6A">
      <w:pPr>
        <w:autoSpaceDE w:val="0"/>
        <w:autoSpaceDN w:val="0"/>
        <w:adjustRightInd w:val="0"/>
        <w:jc w:val="both"/>
        <w:rPr>
          <w:color w:val="000000" w:themeColor="text1"/>
          <w:lang w:val="en-US"/>
        </w:rPr>
      </w:pPr>
      <w:r>
        <w:rPr>
          <w:color w:val="000000" w:themeColor="text1"/>
          <w:lang w:val="en-US"/>
        </w:rPr>
        <w:t xml:space="preserve">Matthewson, L. and H. </w:t>
      </w:r>
      <w:proofErr w:type="spellStart"/>
      <w:r>
        <w:rPr>
          <w:color w:val="000000" w:themeColor="text1"/>
          <w:lang w:val="en-US"/>
        </w:rPr>
        <w:t>Truckenbrodt</w:t>
      </w:r>
      <w:proofErr w:type="spellEnd"/>
      <w:r>
        <w:rPr>
          <w:color w:val="000000" w:themeColor="text1"/>
          <w:lang w:val="en-US"/>
        </w:rPr>
        <w:t xml:space="preserve"> (2017). Modal </w:t>
      </w:r>
      <w:proofErr w:type="spellStart"/>
      <w:r>
        <w:rPr>
          <w:color w:val="000000" w:themeColor="text1"/>
          <w:lang w:val="en-US"/>
        </w:rPr>
        <w:t>flavour</w:t>
      </w:r>
      <w:proofErr w:type="spellEnd"/>
      <w:r>
        <w:rPr>
          <w:color w:val="000000" w:themeColor="text1"/>
          <w:lang w:val="en-US"/>
        </w:rPr>
        <w:t xml:space="preserve">/modal force interactions in German: </w:t>
      </w:r>
      <w:proofErr w:type="spellStart"/>
      <w:r w:rsidRPr="00EB2769">
        <w:rPr>
          <w:i/>
          <w:color w:val="000000" w:themeColor="text1"/>
          <w:lang w:val="en-US"/>
        </w:rPr>
        <w:t>soll</w:t>
      </w:r>
      <w:proofErr w:type="spellEnd"/>
      <w:r>
        <w:rPr>
          <w:color w:val="000000" w:themeColor="text1"/>
          <w:lang w:val="en-US"/>
        </w:rPr>
        <w:t xml:space="preserve">, </w:t>
      </w:r>
      <w:proofErr w:type="spellStart"/>
      <w:r w:rsidRPr="00EB2769">
        <w:rPr>
          <w:i/>
          <w:color w:val="000000" w:themeColor="text1"/>
          <w:lang w:val="en-US"/>
        </w:rPr>
        <w:t>sollte</w:t>
      </w:r>
      <w:proofErr w:type="spellEnd"/>
      <w:r>
        <w:rPr>
          <w:color w:val="000000" w:themeColor="text1"/>
          <w:lang w:val="en-US"/>
        </w:rPr>
        <w:t xml:space="preserve">, </w:t>
      </w:r>
      <w:r w:rsidRPr="00EB2769">
        <w:rPr>
          <w:i/>
          <w:color w:val="000000" w:themeColor="text1"/>
          <w:lang w:val="en-US"/>
        </w:rPr>
        <w:t>muss</w:t>
      </w:r>
      <w:r>
        <w:rPr>
          <w:color w:val="000000" w:themeColor="text1"/>
          <w:lang w:val="en-US"/>
        </w:rPr>
        <w:t xml:space="preserve"> and </w:t>
      </w:r>
      <w:proofErr w:type="spellStart"/>
      <w:r w:rsidRPr="00EB2769">
        <w:rPr>
          <w:i/>
          <w:color w:val="000000" w:themeColor="text1"/>
          <w:lang w:val="en-US"/>
        </w:rPr>
        <w:t>müsste</w:t>
      </w:r>
      <w:proofErr w:type="spellEnd"/>
      <w:r>
        <w:rPr>
          <w:color w:val="000000" w:themeColor="text1"/>
          <w:lang w:val="en-US"/>
        </w:rPr>
        <w:t>. Ms.</w:t>
      </w:r>
      <w:r w:rsidR="006B4B6A" w:rsidDel="006B4B6A">
        <w:rPr>
          <w:color w:val="000000" w:themeColor="text1"/>
          <w:lang w:val="en-US"/>
        </w:rPr>
        <w:t xml:space="preserve"> </w:t>
      </w:r>
    </w:p>
    <w:p w14:paraId="5AC4D8B8" w14:textId="77777777" w:rsidR="00EB2769" w:rsidRDefault="00EB2769" w:rsidP="00301E0B">
      <w:pPr>
        <w:autoSpaceDE w:val="0"/>
        <w:autoSpaceDN w:val="0"/>
        <w:adjustRightInd w:val="0"/>
        <w:jc w:val="both"/>
        <w:rPr>
          <w:color w:val="000000" w:themeColor="text1"/>
          <w:lang w:val="en-US"/>
        </w:rPr>
      </w:pPr>
    </w:p>
    <w:p w14:paraId="4CBAF431" w14:textId="77777777" w:rsidR="00301E0B" w:rsidRPr="00301E0B" w:rsidRDefault="00301E0B" w:rsidP="006B4B6A">
      <w:pPr>
        <w:autoSpaceDE w:val="0"/>
        <w:autoSpaceDN w:val="0"/>
        <w:adjustRightInd w:val="0"/>
        <w:jc w:val="both"/>
        <w:outlineLvl w:val="0"/>
        <w:rPr>
          <w:color w:val="000000" w:themeColor="text1"/>
          <w:lang w:val="en-US"/>
        </w:rPr>
      </w:pPr>
      <w:r>
        <w:rPr>
          <w:color w:val="000000" w:themeColor="text1"/>
          <w:lang w:val="en-US"/>
        </w:rPr>
        <w:t>Murray, S</w:t>
      </w:r>
      <w:r w:rsidRPr="00301E0B">
        <w:rPr>
          <w:color w:val="000000" w:themeColor="text1"/>
          <w:lang w:val="en-US"/>
        </w:rPr>
        <w:t xml:space="preserve">. </w:t>
      </w:r>
      <w:r>
        <w:rPr>
          <w:color w:val="000000" w:themeColor="text1"/>
          <w:lang w:val="en-US"/>
        </w:rPr>
        <w:t>(</w:t>
      </w:r>
      <w:r w:rsidRPr="00301E0B">
        <w:rPr>
          <w:color w:val="000000" w:themeColor="text1"/>
          <w:lang w:val="en-US"/>
        </w:rPr>
        <w:t>2017</w:t>
      </w:r>
      <w:r>
        <w:rPr>
          <w:color w:val="000000" w:themeColor="text1"/>
          <w:lang w:val="en-US"/>
        </w:rPr>
        <w:t>)</w:t>
      </w:r>
      <w:r w:rsidRPr="00301E0B">
        <w:rPr>
          <w:color w:val="000000" w:themeColor="text1"/>
          <w:lang w:val="en-US"/>
        </w:rPr>
        <w:t xml:space="preserve">. </w:t>
      </w:r>
      <w:r w:rsidR="00315B64">
        <w:rPr>
          <w:i/>
          <w:iCs/>
          <w:color w:val="000000" w:themeColor="text1"/>
          <w:lang w:val="en-US"/>
        </w:rPr>
        <w:t>The S</w:t>
      </w:r>
      <w:r w:rsidR="00B75BEE">
        <w:rPr>
          <w:i/>
          <w:iCs/>
          <w:color w:val="000000" w:themeColor="text1"/>
          <w:lang w:val="en-US"/>
        </w:rPr>
        <w:t xml:space="preserve">emantics of </w:t>
      </w:r>
      <w:proofErr w:type="spellStart"/>
      <w:r w:rsidR="00B75BEE">
        <w:rPr>
          <w:i/>
          <w:iCs/>
          <w:color w:val="000000" w:themeColor="text1"/>
          <w:lang w:val="en-US"/>
        </w:rPr>
        <w:t>E</w:t>
      </w:r>
      <w:r w:rsidRPr="00301E0B">
        <w:rPr>
          <w:i/>
          <w:iCs/>
          <w:color w:val="000000" w:themeColor="text1"/>
          <w:lang w:val="en-US"/>
        </w:rPr>
        <w:t>videntials</w:t>
      </w:r>
      <w:proofErr w:type="spellEnd"/>
      <w:r w:rsidRPr="00301E0B">
        <w:rPr>
          <w:color w:val="000000" w:themeColor="text1"/>
          <w:lang w:val="en-US"/>
        </w:rPr>
        <w:t>. O</w:t>
      </w:r>
      <w:r>
        <w:rPr>
          <w:color w:val="000000" w:themeColor="text1"/>
          <w:lang w:val="en-US"/>
        </w:rPr>
        <w:t>xford: Oxford University Press.</w:t>
      </w:r>
    </w:p>
    <w:p w14:paraId="3B36E47A" w14:textId="77777777" w:rsidR="00301E0B" w:rsidRDefault="00301E0B" w:rsidP="00301E0B">
      <w:pPr>
        <w:jc w:val="both"/>
        <w:rPr>
          <w:color w:val="000000" w:themeColor="text1"/>
          <w:lang w:val="en-US"/>
        </w:rPr>
      </w:pPr>
    </w:p>
    <w:p w14:paraId="43E7ECA5" w14:textId="77777777" w:rsidR="00030BA8" w:rsidRPr="00301E0B" w:rsidRDefault="00B87B4D" w:rsidP="00301E0B">
      <w:pPr>
        <w:jc w:val="both"/>
        <w:rPr>
          <w:color w:val="000000" w:themeColor="text1"/>
          <w:lang w:val="en-US"/>
        </w:rPr>
      </w:pPr>
      <w:r w:rsidRPr="00301E0B">
        <w:rPr>
          <w:color w:val="000000" w:themeColor="text1"/>
          <w:lang w:val="en-US"/>
        </w:rPr>
        <w:t>Salmon, W. (</w:t>
      </w:r>
      <w:r w:rsidR="000709BC" w:rsidRPr="00301E0B">
        <w:rPr>
          <w:color w:val="000000" w:themeColor="text1"/>
          <w:lang w:val="en-US"/>
        </w:rPr>
        <w:t xml:space="preserve">2011). Conventional implicature, presupposition, and the meaning of </w:t>
      </w:r>
      <w:r w:rsidR="000709BC" w:rsidRPr="00315B64">
        <w:rPr>
          <w:i/>
          <w:color w:val="000000" w:themeColor="text1"/>
          <w:lang w:val="en-US"/>
        </w:rPr>
        <w:t>must</w:t>
      </w:r>
      <w:r w:rsidR="000709BC" w:rsidRPr="00301E0B">
        <w:rPr>
          <w:color w:val="000000" w:themeColor="text1"/>
          <w:lang w:val="en-US"/>
        </w:rPr>
        <w:t xml:space="preserve">. </w:t>
      </w:r>
      <w:r w:rsidR="000709BC" w:rsidRPr="00301E0B">
        <w:rPr>
          <w:i/>
          <w:color w:val="000000" w:themeColor="text1"/>
          <w:lang w:val="en-US"/>
        </w:rPr>
        <w:t xml:space="preserve">Journal of Pragmatics </w:t>
      </w:r>
      <w:r w:rsidR="000709BC" w:rsidRPr="00A56239">
        <w:rPr>
          <w:color w:val="000000" w:themeColor="text1"/>
          <w:lang w:val="en-US"/>
        </w:rPr>
        <w:t>43,</w:t>
      </w:r>
      <w:r w:rsidR="000709BC" w:rsidRPr="00301E0B">
        <w:rPr>
          <w:color w:val="000000" w:themeColor="text1"/>
          <w:lang w:val="en-US"/>
        </w:rPr>
        <w:t xml:space="preserve"> 3416–3430.</w:t>
      </w:r>
    </w:p>
    <w:p w14:paraId="336E44FE" w14:textId="77777777" w:rsidR="000709BC" w:rsidRDefault="000709BC" w:rsidP="00301E0B">
      <w:pPr>
        <w:jc w:val="both"/>
        <w:rPr>
          <w:color w:val="000000" w:themeColor="text1"/>
          <w:lang w:val="en-US"/>
        </w:rPr>
      </w:pPr>
    </w:p>
    <w:p w14:paraId="28598FF4" w14:textId="77777777" w:rsidR="00301E0B" w:rsidRDefault="00566A93" w:rsidP="00301E0B">
      <w:pPr>
        <w:jc w:val="both"/>
        <w:rPr>
          <w:color w:val="000000" w:themeColor="text1"/>
          <w:shd w:val="clear" w:color="auto" w:fill="FFFFFF"/>
          <w:lang w:val="en-US"/>
        </w:rPr>
      </w:pPr>
      <w:proofErr w:type="spellStart"/>
      <w:r w:rsidRPr="00566A93">
        <w:rPr>
          <w:rStyle w:val="Emphasis"/>
          <w:i w:val="0"/>
          <w:color w:val="000000" w:themeColor="text1"/>
          <w:lang w:val="en-US"/>
        </w:rPr>
        <w:t>Ünal</w:t>
      </w:r>
      <w:proofErr w:type="spellEnd"/>
      <w:r>
        <w:rPr>
          <w:rStyle w:val="Emphasis"/>
          <w:i w:val="0"/>
          <w:color w:val="000000" w:themeColor="text1"/>
          <w:lang w:val="en-US"/>
        </w:rPr>
        <w:t>, E. and A.</w:t>
      </w:r>
      <w:r w:rsidRPr="00566A93">
        <w:rPr>
          <w:rStyle w:val="Emphasis"/>
          <w:i w:val="0"/>
          <w:color w:val="000000" w:themeColor="text1"/>
          <w:lang w:val="en-US"/>
        </w:rPr>
        <w:t xml:space="preserve"> </w:t>
      </w:r>
      <w:proofErr w:type="spellStart"/>
      <w:r w:rsidRPr="00566A93">
        <w:rPr>
          <w:rStyle w:val="Emphasis"/>
          <w:i w:val="0"/>
          <w:color w:val="000000" w:themeColor="text1"/>
          <w:lang w:val="en-US"/>
        </w:rPr>
        <w:t>Papafragou</w:t>
      </w:r>
      <w:proofErr w:type="spellEnd"/>
      <w:r>
        <w:rPr>
          <w:rStyle w:val="Emphasis"/>
          <w:i w:val="0"/>
          <w:color w:val="000000" w:themeColor="text1"/>
          <w:lang w:val="en-US"/>
        </w:rPr>
        <w:t xml:space="preserve"> (2018). </w:t>
      </w:r>
      <w:proofErr w:type="spellStart"/>
      <w:r w:rsidR="00301E0B" w:rsidRPr="00301E0B">
        <w:rPr>
          <w:color w:val="000000" w:themeColor="text1"/>
          <w:shd w:val="clear" w:color="auto" w:fill="FFFFFF"/>
          <w:lang w:val="en-US"/>
        </w:rPr>
        <w:t>Evidentials</w:t>
      </w:r>
      <w:proofErr w:type="spellEnd"/>
      <w:r w:rsidR="00301E0B" w:rsidRPr="00301E0B">
        <w:rPr>
          <w:color w:val="000000" w:themeColor="text1"/>
          <w:shd w:val="clear" w:color="auto" w:fill="FFFFFF"/>
          <w:lang w:val="en-US"/>
        </w:rPr>
        <w:t>, information sources, and cognition</w:t>
      </w:r>
      <w:r w:rsidR="00BE1D0D">
        <w:rPr>
          <w:color w:val="000000" w:themeColor="text1"/>
          <w:shd w:val="clear" w:color="auto" w:fill="FFFFFF"/>
          <w:lang w:val="en-US"/>
        </w:rPr>
        <w:t xml:space="preserve">. In A. Y. </w:t>
      </w:r>
      <w:proofErr w:type="spellStart"/>
      <w:r w:rsidR="00BE1D0D">
        <w:rPr>
          <w:color w:val="000000" w:themeColor="text1"/>
          <w:shd w:val="clear" w:color="auto" w:fill="FFFFFF"/>
          <w:lang w:val="en-US"/>
        </w:rPr>
        <w:t>Aikhenvald</w:t>
      </w:r>
      <w:proofErr w:type="spellEnd"/>
      <w:r w:rsidR="00BE1D0D">
        <w:rPr>
          <w:color w:val="000000" w:themeColor="text1"/>
          <w:shd w:val="clear" w:color="auto" w:fill="FFFFFF"/>
          <w:lang w:val="en-US"/>
        </w:rPr>
        <w:t xml:space="preserve"> (Ed.), </w:t>
      </w:r>
      <w:r w:rsidR="00BE1D0D" w:rsidRPr="00BE1D0D">
        <w:rPr>
          <w:i/>
          <w:color w:val="000000" w:themeColor="text1"/>
          <w:shd w:val="clear" w:color="auto" w:fill="FFFFFF"/>
          <w:lang w:val="en-US"/>
        </w:rPr>
        <w:t>The Oxford Handbook of Evidentiality</w:t>
      </w:r>
      <w:r w:rsidR="00BE1D0D">
        <w:rPr>
          <w:color w:val="000000" w:themeColor="text1"/>
          <w:shd w:val="clear" w:color="auto" w:fill="FFFFFF"/>
          <w:lang w:val="en-US"/>
        </w:rPr>
        <w:t>, pp. 175</w:t>
      </w:r>
      <w:r w:rsidR="00BE1D0D" w:rsidRPr="00301E0B">
        <w:rPr>
          <w:color w:val="000000" w:themeColor="text1"/>
          <w:lang w:val="en-US"/>
        </w:rPr>
        <w:t>–</w:t>
      </w:r>
      <w:r w:rsidR="00BE1D0D">
        <w:rPr>
          <w:color w:val="000000" w:themeColor="text1"/>
          <w:lang w:val="en-US"/>
        </w:rPr>
        <w:t>184. Oxford: Oxford University Press.</w:t>
      </w:r>
    </w:p>
    <w:p w14:paraId="0EF448A7" w14:textId="77777777" w:rsidR="00BE1D0D" w:rsidRPr="00566A93" w:rsidRDefault="00BE1D0D" w:rsidP="00301E0B">
      <w:pPr>
        <w:jc w:val="both"/>
        <w:rPr>
          <w:i/>
          <w:color w:val="000000" w:themeColor="text1"/>
          <w:lang w:val="en-US"/>
        </w:rPr>
      </w:pPr>
    </w:p>
    <w:p w14:paraId="4C93ED4F" w14:textId="77777777" w:rsidR="00030BA8" w:rsidRPr="00301E0B" w:rsidRDefault="005972A4"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sidR="000709BC" w:rsidRPr="00301E0B">
        <w:rPr>
          <w:color w:val="000000" w:themeColor="text1"/>
          <w:lang w:val="en-US"/>
        </w:rPr>
        <w:t>. S. Gillies (2010). Must... stay..</w:t>
      </w:r>
      <w:r w:rsidRPr="00301E0B">
        <w:rPr>
          <w:color w:val="000000" w:themeColor="text1"/>
          <w:lang w:val="en-US"/>
        </w:rPr>
        <w:t xml:space="preserve">. strong! </w:t>
      </w:r>
      <w:r w:rsidRPr="00301E0B">
        <w:rPr>
          <w:i/>
          <w:color w:val="000000" w:themeColor="text1"/>
          <w:lang w:val="en-US"/>
        </w:rPr>
        <w:t xml:space="preserve">Natural Language Semantics </w:t>
      </w:r>
      <w:r w:rsidRPr="00301E0B">
        <w:rPr>
          <w:color w:val="000000" w:themeColor="text1"/>
          <w:lang w:val="en-US"/>
        </w:rPr>
        <w:t>18, 351–383.</w:t>
      </w:r>
    </w:p>
    <w:p w14:paraId="6203C3D8" w14:textId="77777777" w:rsidR="00030BA8" w:rsidRDefault="00030BA8" w:rsidP="00301E0B">
      <w:pPr>
        <w:jc w:val="both"/>
        <w:rPr>
          <w:color w:val="000000" w:themeColor="text1"/>
          <w:lang w:val="en-US"/>
        </w:rPr>
      </w:pPr>
    </w:p>
    <w:p w14:paraId="457D0EA2" w14:textId="259536A4" w:rsidR="00FE3D85" w:rsidRPr="00875DAE" w:rsidRDefault="00FE3D85" w:rsidP="00301E0B">
      <w:pPr>
        <w:jc w:val="both"/>
        <w:rPr>
          <w:color w:val="000000" w:themeColor="text1"/>
          <w:lang w:val="en-US"/>
        </w:rPr>
      </w:pPr>
      <w:r w:rsidRPr="00301E0B">
        <w:rPr>
          <w:color w:val="000000" w:themeColor="text1"/>
          <w:lang w:val="en-US"/>
        </w:rPr>
        <w:t xml:space="preserve">von </w:t>
      </w:r>
      <w:proofErr w:type="spellStart"/>
      <w:r w:rsidRPr="00301E0B">
        <w:rPr>
          <w:color w:val="000000" w:themeColor="text1"/>
          <w:lang w:val="en-US"/>
        </w:rPr>
        <w:t>Fintel</w:t>
      </w:r>
      <w:proofErr w:type="spellEnd"/>
      <w:r w:rsidRPr="00301E0B">
        <w:rPr>
          <w:color w:val="000000" w:themeColor="text1"/>
          <w:lang w:val="en-US"/>
        </w:rPr>
        <w:t>, K. and A</w:t>
      </w:r>
      <w:r>
        <w:rPr>
          <w:color w:val="000000" w:themeColor="text1"/>
          <w:lang w:val="en-US"/>
        </w:rPr>
        <w:t>. S. Gillies (2016</w:t>
      </w:r>
      <w:r w:rsidRPr="00301E0B">
        <w:rPr>
          <w:color w:val="000000" w:themeColor="text1"/>
          <w:lang w:val="en-US"/>
        </w:rPr>
        <w:t>).</w:t>
      </w:r>
      <w:r>
        <w:rPr>
          <w:color w:val="000000" w:themeColor="text1"/>
          <w:lang w:val="en-US"/>
        </w:rPr>
        <w:t xml:space="preserve"> Still going strong: The semantics and pragmatics of epistemic </w:t>
      </w:r>
      <w:r w:rsidRPr="00FE3D85">
        <w:rPr>
          <w:i/>
          <w:color w:val="000000" w:themeColor="text1"/>
          <w:lang w:val="en-US"/>
        </w:rPr>
        <w:t>must</w:t>
      </w:r>
      <w:r>
        <w:rPr>
          <w:color w:val="000000" w:themeColor="text1"/>
          <w:lang w:val="en-US"/>
        </w:rPr>
        <w:t xml:space="preserve">. </w:t>
      </w:r>
      <w:r w:rsidRPr="00875DAE">
        <w:rPr>
          <w:color w:val="000000" w:themeColor="text1"/>
          <w:lang w:val="en-US"/>
        </w:rPr>
        <w:t xml:space="preserve">Ms. </w:t>
      </w:r>
    </w:p>
    <w:p w14:paraId="69A73C88" w14:textId="77777777" w:rsidR="00FE3D85" w:rsidRPr="00875DAE" w:rsidRDefault="00FE3D85" w:rsidP="00301E0B">
      <w:pPr>
        <w:jc w:val="both"/>
        <w:rPr>
          <w:color w:val="000000" w:themeColor="text1"/>
          <w:lang w:val="en-US"/>
        </w:rPr>
      </w:pPr>
    </w:p>
    <w:p w14:paraId="1FD811D0" w14:textId="76C7EDF9" w:rsidR="00CF214C" w:rsidRPr="00AB5704" w:rsidRDefault="00CF214C" w:rsidP="00301E0B">
      <w:pPr>
        <w:jc w:val="both"/>
        <w:rPr>
          <w:color w:val="000000" w:themeColor="text1"/>
        </w:rPr>
      </w:pPr>
      <w:r w:rsidRPr="00875DAE">
        <w:rPr>
          <w:color w:val="000000" w:themeColor="text1"/>
          <w:lang w:val="en-US"/>
        </w:rPr>
        <w:t xml:space="preserve">Willett, T. (1988). A cross-linguistic survey </w:t>
      </w:r>
      <w:r w:rsidRPr="00CF214C">
        <w:rPr>
          <w:color w:val="000000" w:themeColor="text1"/>
          <w:lang w:val="en-US"/>
        </w:rPr>
        <w:t>of</w:t>
      </w:r>
      <w:r w:rsidRPr="00875DAE">
        <w:rPr>
          <w:color w:val="000000" w:themeColor="text1"/>
          <w:lang w:val="en-US"/>
        </w:rPr>
        <w:t xml:space="preserve"> </w:t>
      </w:r>
      <w:r>
        <w:rPr>
          <w:color w:val="000000" w:themeColor="text1"/>
          <w:lang w:val="en-US"/>
        </w:rPr>
        <w:t>t</w:t>
      </w:r>
      <w:r w:rsidRPr="00875DAE">
        <w:rPr>
          <w:color w:val="000000" w:themeColor="text1"/>
          <w:lang w:val="en-US"/>
        </w:rPr>
        <w:t xml:space="preserve">he grammaticalization of evidentiality. </w:t>
      </w:r>
      <w:r w:rsidRPr="00875DAE">
        <w:rPr>
          <w:i/>
          <w:color w:val="000000" w:themeColor="text1"/>
        </w:rPr>
        <w:t>Studies in Language</w:t>
      </w:r>
      <w:r w:rsidRPr="00AB5704">
        <w:rPr>
          <w:color w:val="000000" w:themeColor="text1"/>
        </w:rPr>
        <w:t xml:space="preserve"> 12, 51–97.</w:t>
      </w:r>
    </w:p>
    <w:p w14:paraId="3F301927" w14:textId="77777777" w:rsidR="00CF214C" w:rsidRPr="00AB5704" w:rsidRDefault="00CF214C" w:rsidP="00301E0B">
      <w:pPr>
        <w:jc w:val="both"/>
        <w:rPr>
          <w:color w:val="000000" w:themeColor="text1"/>
        </w:rPr>
      </w:pPr>
    </w:p>
    <w:p w14:paraId="4FCA2BE2" w14:textId="77777777" w:rsidR="00030BA8" w:rsidRPr="00875DAE" w:rsidRDefault="005972A4" w:rsidP="00301E0B">
      <w:pPr>
        <w:jc w:val="both"/>
        <w:rPr>
          <w:color w:val="000000" w:themeColor="text1"/>
          <w:lang w:val="en-US"/>
        </w:rPr>
      </w:pPr>
      <w:r w:rsidRPr="00E23CF6">
        <w:rPr>
          <w:color w:val="000000" w:themeColor="text1"/>
        </w:rPr>
        <w:t xml:space="preserve">Zimmermann, M. (2004). Zum </w:t>
      </w:r>
      <w:r w:rsidRPr="00E23CF6">
        <w:rPr>
          <w:i/>
          <w:color w:val="000000" w:themeColor="text1"/>
        </w:rPr>
        <w:t>wohl</w:t>
      </w:r>
      <w:r w:rsidRPr="00E23CF6">
        <w:rPr>
          <w:color w:val="000000" w:themeColor="text1"/>
        </w:rPr>
        <w:t xml:space="preserve">: Diskurspartikeln als </w:t>
      </w:r>
      <w:proofErr w:type="spellStart"/>
      <w:r w:rsidRPr="00E23CF6">
        <w:rPr>
          <w:color w:val="000000" w:themeColor="text1"/>
        </w:rPr>
        <w:t>Sat</w:t>
      </w:r>
      <w:r w:rsidRPr="00301E0B">
        <w:rPr>
          <w:color w:val="000000" w:themeColor="text1"/>
        </w:rPr>
        <w:t>ztypmodifikatoren</w:t>
      </w:r>
      <w:proofErr w:type="spellEnd"/>
      <w:r w:rsidRPr="00301E0B">
        <w:rPr>
          <w:color w:val="000000" w:themeColor="text1"/>
        </w:rPr>
        <w:t xml:space="preserve">. </w:t>
      </w:r>
      <w:proofErr w:type="spellStart"/>
      <w:r w:rsidRPr="00875DAE">
        <w:rPr>
          <w:i/>
          <w:color w:val="000000" w:themeColor="text1"/>
          <w:lang w:val="en-US"/>
        </w:rPr>
        <w:t>Linguistische</w:t>
      </w:r>
      <w:proofErr w:type="spellEnd"/>
      <w:r w:rsidRPr="00875DAE">
        <w:rPr>
          <w:i/>
          <w:color w:val="000000" w:themeColor="text1"/>
          <w:lang w:val="en-US"/>
        </w:rPr>
        <w:t xml:space="preserve"> </w:t>
      </w:r>
      <w:proofErr w:type="spellStart"/>
      <w:r w:rsidRPr="00875DAE">
        <w:rPr>
          <w:i/>
          <w:color w:val="000000" w:themeColor="text1"/>
          <w:lang w:val="en-US"/>
        </w:rPr>
        <w:t>Berichte</w:t>
      </w:r>
      <w:proofErr w:type="spellEnd"/>
      <w:r w:rsidRPr="00875DAE">
        <w:rPr>
          <w:color w:val="000000" w:themeColor="text1"/>
          <w:lang w:val="en-US"/>
        </w:rPr>
        <w:t xml:space="preserve"> 199, 253–286.</w:t>
      </w:r>
    </w:p>
    <w:p w14:paraId="1A026E52" w14:textId="77777777" w:rsidR="00030BA8" w:rsidRPr="00875DAE" w:rsidRDefault="00030BA8" w:rsidP="00301E0B">
      <w:pPr>
        <w:jc w:val="both"/>
        <w:rPr>
          <w:color w:val="000000" w:themeColor="text1"/>
          <w:lang w:val="en-US"/>
        </w:rPr>
      </w:pPr>
    </w:p>
    <w:p w14:paraId="6A4F04DF" w14:textId="77777777" w:rsidR="00030BA8" w:rsidRPr="00301E0B" w:rsidRDefault="005972A4" w:rsidP="00301E0B">
      <w:pPr>
        <w:jc w:val="both"/>
        <w:rPr>
          <w:color w:val="000000" w:themeColor="text1"/>
          <w:lang w:val="en-US"/>
        </w:rPr>
      </w:pPr>
      <w:r w:rsidRPr="00AB5704">
        <w:rPr>
          <w:color w:val="000000" w:themeColor="text1"/>
          <w:lang w:val="en-US"/>
        </w:rPr>
        <w:t>Zimmermann, M. (2008). Di</w:t>
      </w:r>
      <w:r w:rsidRPr="00301E0B">
        <w:rPr>
          <w:color w:val="000000" w:themeColor="text1"/>
          <w:lang w:val="en-US"/>
        </w:rPr>
        <w:t xml:space="preserve">scourse particles in the left periphery. In B. </w:t>
      </w:r>
      <w:proofErr w:type="spellStart"/>
      <w:r w:rsidRPr="00301E0B">
        <w:rPr>
          <w:color w:val="000000" w:themeColor="text1"/>
          <w:lang w:val="en-US"/>
        </w:rPr>
        <w:t>Shaer</w:t>
      </w:r>
      <w:proofErr w:type="spellEnd"/>
      <w:r w:rsidRPr="00301E0B">
        <w:rPr>
          <w:color w:val="000000" w:themeColor="text1"/>
          <w:lang w:val="en-US"/>
        </w:rPr>
        <w:t xml:space="preserve">, P. Cook, W. Frey, and C. </w:t>
      </w:r>
      <w:proofErr w:type="spellStart"/>
      <w:r w:rsidRPr="00301E0B">
        <w:rPr>
          <w:color w:val="000000" w:themeColor="text1"/>
          <w:lang w:val="en-US"/>
        </w:rPr>
        <w:t>Maienborn</w:t>
      </w:r>
      <w:proofErr w:type="spellEnd"/>
      <w:r w:rsidRPr="00301E0B">
        <w:rPr>
          <w:color w:val="000000" w:themeColor="text1"/>
          <w:lang w:val="en-US"/>
        </w:rPr>
        <w:t xml:space="preserve"> (Eds.), </w:t>
      </w:r>
      <w:r w:rsidRPr="00301E0B">
        <w:rPr>
          <w:i/>
          <w:color w:val="000000" w:themeColor="text1"/>
          <w:lang w:val="en-US"/>
        </w:rPr>
        <w:t>Dislocated Elements in Discourse</w:t>
      </w:r>
      <w:r w:rsidRPr="00301E0B">
        <w:rPr>
          <w:color w:val="000000" w:themeColor="text1"/>
          <w:lang w:val="en-US"/>
        </w:rPr>
        <w:t xml:space="preserve">: </w:t>
      </w:r>
      <w:r w:rsidRPr="00301E0B">
        <w:rPr>
          <w:i/>
          <w:color w:val="000000" w:themeColor="text1"/>
          <w:lang w:val="en-US"/>
        </w:rPr>
        <w:t>Syntactic, Semantic, and Pragmatic Perspectives</w:t>
      </w:r>
      <w:r w:rsidRPr="00301E0B">
        <w:rPr>
          <w:color w:val="000000" w:themeColor="text1"/>
          <w:lang w:val="en-US"/>
        </w:rPr>
        <w:t>, pp. 200–231. New York &amp; London: Routledge.</w:t>
      </w:r>
    </w:p>
    <w:p w14:paraId="747ACAFB" w14:textId="77777777" w:rsidR="00030BA8" w:rsidRDefault="00030BA8" w:rsidP="00301E0B">
      <w:pPr>
        <w:jc w:val="both"/>
        <w:rPr>
          <w:color w:val="000000" w:themeColor="text1"/>
          <w:lang w:val="en-US"/>
        </w:rPr>
      </w:pPr>
    </w:p>
    <w:p w14:paraId="0B48F03C" w14:textId="7CD99397" w:rsidR="006D327D" w:rsidRPr="00301E0B" w:rsidRDefault="006D327D" w:rsidP="00301E0B">
      <w:pPr>
        <w:jc w:val="both"/>
        <w:rPr>
          <w:color w:val="000000" w:themeColor="text1"/>
          <w:lang w:val="en-US"/>
        </w:rPr>
      </w:pPr>
      <w:r w:rsidRPr="00875DAE">
        <w:rPr>
          <w:color w:val="000000"/>
          <w:lang w:val="en-US"/>
        </w:rPr>
        <w:t xml:space="preserve">Zimmermann, M. (2011). Discourse particles. In P. </w:t>
      </w:r>
      <w:proofErr w:type="spellStart"/>
      <w:r w:rsidRPr="00875DAE">
        <w:rPr>
          <w:color w:val="000000"/>
          <w:lang w:val="en-US"/>
        </w:rPr>
        <w:t>Portner</w:t>
      </w:r>
      <w:proofErr w:type="spellEnd"/>
      <w:r w:rsidRPr="00875DAE">
        <w:rPr>
          <w:color w:val="000000"/>
          <w:lang w:val="en-US"/>
        </w:rPr>
        <w:t xml:space="preserve">, C. </w:t>
      </w:r>
      <w:proofErr w:type="spellStart"/>
      <w:r w:rsidRPr="00875DAE">
        <w:rPr>
          <w:color w:val="000000"/>
          <w:lang w:val="en-US"/>
        </w:rPr>
        <w:t>Maienborn</w:t>
      </w:r>
      <w:proofErr w:type="spellEnd"/>
      <w:r w:rsidRPr="00875DAE">
        <w:rPr>
          <w:color w:val="000000"/>
          <w:lang w:val="en-US"/>
        </w:rPr>
        <w:t xml:space="preserve"> &amp; K. von </w:t>
      </w:r>
      <w:proofErr w:type="spellStart"/>
      <w:r w:rsidRPr="00875DAE">
        <w:rPr>
          <w:color w:val="000000"/>
          <w:lang w:val="en-US"/>
        </w:rPr>
        <w:t>H</w:t>
      </w:r>
      <w:r w:rsidRPr="006D327D">
        <w:rPr>
          <w:color w:val="000000"/>
          <w:lang w:val="en-US"/>
        </w:rPr>
        <w:t>eusinger</w:t>
      </w:r>
      <w:proofErr w:type="spellEnd"/>
      <w:r w:rsidRPr="006D327D">
        <w:rPr>
          <w:color w:val="000000"/>
          <w:lang w:val="en-US"/>
        </w:rPr>
        <w:t xml:space="preserve"> (</w:t>
      </w:r>
      <w:r>
        <w:rPr>
          <w:color w:val="000000"/>
          <w:lang w:val="en-US"/>
        </w:rPr>
        <w:t>E</w:t>
      </w:r>
      <w:r w:rsidRPr="00875DAE">
        <w:rPr>
          <w:color w:val="000000"/>
          <w:lang w:val="en-US"/>
        </w:rPr>
        <w:t xml:space="preserve">ds.), </w:t>
      </w:r>
      <w:r w:rsidRPr="00875DAE">
        <w:rPr>
          <w:i/>
          <w:color w:val="000000"/>
          <w:lang w:val="en-US"/>
        </w:rPr>
        <w:t>Semantics: An International Handbook of Natural Language Meaning</w:t>
      </w:r>
      <w:r w:rsidRPr="00875DAE">
        <w:rPr>
          <w:color w:val="000000"/>
          <w:lang w:val="en-US"/>
        </w:rPr>
        <w:t xml:space="preserve">, </w:t>
      </w:r>
      <w:r>
        <w:rPr>
          <w:color w:val="000000"/>
          <w:lang w:val="en-US"/>
        </w:rPr>
        <w:t xml:space="preserve">pp. </w:t>
      </w:r>
      <w:r w:rsidRPr="006D327D">
        <w:rPr>
          <w:color w:val="000000"/>
          <w:lang w:val="en-US"/>
        </w:rPr>
        <w:t>2011</w:t>
      </w:r>
      <w:r w:rsidRPr="00301E0B">
        <w:rPr>
          <w:color w:val="000000" w:themeColor="text1"/>
          <w:lang w:val="en-US"/>
        </w:rPr>
        <w:t>–</w:t>
      </w:r>
      <w:r w:rsidRPr="00875DAE">
        <w:rPr>
          <w:color w:val="000000"/>
          <w:lang w:val="en-US"/>
        </w:rPr>
        <w:t>2038. Berlin: Mouton de Gruyter.</w:t>
      </w:r>
    </w:p>
    <w:p w14:paraId="25C9F592" w14:textId="77777777" w:rsidR="00030BA8" w:rsidRDefault="00030BA8" w:rsidP="00E9143E">
      <w:pPr>
        <w:jc w:val="both"/>
        <w:rPr>
          <w:color w:val="000000" w:themeColor="text1"/>
          <w:lang w:val="en-US"/>
        </w:rPr>
      </w:pPr>
    </w:p>
    <w:p w14:paraId="178E4F3F" w14:textId="77777777" w:rsidR="006D327D" w:rsidRPr="00937991" w:rsidRDefault="006D327D" w:rsidP="00E9143E">
      <w:pPr>
        <w:jc w:val="both"/>
        <w:rPr>
          <w:color w:val="000000" w:themeColor="text1"/>
          <w:lang w:val="en-US"/>
        </w:rPr>
      </w:pPr>
    </w:p>
    <w:p w14:paraId="4FDEBB94" w14:textId="77777777" w:rsidR="00030BA8" w:rsidRPr="00937991" w:rsidRDefault="005972A4" w:rsidP="00E9143E">
      <w:pPr>
        <w:jc w:val="both"/>
        <w:rPr>
          <w:b/>
          <w:color w:val="000000" w:themeColor="text1"/>
          <w:sz w:val="28"/>
          <w:szCs w:val="28"/>
          <w:lang w:val="en-US"/>
        </w:rPr>
      </w:pPr>
      <w:r w:rsidRPr="00937991">
        <w:rPr>
          <w:b/>
          <w:color w:val="000000" w:themeColor="text1"/>
          <w:sz w:val="28"/>
          <w:szCs w:val="28"/>
          <w:lang w:val="en-US"/>
        </w:rPr>
        <w:t>A</w:t>
      </w:r>
      <w:r w:rsidRPr="00937991">
        <w:rPr>
          <w:b/>
          <w:color w:val="000000" w:themeColor="text1"/>
          <w:sz w:val="28"/>
          <w:szCs w:val="28"/>
          <w:lang w:val="en-US"/>
        </w:rPr>
        <w:tab/>
      </w:r>
      <w:r w:rsidRPr="00937991">
        <w:rPr>
          <w:b/>
          <w:color w:val="000000" w:themeColor="text1"/>
          <w:sz w:val="28"/>
          <w:szCs w:val="28"/>
          <w:lang w:val="en-US"/>
        </w:rPr>
        <w:tab/>
        <w:t>Pieces of evidence</w:t>
      </w:r>
    </w:p>
    <w:p w14:paraId="2ECEF8EE" w14:textId="77777777" w:rsidR="00030BA8" w:rsidRPr="00937991" w:rsidRDefault="00030BA8" w:rsidP="00E9143E">
      <w:pPr>
        <w:jc w:val="both"/>
        <w:rPr>
          <w:b/>
          <w:color w:val="000000" w:themeColor="text1"/>
          <w:sz w:val="28"/>
          <w:szCs w:val="28"/>
          <w:lang w:val="en-US"/>
        </w:rPr>
      </w:pPr>
    </w:p>
    <w:p w14:paraId="553085F8" w14:textId="77777777" w:rsidR="00030BA8" w:rsidRPr="00937991" w:rsidRDefault="005972A4" w:rsidP="00E9143E">
      <w:pPr>
        <w:jc w:val="both"/>
        <w:rPr>
          <w:color w:val="000000" w:themeColor="text1"/>
          <w:lang w:val="en-US"/>
        </w:rPr>
      </w:pPr>
      <w:r w:rsidRPr="00937991">
        <w:rPr>
          <w:color w:val="000000" w:themeColor="text1"/>
          <w:lang w:val="en-US"/>
        </w:rPr>
        <w:t xml:space="preserve">This section lists, for each proposition </w:t>
      </w:r>
      <w:r w:rsidRPr="00937991">
        <w:rPr>
          <w:i/>
          <w:color w:val="000000" w:themeColor="text1"/>
          <w:lang w:val="en-US"/>
        </w:rPr>
        <w:t>p</w:t>
      </w:r>
      <w:r w:rsidRPr="00937991">
        <w:rPr>
          <w:color w:val="000000" w:themeColor="text1"/>
          <w:lang w:val="en-US"/>
        </w:rPr>
        <w:t>, the five pieces of evidence that were used throughout all</w:t>
      </w:r>
      <w:r w:rsidR="007402E1" w:rsidRPr="00937991">
        <w:rPr>
          <w:color w:val="000000" w:themeColor="text1"/>
          <w:lang w:val="en-US"/>
        </w:rPr>
        <w:t xml:space="preserve"> </w:t>
      </w:r>
      <w:r w:rsidRPr="00937991">
        <w:rPr>
          <w:color w:val="000000" w:themeColor="text1"/>
          <w:lang w:val="en-US"/>
        </w:rPr>
        <w:t>experiments.</w:t>
      </w:r>
    </w:p>
    <w:p w14:paraId="41906E2F" w14:textId="77777777" w:rsidR="007402E1" w:rsidRPr="00937991" w:rsidRDefault="007402E1" w:rsidP="00E9143E">
      <w:pPr>
        <w:jc w:val="both"/>
        <w:rPr>
          <w:color w:val="000000" w:themeColor="text1"/>
          <w:lang w:val="en-US"/>
        </w:rPr>
      </w:pPr>
    </w:p>
    <w:p w14:paraId="5CDFDAE9" w14:textId="77777777" w:rsidR="00030BA8" w:rsidRPr="00937991" w:rsidRDefault="007402E1" w:rsidP="006B4B6A">
      <w:pPr>
        <w:jc w:val="both"/>
        <w:outlineLvl w:val="0"/>
        <w:rPr>
          <w:b/>
          <w:color w:val="000000" w:themeColor="text1"/>
        </w:rPr>
      </w:pPr>
      <w:r w:rsidRPr="00937991">
        <w:rPr>
          <w:b/>
          <w:color w:val="000000" w:themeColor="text1"/>
        </w:rPr>
        <w:t>A.</w:t>
      </w:r>
      <w:r w:rsidR="005972A4" w:rsidRPr="00937991">
        <w:rPr>
          <w:b/>
          <w:color w:val="000000" w:themeColor="text1"/>
        </w:rPr>
        <w:t>1</w:t>
      </w:r>
      <w:r w:rsidR="005972A4" w:rsidRPr="00937991">
        <w:rPr>
          <w:b/>
          <w:color w:val="000000" w:themeColor="text1"/>
        </w:rPr>
        <w:tab/>
      </w:r>
      <w:r w:rsidRPr="00937991">
        <w:rPr>
          <w:b/>
          <w:color w:val="000000" w:themeColor="text1"/>
        </w:rPr>
        <w:tab/>
      </w:r>
      <w:proofErr w:type="spellStart"/>
      <w:r w:rsidR="005972A4" w:rsidRPr="00937991">
        <w:rPr>
          <w:b/>
          <w:color w:val="000000" w:themeColor="text1"/>
        </w:rPr>
        <w:t>It’s</w:t>
      </w:r>
      <w:proofErr w:type="spellEnd"/>
      <w:r w:rsidR="005972A4" w:rsidRPr="00937991">
        <w:rPr>
          <w:b/>
          <w:color w:val="000000" w:themeColor="text1"/>
        </w:rPr>
        <w:t xml:space="preserve"> </w:t>
      </w:r>
      <w:proofErr w:type="spellStart"/>
      <w:r w:rsidR="005972A4" w:rsidRPr="00937991">
        <w:rPr>
          <w:b/>
          <w:color w:val="000000" w:themeColor="text1"/>
        </w:rPr>
        <w:t>raining</w:t>
      </w:r>
      <w:proofErr w:type="spellEnd"/>
      <w:r w:rsidR="005972A4" w:rsidRPr="00937991">
        <w:rPr>
          <w:b/>
          <w:color w:val="000000" w:themeColor="text1"/>
        </w:rPr>
        <w:t>. / Es hat geregnet.</w:t>
      </w:r>
    </w:p>
    <w:p w14:paraId="12DE14AF" w14:textId="77777777" w:rsidR="00030BA8" w:rsidRPr="00937991" w:rsidRDefault="00030BA8" w:rsidP="00E9143E">
      <w:pPr>
        <w:jc w:val="both"/>
        <w:rPr>
          <w:color w:val="000000" w:themeColor="text1"/>
        </w:rPr>
      </w:pPr>
    </w:p>
    <w:p w14:paraId="6CCC3099"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US"/>
        </w:rPr>
        <w:tab/>
      </w:r>
      <w:r w:rsidR="005972A4" w:rsidRPr="00937991">
        <w:rPr>
          <w:color w:val="000000" w:themeColor="text1"/>
          <w:lang w:val="en-US"/>
        </w:rPr>
        <w:t xml:space="preserve">You look out the window and see </w:t>
      </w:r>
      <w:r w:rsidRPr="00937991">
        <w:rPr>
          <w:color w:val="000000" w:themeColor="text1"/>
          <w:lang w:val="en-US"/>
        </w:rPr>
        <w:t>raindrops falling from the sky.</w:t>
      </w:r>
    </w:p>
    <w:p w14:paraId="7071522B" w14:textId="77777777" w:rsidR="00030BA8" w:rsidRDefault="005972A4" w:rsidP="007402E1">
      <w:pPr>
        <w:ind w:left="226" w:firstLine="113"/>
        <w:jc w:val="both"/>
        <w:rPr>
          <w:color w:val="000000" w:themeColor="text1"/>
        </w:rPr>
      </w:pPr>
      <w:r w:rsidRPr="00937991">
        <w:rPr>
          <w:color w:val="000000" w:themeColor="text1"/>
        </w:rPr>
        <w:t>Sie sehen aus dem Fenster und beobachten, wie Regentropfen vom Himmel fallen.</w:t>
      </w:r>
    </w:p>
    <w:p w14:paraId="671CCDF0" w14:textId="325419DF" w:rsidR="004E5D02" w:rsidRPr="00875DAE" w:rsidRDefault="004E5D02" w:rsidP="007402E1">
      <w:pPr>
        <w:ind w:left="226" w:firstLine="113"/>
        <w:jc w:val="both"/>
        <w:rPr>
          <w:i/>
          <w:color w:val="000000" w:themeColor="text1"/>
          <w:lang w:val="en-US"/>
        </w:rPr>
      </w:pPr>
      <w:r w:rsidRPr="00875DAE">
        <w:rPr>
          <w:i/>
          <w:color w:val="000000" w:themeColor="text1"/>
          <w:lang w:val="en-US"/>
        </w:rPr>
        <w:t>Evidence type (full):</w:t>
      </w:r>
      <w:r w:rsidR="00110B61" w:rsidRPr="00875DAE">
        <w:rPr>
          <w:i/>
          <w:color w:val="000000" w:themeColor="text1"/>
          <w:lang w:val="en-US"/>
        </w:rPr>
        <w:t xml:space="preserve"> </w:t>
      </w:r>
      <w:r w:rsidR="00110B61" w:rsidRPr="00875DAE">
        <w:rPr>
          <w:color w:val="000000" w:themeColor="text1"/>
          <w:lang w:val="en-US"/>
        </w:rPr>
        <w:t>perceptual</w:t>
      </w:r>
    </w:p>
    <w:p w14:paraId="13DBBC8E" w14:textId="17663657" w:rsidR="004E5D02" w:rsidRPr="00875DAE" w:rsidRDefault="004E5D02" w:rsidP="007402E1">
      <w:pPr>
        <w:ind w:left="226" w:firstLine="113"/>
        <w:jc w:val="both"/>
        <w:rPr>
          <w:color w:val="000000" w:themeColor="text1"/>
          <w:lang w:val="en-US"/>
        </w:rPr>
      </w:pPr>
      <w:r w:rsidRPr="00875DAE">
        <w:rPr>
          <w:i/>
          <w:color w:val="000000" w:themeColor="text1"/>
          <w:lang w:val="en-US"/>
        </w:rPr>
        <w:t>Evidence type (reduced):</w:t>
      </w:r>
      <w:r w:rsidR="00110B61" w:rsidRPr="00875DAE">
        <w:rPr>
          <w:i/>
          <w:color w:val="000000" w:themeColor="text1"/>
          <w:lang w:val="en-US"/>
        </w:rPr>
        <w:t xml:space="preserve"> </w:t>
      </w:r>
      <w:r w:rsidR="00110B61" w:rsidRPr="00875DAE">
        <w:rPr>
          <w:color w:val="000000" w:themeColor="text1"/>
          <w:lang w:val="en-US"/>
        </w:rPr>
        <w:t>direct</w:t>
      </w:r>
    </w:p>
    <w:p w14:paraId="466A2DBD" w14:textId="77777777" w:rsidR="00030BA8" w:rsidRPr="00875DAE" w:rsidRDefault="00030BA8" w:rsidP="00E9143E">
      <w:pPr>
        <w:rPr>
          <w:color w:val="000000" w:themeColor="text1"/>
          <w:lang w:val="en-US"/>
        </w:rPr>
      </w:pPr>
    </w:p>
    <w:p w14:paraId="726977B6"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hear the sound of water dripping on the roof.</w:t>
      </w:r>
    </w:p>
    <w:p w14:paraId="532268F8" w14:textId="77777777" w:rsidR="00030BA8" w:rsidRDefault="005972A4" w:rsidP="007402E1">
      <w:pPr>
        <w:ind w:left="226" w:firstLine="113"/>
        <w:jc w:val="both"/>
        <w:rPr>
          <w:color w:val="000000" w:themeColor="text1"/>
        </w:rPr>
      </w:pPr>
      <w:r w:rsidRPr="00937991">
        <w:rPr>
          <w:color w:val="000000" w:themeColor="text1"/>
        </w:rPr>
        <w:lastRenderedPageBreak/>
        <w:t>Sie können hören, wie Wasser auf das Dach prasselt.</w:t>
      </w:r>
    </w:p>
    <w:p w14:paraId="66EBF6D7" w14:textId="656B817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89499E" w:rsidRPr="00875DAE">
        <w:rPr>
          <w:color w:val="000000" w:themeColor="text1"/>
          <w:lang w:val="en-US"/>
        </w:rPr>
        <w:t xml:space="preserve"> inferential</w:t>
      </w:r>
    </w:p>
    <w:p w14:paraId="05697C29" w14:textId="467A90F7"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89499E" w:rsidRPr="00875DAE">
        <w:rPr>
          <w:color w:val="000000" w:themeColor="text1"/>
          <w:lang w:val="en-US"/>
        </w:rPr>
        <w:t xml:space="preserve"> indirect</w:t>
      </w:r>
      <w:r w:rsidR="005A1C31">
        <w:rPr>
          <w:rStyle w:val="FootnoteReference"/>
          <w:color w:val="000000" w:themeColor="text1"/>
          <w:lang w:val="en-US"/>
        </w:rPr>
        <w:footnoteReference w:id="11"/>
      </w:r>
    </w:p>
    <w:p w14:paraId="6A21C2A4" w14:textId="77777777" w:rsidR="007402E1" w:rsidRPr="00875DAE" w:rsidRDefault="007402E1" w:rsidP="00E9143E">
      <w:pPr>
        <w:jc w:val="both"/>
        <w:rPr>
          <w:color w:val="000000" w:themeColor="text1"/>
          <w:lang w:val="en-US"/>
        </w:rPr>
      </w:pPr>
    </w:p>
    <w:p w14:paraId="2C34F189"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check the weather report on the Internet, which says it is raining.</w:t>
      </w:r>
    </w:p>
    <w:p w14:paraId="0622D416" w14:textId="77777777" w:rsidR="00030BA8" w:rsidRDefault="005972A4" w:rsidP="007402E1">
      <w:pPr>
        <w:ind w:left="226" w:firstLine="113"/>
        <w:jc w:val="both"/>
        <w:rPr>
          <w:color w:val="000000" w:themeColor="text1"/>
        </w:rPr>
      </w:pPr>
      <w:r w:rsidRPr="00937991">
        <w:rPr>
          <w:color w:val="000000" w:themeColor="text1"/>
        </w:rPr>
        <w:t>Sie haben im Internet den Wetterbericht gelesen, in dem stand, dass es regnen würde.</w:t>
      </w:r>
    </w:p>
    <w:p w14:paraId="63A6880F" w14:textId="57A2F13A"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063A0B">
        <w:rPr>
          <w:color w:val="000000" w:themeColor="text1"/>
          <w:lang w:val="en-US"/>
        </w:rPr>
        <w:t>reported</w:t>
      </w:r>
    </w:p>
    <w:p w14:paraId="06BE8C62" w14:textId="336EDCE8"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w:t>
      </w:r>
      <w:r w:rsidR="00063A0B">
        <w:rPr>
          <w:color w:val="000000" w:themeColor="text1"/>
          <w:lang w:val="en-US"/>
        </w:rPr>
        <w:t>in</w:t>
      </w:r>
      <w:r w:rsidR="00585A77" w:rsidRPr="00875DAE">
        <w:rPr>
          <w:color w:val="000000" w:themeColor="text1"/>
          <w:lang w:val="en-US"/>
        </w:rPr>
        <w:t>direct</w:t>
      </w:r>
    </w:p>
    <w:p w14:paraId="012F1621" w14:textId="77777777" w:rsidR="007402E1" w:rsidRPr="00875DAE" w:rsidRDefault="007402E1" w:rsidP="007402E1">
      <w:pPr>
        <w:jc w:val="both"/>
        <w:rPr>
          <w:color w:val="000000" w:themeColor="text1"/>
          <w:lang w:val="en-US"/>
        </w:rPr>
      </w:pPr>
    </w:p>
    <w:p w14:paraId="0670A411"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a person come in from outside with wet hair and wet clothes.</w:t>
      </w:r>
    </w:p>
    <w:p w14:paraId="2A52DCDF" w14:textId="77777777" w:rsidR="00030BA8" w:rsidRDefault="005972A4" w:rsidP="007402E1">
      <w:pPr>
        <w:ind w:left="226" w:firstLine="113"/>
        <w:jc w:val="both"/>
        <w:rPr>
          <w:color w:val="000000" w:themeColor="text1"/>
        </w:rPr>
      </w:pPr>
      <w:r w:rsidRPr="00937991">
        <w:rPr>
          <w:color w:val="000000" w:themeColor="text1"/>
        </w:rPr>
        <w:t>Sie sehen, wie jemand mit nassen Haaren und durchnässten Kleidern von draußen hereinkommt.</w:t>
      </w:r>
    </w:p>
    <w:p w14:paraId="6FC6E9CA" w14:textId="60785D53"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3D03F00E" w14:textId="36142166"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indirect</w:t>
      </w:r>
    </w:p>
    <w:p w14:paraId="47F01AEE" w14:textId="77777777" w:rsidR="007402E1" w:rsidRPr="00875DAE" w:rsidRDefault="007402E1" w:rsidP="00875DAE">
      <w:pPr>
        <w:jc w:val="both"/>
        <w:rPr>
          <w:color w:val="000000" w:themeColor="text1"/>
          <w:lang w:val="en-US"/>
        </w:rPr>
      </w:pPr>
    </w:p>
    <w:p w14:paraId="6145F4B0" w14:textId="77777777" w:rsidR="00030BA8" w:rsidRPr="00937991" w:rsidRDefault="007402E1" w:rsidP="006B4B6A">
      <w:pPr>
        <w:jc w:val="both"/>
        <w:outlineLvl w:val="0"/>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Earlier today, you had seen dark clouds in the sky.</w:t>
      </w:r>
    </w:p>
    <w:p w14:paraId="53C8EC63" w14:textId="77777777" w:rsidR="00030BA8" w:rsidRDefault="005972A4" w:rsidP="007402E1">
      <w:pPr>
        <w:ind w:left="226" w:firstLine="113"/>
        <w:jc w:val="both"/>
        <w:rPr>
          <w:color w:val="000000" w:themeColor="text1"/>
        </w:rPr>
      </w:pPr>
      <w:r w:rsidRPr="00937991">
        <w:rPr>
          <w:color w:val="000000" w:themeColor="text1"/>
        </w:rPr>
        <w:t>Sie haben heute Vormittag dunkle Wolken am Himmel gesehen.</w:t>
      </w:r>
    </w:p>
    <w:p w14:paraId="0816ACAB" w14:textId="3D52125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68EADF54" w14:textId="69EDCA76"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5B1D24B9" w14:textId="77777777" w:rsidR="004E5D02" w:rsidRPr="00875DAE" w:rsidRDefault="004E5D02" w:rsidP="007402E1">
      <w:pPr>
        <w:ind w:left="226" w:firstLine="113"/>
        <w:jc w:val="both"/>
        <w:rPr>
          <w:color w:val="000000" w:themeColor="text1"/>
          <w:lang w:val="en-US"/>
        </w:rPr>
      </w:pPr>
    </w:p>
    <w:p w14:paraId="446241CD" w14:textId="77777777" w:rsidR="007402E1" w:rsidRPr="00875DAE" w:rsidRDefault="007402E1" w:rsidP="007402E1">
      <w:pPr>
        <w:jc w:val="both"/>
        <w:rPr>
          <w:color w:val="000000" w:themeColor="text1"/>
          <w:lang w:val="en-US"/>
        </w:rPr>
      </w:pPr>
    </w:p>
    <w:p w14:paraId="08832008" w14:textId="77777777" w:rsidR="00030BA8" w:rsidRPr="00937991" w:rsidRDefault="005972A4" w:rsidP="00E9143E">
      <w:pPr>
        <w:jc w:val="both"/>
        <w:rPr>
          <w:b/>
          <w:color w:val="000000" w:themeColor="text1"/>
        </w:rPr>
      </w:pPr>
      <w:r w:rsidRPr="00937991">
        <w:rPr>
          <w:b/>
          <w:color w:val="000000" w:themeColor="text1"/>
        </w:rPr>
        <w:t>A.2</w:t>
      </w:r>
      <w:r w:rsidRPr="00937991">
        <w:rPr>
          <w:b/>
          <w:color w:val="000000" w:themeColor="text1"/>
        </w:rPr>
        <w:tab/>
        <w:t xml:space="preserve">The </w:t>
      </w:r>
      <w:proofErr w:type="spellStart"/>
      <w:r w:rsidRPr="00937991">
        <w:rPr>
          <w:b/>
          <w:color w:val="000000" w:themeColor="text1"/>
        </w:rPr>
        <w:t>coffee</w:t>
      </w:r>
      <w:proofErr w:type="spellEnd"/>
      <w:r w:rsidRPr="00937991">
        <w:rPr>
          <w:b/>
          <w:color w:val="000000" w:themeColor="text1"/>
        </w:rPr>
        <w:t xml:space="preserve">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cold</w:t>
      </w:r>
      <w:proofErr w:type="spellEnd"/>
      <w:r w:rsidRPr="00937991">
        <w:rPr>
          <w:b/>
          <w:color w:val="000000" w:themeColor="text1"/>
        </w:rPr>
        <w:t>. / Der Kaffee ist kalt geworden.</w:t>
      </w:r>
    </w:p>
    <w:p w14:paraId="29707C1E" w14:textId="77777777" w:rsidR="00030BA8" w:rsidRPr="00937991" w:rsidRDefault="00030BA8" w:rsidP="00E9143E">
      <w:pPr>
        <w:jc w:val="both"/>
        <w:rPr>
          <w:b/>
          <w:color w:val="000000" w:themeColor="text1"/>
        </w:rPr>
      </w:pPr>
    </w:p>
    <w:p w14:paraId="5B5660FD" w14:textId="77777777" w:rsidR="00030BA8" w:rsidRPr="00937991" w:rsidRDefault="007402E1" w:rsidP="00E9143E">
      <w:pPr>
        <w:jc w:val="both"/>
        <w:rPr>
          <w:color w:val="000000" w:themeColor="text1"/>
          <w:lang w:val="en-US"/>
        </w:rPr>
      </w:pPr>
      <w:r w:rsidRPr="00937991">
        <w:rPr>
          <w:color w:val="000000" w:themeColor="text1"/>
          <w:lang w:val="en-US"/>
        </w:rPr>
        <w:t>1.</w:t>
      </w:r>
      <w:r w:rsidRPr="00937991">
        <w:rPr>
          <w:color w:val="000000" w:themeColor="text1"/>
          <w:lang w:val="en-US"/>
        </w:rPr>
        <w:tab/>
      </w:r>
      <w:r w:rsidRPr="00937991">
        <w:rPr>
          <w:color w:val="000000" w:themeColor="text1"/>
          <w:lang w:val="en-GB"/>
        </w:rPr>
        <w:tab/>
      </w:r>
      <w:r w:rsidR="005972A4" w:rsidRPr="00937991">
        <w:rPr>
          <w:color w:val="000000" w:themeColor="text1"/>
          <w:lang w:val="en-US"/>
        </w:rPr>
        <w:t>You take a sip</w:t>
      </w:r>
      <w:r w:rsidR="005972A4" w:rsidRPr="00937991">
        <w:rPr>
          <w:i/>
          <w:color w:val="000000" w:themeColor="text1"/>
          <w:lang w:val="en-US"/>
        </w:rPr>
        <w:t xml:space="preserve"> </w:t>
      </w:r>
      <w:r w:rsidR="005972A4" w:rsidRPr="00937991">
        <w:rPr>
          <w:color w:val="000000" w:themeColor="text1"/>
          <w:lang w:val="en-US"/>
        </w:rPr>
        <w:t>of the coffee and feel that it is cold.</w:t>
      </w:r>
    </w:p>
    <w:p w14:paraId="1BD3BECD" w14:textId="77777777" w:rsidR="00030BA8" w:rsidRDefault="005972A4" w:rsidP="007402E1">
      <w:pPr>
        <w:ind w:left="226" w:firstLine="113"/>
        <w:jc w:val="both"/>
        <w:rPr>
          <w:color w:val="000000" w:themeColor="text1"/>
        </w:rPr>
      </w:pPr>
      <w:r w:rsidRPr="00937991">
        <w:rPr>
          <w:color w:val="000000" w:themeColor="text1"/>
        </w:rPr>
        <w:t>Sie trinken einen Schluck Kaffee und stellen fest, dass er kalt ist</w:t>
      </w:r>
      <w:r w:rsidR="007402E1" w:rsidRPr="00937991">
        <w:rPr>
          <w:color w:val="000000" w:themeColor="text1"/>
        </w:rPr>
        <w:t>.</w:t>
      </w:r>
    </w:p>
    <w:p w14:paraId="675F5E0A" w14:textId="729D35D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perceptual</w:t>
      </w:r>
    </w:p>
    <w:p w14:paraId="50A79C2B" w14:textId="6B0F59BA"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direct</w:t>
      </w:r>
    </w:p>
    <w:p w14:paraId="254B7FBD" w14:textId="77777777" w:rsidR="007402E1" w:rsidRPr="00875DAE" w:rsidRDefault="007402E1" w:rsidP="007402E1">
      <w:pPr>
        <w:jc w:val="both"/>
        <w:rPr>
          <w:color w:val="000000" w:themeColor="text1"/>
          <w:lang w:val="en-US"/>
        </w:rPr>
      </w:pPr>
    </w:p>
    <w:p w14:paraId="5C703127" w14:textId="77777777" w:rsidR="00030BA8" w:rsidRPr="00937991" w:rsidRDefault="007402E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touch the coffee cup</w:t>
      </w:r>
      <w:r w:rsidR="005972A4" w:rsidRPr="00937991">
        <w:rPr>
          <w:i/>
          <w:color w:val="000000" w:themeColor="text1"/>
          <w:lang w:val="en-US"/>
        </w:rPr>
        <w:t xml:space="preserve"> </w:t>
      </w:r>
      <w:r w:rsidR="005972A4" w:rsidRPr="00937991">
        <w:rPr>
          <w:color w:val="000000" w:themeColor="text1"/>
          <w:lang w:val="en-US"/>
        </w:rPr>
        <w:t>and feel that it is cold.</w:t>
      </w:r>
    </w:p>
    <w:p w14:paraId="571A878C" w14:textId="77777777" w:rsidR="00030BA8" w:rsidRDefault="005972A4" w:rsidP="007402E1">
      <w:pPr>
        <w:ind w:left="226" w:firstLine="113"/>
        <w:jc w:val="both"/>
        <w:rPr>
          <w:color w:val="000000" w:themeColor="text1"/>
        </w:rPr>
      </w:pPr>
      <w:r w:rsidRPr="00937991">
        <w:rPr>
          <w:color w:val="000000" w:themeColor="text1"/>
        </w:rPr>
        <w:t>Sie berühren die Kaffeetasse und stellen fest, dass sie kalt ist.</w:t>
      </w:r>
    </w:p>
    <w:p w14:paraId="46136400" w14:textId="4FCEFBE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inferential</w:t>
      </w:r>
    </w:p>
    <w:p w14:paraId="70F03E9F" w14:textId="52A39DA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color w:val="000000" w:themeColor="text1"/>
          <w:lang w:val="en-US"/>
        </w:rPr>
        <w:t xml:space="preserve"> indirect</w:t>
      </w:r>
    </w:p>
    <w:p w14:paraId="2FCEF2A8" w14:textId="77777777" w:rsidR="007402E1" w:rsidRPr="00875DAE" w:rsidRDefault="007402E1" w:rsidP="007402E1">
      <w:pPr>
        <w:jc w:val="both"/>
        <w:rPr>
          <w:color w:val="000000" w:themeColor="text1"/>
          <w:lang w:val="en-US"/>
        </w:rPr>
      </w:pPr>
    </w:p>
    <w:p w14:paraId="313FE6FB" w14:textId="77777777" w:rsidR="00030BA8" w:rsidRPr="00937991" w:rsidRDefault="007402E1" w:rsidP="00E9143E">
      <w:pPr>
        <w:jc w:val="both"/>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see that there is no steam coming from the coffee.</w:t>
      </w:r>
    </w:p>
    <w:p w14:paraId="7B8CFDC0" w14:textId="77777777" w:rsidR="00030BA8" w:rsidRDefault="005972A4" w:rsidP="007402E1">
      <w:pPr>
        <w:ind w:left="226" w:firstLine="113"/>
        <w:jc w:val="both"/>
        <w:rPr>
          <w:color w:val="000000" w:themeColor="text1"/>
        </w:rPr>
      </w:pPr>
      <w:r w:rsidRPr="00937991">
        <w:rPr>
          <w:color w:val="000000" w:themeColor="text1"/>
        </w:rPr>
        <w:t>Sie sehen, dass aus dem Kaffee kein Dampf aufsteigt.</w:t>
      </w:r>
    </w:p>
    <w:p w14:paraId="3845ED57" w14:textId="69E3A804"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color w:val="000000" w:themeColor="text1"/>
          <w:lang w:val="en-US"/>
        </w:rPr>
        <w:t xml:space="preserve"> inferential</w:t>
      </w:r>
    </w:p>
    <w:p w14:paraId="6DAF05F5" w14:textId="02C4598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6AEFB565" w14:textId="77777777" w:rsidR="007402E1" w:rsidRPr="00875DAE" w:rsidRDefault="007402E1" w:rsidP="00875DAE">
      <w:pPr>
        <w:jc w:val="both"/>
        <w:rPr>
          <w:color w:val="000000" w:themeColor="text1"/>
          <w:lang w:val="en-US"/>
        </w:rPr>
      </w:pPr>
    </w:p>
    <w:p w14:paraId="090ECD45" w14:textId="77777777" w:rsidR="00030BA8" w:rsidRPr="00937991" w:rsidRDefault="007402E1" w:rsidP="00E9143E">
      <w:pPr>
        <w:jc w:val="both"/>
        <w:rPr>
          <w:color w:val="000000" w:themeColor="text1"/>
          <w:lang w:val="en-US"/>
        </w:rPr>
      </w:pPr>
      <w:r w:rsidRPr="00937991">
        <w:rPr>
          <w:color w:val="000000" w:themeColor="text1"/>
          <w:lang w:val="en-US"/>
        </w:rPr>
        <w:t>4.</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know that the coffee has been on the table for an hour.</w:t>
      </w:r>
    </w:p>
    <w:p w14:paraId="17E580FF" w14:textId="77777777" w:rsidR="00030BA8" w:rsidRPr="00937991" w:rsidRDefault="005972A4" w:rsidP="007402E1">
      <w:pPr>
        <w:ind w:left="226" w:firstLine="113"/>
        <w:jc w:val="both"/>
        <w:rPr>
          <w:color w:val="000000" w:themeColor="text1"/>
        </w:rPr>
      </w:pPr>
      <w:r w:rsidRPr="00937991">
        <w:rPr>
          <w:color w:val="000000" w:themeColor="text1"/>
        </w:rPr>
        <w:t>Sie wissen, dass der Kaffee seit einer Stunde auf dem Tisch steht.</w:t>
      </w:r>
    </w:p>
    <w:p w14:paraId="6E8482A9" w14:textId="4679F75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585A77" w:rsidRPr="00875DAE">
        <w:rPr>
          <w:color w:val="000000" w:themeColor="text1"/>
          <w:lang w:val="en-US"/>
        </w:rPr>
        <w:t>inferential</w:t>
      </w:r>
    </w:p>
    <w:p w14:paraId="6C957492" w14:textId="67F2E73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585A77" w:rsidRPr="00875DAE">
        <w:rPr>
          <w:i/>
          <w:color w:val="000000" w:themeColor="text1"/>
          <w:lang w:val="en-US"/>
        </w:rPr>
        <w:t xml:space="preserve"> </w:t>
      </w:r>
      <w:r w:rsidR="00585A77" w:rsidRPr="00875DAE">
        <w:rPr>
          <w:color w:val="000000" w:themeColor="text1"/>
          <w:lang w:val="en-US"/>
        </w:rPr>
        <w:t>indirect</w:t>
      </w:r>
    </w:p>
    <w:p w14:paraId="5A928190" w14:textId="77777777" w:rsidR="007402E1" w:rsidRPr="00875DAE" w:rsidRDefault="007402E1" w:rsidP="007402E1">
      <w:pPr>
        <w:ind w:left="226" w:firstLine="113"/>
        <w:jc w:val="both"/>
        <w:rPr>
          <w:color w:val="000000" w:themeColor="text1"/>
          <w:lang w:val="en-US"/>
        </w:rPr>
      </w:pPr>
    </w:p>
    <w:p w14:paraId="418163BA" w14:textId="77777777" w:rsidR="00030BA8" w:rsidRPr="00937991" w:rsidRDefault="007402E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Pr="00937991">
        <w:rPr>
          <w:color w:val="000000" w:themeColor="text1"/>
          <w:lang w:val="en-US"/>
        </w:rPr>
        <w:tab/>
      </w:r>
      <w:r w:rsidR="005972A4" w:rsidRPr="00937991">
        <w:rPr>
          <w:color w:val="000000" w:themeColor="text1"/>
          <w:lang w:val="en-US"/>
        </w:rPr>
        <w:t>You see that the cup</w:t>
      </w:r>
      <w:r w:rsidR="005972A4" w:rsidRPr="00937991">
        <w:rPr>
          <w:i/>
          <w:color w:val="000000" w:themeColor="text1"/>
          <w:lang w:val="en-US"/>
        </w:rPr>
        <w:t xml:space="preserve"> </w:t>
      </w:r>
      <w:r w:rsidR="005972A4" w:rsidRPr="00937991">
        <w:rPr>
          <w:color w:val="000000" w:themeColor="text1"/>
          <w:lang w:val="en-US"/>
        </w:rPr>
        <w:t>isn’t insulated.</w:t>
      </w:r>
    </w:p>
    <w:p w14:paraId="1BDBBE6C" w14:textId="77777777" w:rsidR="00030BA8" w:rsidRPr="00937991" w:rsidRDefault="005972A4" w:rsidP="007402E1">
      <w:pPr>
        <w:ind w:left="226" w:firstLine="113"/>
        <w:jc w:val="both"/>
        <w:rPr>
          <w:color w:val="000000" w:themeColor="text1"/>
        </w:rPr>
      </w:pPr>
      <w:r w:rsidRPr="00937991">
        <w:rPr>
          <w:color w:val="000000" w:themeColor="text1"/>
        </w:rPr>
        <w:t>Sie sehen, dass die Tasse nicht isoliert ist.</w:t>
      </w:r>
    </w:p>
    <w:p w14:paraId="3CA5E386" w14:textId="218CD047"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585A77" w:rsidRPr="00875DAE">
        <w:rPr>
          <w:i/>
          <w:color w:val="000000" w:themeColor="text1"/>
          <w:lang w:val="en-US"/>
        </w:rPr>
        <w:t xml:space="preserve"> </w:t>
      </w:r>
      <w:r w:rsidR="00BE4198" w:rsidRPr="00875DAE">
        <w:rPr>
          <w:color w:val="000000" w:themeColor="text1"/>
          <w:lang w:val="en-US"/>
        </w:rPr>
        <w:t>inferential</w:t>
      </w:r>
    </w:p>
    <w:p w14:paraId="43166778" w14:textId="6958742E"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BE4198" w:rsidRPr="00875DAE">
        <w:rPr>
          <w:i/>
          <w:color w:val="000000" w:themeColor="text1"/>
          <w:lang w:val="en-US"/>
        </w:rPr>
        <w:t xml:space="preserve"> </w:t>
      </w:r>
      <w:r w:rsidR="00BE4198" w:rsidRPr="00875DAE">
        <w:rPr>
          <w:color w:val="000000" w:themeColor="text1"/>
          <w:lang w:val="en-US"/>
        </w:rPr>
        <w:t>indirect</w:t>
      </w:r>
    </w:p>
    <w:p w14:paraId="582505A2" w14:textId="77777777" w:rsidR="00030BA8" w:rsidRPr="00875DAE" w:rsidRDefault="00030BA8" w:rsidP="00E9143E">
      <w:pPr>
        <w:jc w:val="both"/>
        <w:rPr>
          <w:color w:val="000000" w:themeColor="text1"/>
          <w:lang w:val="en-US"/>
        </w:rPr>
      </w:pPr>
    </w:p>
    <w:p w14:paraId="1F55EDDF" w14:textId="77777777" w:rsidR="007402E1" w:rsidRPr="00875DAE" w:rsidRDefault="007402E1" w:rsidP="00E9143E">
      <w:pPr>
        <w:jc w:val="both"/>
        <w:rPr>
          <w:color w:val="000000" w:themeColor="text1"/>
          <w:lang w:val="en-US"/>
        </w:rPr>
      </w:pPr>
    </w:p>
    <w:p w14:paraId="3E934B92" w14:textId="77777777" w:rsidR="00030BA8" w:rsidRPr="00937991" w:rsidRDefault="005972A4" w:rsidP="006B4B6A">
      <w:pPr>
        <w:jc w:val="both"/>
        <w:outlineLvl w:val="0"/>
        <w:rPr>
          <w:b/>
          <w:color w:val="000000" w:themeColor="text1"/>
        </w:rPr>
      </w:pPr>
      <w:r w:rsidRPr="00937991">
        <w:rPr>
          <w:b/>
          <w:color w:val="000000" w:themeColor="text1"/>
        </w:rPr>
        <w:t>A.3</w:t>
      </w:r>
      <w:r w:rsidRPr="00937991">
        <w:rPr>
          <w:b/>
          <w:color w:val="000000" w:themeColor="text1"/>
        </w:rPr>
        <w:tab/>
        <w:t xml:space="preserve">Dinner </w:t>
      </w:r>
      <w:proofErr w:type="spellStart"/>
      <w:r w:rsidRPr="00937991">
        <w:rPr>
          <w:b/>
          <w:color w:val="000000" w:themeColor="text1"/>
        </w:rPr>
        <w:t>is</w:t>
      </w:r>
      <w:proofErr w:type="spellEnd"/>
      <w:r w:rsidRPr="00937991">
        <w:rPr>
          <w:b/>
          <w:color w:val="000000" w:themeColor="text1"/>
        </w:rPr>
        <w:t xml:space="preserve"> </w:t>
      </w:r>
      <w:proofErr w:type="spellStart"/>
      <w:r w:rsidRPr="00937991">
        <w:rPr>
          <w:b/>
          <w:color w:val="000000" w:themeColor="text1"/>
        </w:rPr>
        <w:t>ready</w:t>
      </w:r>
      <w:proofErr w:type="spellEnd"/>
      <w:r w:rsidRPr="00937991">
        <w:rPr>
          <w:b/>
          <w:color w:val="000000" w:themeColor="text1"/>
        </w:rPr>
        <w:t>. / Das Abendessen ist fertig geworden.</w:t>
      </w:r>
    </w:p>
    <w:p w14:paraId="33C6E56C" w14:textId="77777777" w:rsidR="00030BA8" w:rsidRPr="00937991" w:rsidRDefault="00030BA8" w:rsidP="00E9143E">
      <w:pPr>
        <w:jc w:val="both"/>
        <w:rPr>
          <w:color w:val="000000" w:themeColor="text1"/>
        </w:rPr>
      </w:pPr>
    </w:p>
    <w:p w14:paraId="705C41B7" w14:textId="77777777" w:rsidR="00030BA8" w:rsidRPr="00937991" w:rsidRDefault="007402E1" w:rsidP="006B4B6A">
      <w:pPr>
        <w:jc w:val="both"/>
        <w:outlineLvl w:val="0"/>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just prepared dinner and set it out on the table.</w:t>
      </w:r>
    </w:p>
    <w:p w14:paraId="1E51EF63" w14:textId="77777777" w:rsidR="00030BA8" w:rsidRPr="00937991" w:rsidRDefault="005972A4" w:rsidP="007402E1">
      <w:pPr>
        <w:ind w:left="226" w:firstLine="113"/>
        <w:jc w:val="both"/>
        <w:rPr>
          <w:color w:val="000000" w:themeColor="text1"/>
        </w:rPr>
      </w:pPr>
      <w:r w:rsidRPr="00937991">
        <w:rPr>
          <w:color w:val="000000" w:themeColor="text1"/>
        </w:rPr>
        <w:t>Sie haben gerade das Abendessen zubereitet und auf den Tisch gestellt</w:t>
      </w:r>
      <w:r w:rsidR="007402E1" w:rsidRPr="00937991">
        <w:rPr>
          <w:color w:val="000000" w:themeColor="text1"/>
        </w:rPr>
        <w:t>.</w:t>
      </w:r>
    </w:p>
    <w:p w14:paraId="0B6E68B4" w14:textId="28E025F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perceptual</w:t>
      </w:r>
    </w:p>
    <w:p w14:paraId="25B38640" w14:textId="29831288"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70FB2" w:rsidRPr="00875DAE">
        <w:rPr>
          <w:color w:val="000000" w:themeColor="text1"/>
          <w:lang w:val="en-US"/>
        </w:rPr>
        <w:t>direct</w:t>
      </w:r>
    </w:p>
    <w:p w14:paraId="48595DA4" w14:textId="77777777" w:rsidR="007402E1" w:rsidRPr="00875DAE" w:rsidRDefault="007402E1" w:rsidP="007402E1">
      <w:pPr>
        <w:jc w:val="both"/>
        <w:rPr>
          <w:color w:val="000000" w:themeColor="text1"/>
          <w:lang w:val="en-US"/>
        </w:rPr>
      </w:pPr>
    </w:p>
    <w:p w14:paraId="276A2AA8" w14:textId="77777777" w:rsidR="00030BA8" w:rsidRPr="00937991" w:rsidRDefault="007402E1" w:rsidP="006B4B6A">
      <w:pPr>
        <w:jc w:val="both"/>
        <w:outlineLvl w:val="0"/>
        <w:rPr>
          <w:color w:val="000000" w:themeColor="text1"/>
          <w:lang w:val="en-US"/>
        </w:rPr>
      </w:pPr>
      <w:r w:rsidRPr="00937991">
        <w:rPr>
          <w:color w:val="000000" w:themeColor="text1"/>
          <w:lang w:val="en-US"/>
        </w:rPr>
        <w:t>2.</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Your spouse tells you that dinner is ready.</w:t>
      </w:r>
    </w:p>
    <w:p w14:paraId="2EF32CD9" w14:textId="77777777" w:rsidR="00030BA8" w:rsidRPr="00937991" w:rsidRDefault="005972A4" w:rsidP="007402E1">
      <w:pPr>
        <w:ind w:left="226" w:firstLine="113"/>
        <w:jc w:val="both"/>
        <w:rPr>
          <w:color w:val="000000" w:themeColor="text1"/>
        </w:rPr>
      </w:pPr>
      <w:r w:rsidRPr="00937991">
        <w:rPr>
          <w:color w:val="000000" w:themeColor="text1"/>
        </w:rPr>
        <w:t>Ihr/e Partner/in sagt, dass das Abendessen fertig ist.</w:t>
      </w:r>
    </w:p>
    <w:p w14:paraId="73321C50" w14:textId="06E4980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63A0B">
        <w:rPr>
          <w:color w:val="000000" w:themeColor="text1"/>
          <w:lang w:val="en-US"/>
        </w:rPr>
        <w:t>reported</w:t>
      </w:r>
    </w:p>
    <w:p w14:paraId="64752BCF" w14:textId="0AA9A15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63A0B" w:rsidRPr="00875DAE">
        <w:rPr>
          <w:color w:val="000000" w:themeColor="text1"/>
          <w:lang w:val="en-US"/>
        </w:rPr>
        <w:t>in</w:t>
      </w:r>
      <w:r w:rsidR="00070FB2" w:rsidRPr="00875DAE">
        <w:rPr>
          <w:color w:val="000000" w:themeColor="text1"/>
          <w:lang w:val="en-US"/>
        </w:rPr>
        <w:t>direct</w:t>
      </w:r>
    </w:p>
    <w:p w14:paraId="420C550D" w14:textId="77777777" w:rsidR="007402E1" w:rsidRPr="00875DAE" w:rsidRDefault="007402E1" w:rsidP="007402E1">
      <w:pPr>
        <w:ind w:left="226" w:firstLine="113"/>
        <w:jc w:val="both"/>
        <w:rPr>
          <w:color w:val="000000" w:themeColor="text1"/>
          <w:lang w:val="en-US"/>
        </w:rPr>
      </w:pPr>
    </w:p>
    <w:p w14:paraId="6E27B3DA" w14:textId="77777777" w:rsidR="00030BA8" w:rsidRPr="00937991" w:rsidRDefault="007402E1" w:rsidP="006B4B6A">
      <w:pPr>
        <w:jc w:val="both"/>
        <w:outlineLvl w:val="0"/>
        <w:rPr>
          <w:color w:val="000000" w:themeColor="text1"/>
          <w:lang w:val="en-US"/>
        </w:rPr>
      </w:pPr>
      <w:r w:rsidRPr="00937991">
        <w:rPr>
          <w:color w:val="000000" w:themeColor="text1"/>
          <w:lang w:val="en-US"/>
        </w:rPr>
        <w:t>3.</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Dinner is usually ready at around 6pm. You look at the clock and it is 6pm.</w:t>
      </w:r>
    </w:p>
    <w:p w14:paraId="042BB420" w14:textId="77777777" w:rsidR="00030BA8" w:rsidRPr="00937991" w:rsidRDefault="005972A4" w:rsidP="007402E1">
      <w:pPr>
        <w:ind w:left="339"/>
        <w:jc w:val="both"/>
        <w:rPr>
          <w:color w:val="000000" w:themeColor="text1"/>
        </w:rPr>
      </w:pPr>
      <w:r w:rsidRPr="00937991">
        <w:rPr>
          <w:color w:val="000000" w:themeColor="text1"/>
        </w:rPr>
        <w:t>Sie wissen, dass das Abendessen normalerweise um 18 Uhr fertig ist. Ein Blick auf die Uhr zeigt, dass es gerade 18 Uhr ist.</w:t>
      </w:r>
    </w:p>
    <w:p w14:paraId="7E1EA30D" w14:textId="054CA2F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inferential</w:t>
      </w:r>
    </w:p>
    <w:p w14:paraId="7862176A" w14:textId="10B0547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70FB2" w:rsidRPr="00875DAE">
        <w:rPr>
          <w:color w:val="000000" w:themeColor="text1"/>
          <w:lang w:val="en-US"/>
        </w:rPr>
        <w:t>indirect</w:t>
      </w:r>
    </w:p>
    <w:p w14:paraId="1BA9E1E8" w14:textId="77777777" w:rsidR="007402E1" w:rsidRPr="00875DAE" w:rsidRDefault="007402E1" w:rsidP="007402E1">
      <w:pPr>
        <w:jc w:val="both"/>
        <w:rPr>
          <w:color w:val="000000" w:themeColor="text1"/>
          <w:lang w:val="en-US"/>
        </w:rPr>
      </w:pPr>
    </w:p>
    <w:p w14:paraId="5F4C302F" w14:textId="77777777" w:rsidR="00030BA8" w:rsidRPr="00937991" w:rsidRDefault="007402E1" w:rsidP="006B4B6A">
      <w:pPr>
        <w:jc w:val="both"/>
        <w:outlineLvl w:val="0"/>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smell food coming from the dining room.</w:t>
      </w:r>
    </w:p>
    <w:p w14:paraId="08E1700A" w14:textId="77777777" w:rsidR="00030BA8" w:rsidRPr="00937991" w:rsidRDefault="005972A4" w:rsidP="007402E1">
      <w:pPr>
        <w:ind w:left="226" w:firstLine="113"/>
        <w:jc w:val="both"/>
        <w:rPr>
          <w:color w:val="000000" w:themeColor="text1"/>
        </w:rPr>
      </w:pPr>
      <w:r w:rsidRPr="00937991">
        <w:rPr>
          <w:color w:val="000000" w:themeColor="text1"/>
        </w:rPr>
        <w:t>Sie vernehmen den Geruch von Essen, der aus dem Esszimmer kommt.</w:t>
      </w:r>
    </w:p>
    <w:p w14:paraId="66293AB6" w14:textId="5823361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070FB2" w:rsidRPr="00875DAE">
        <w:rPr>
          <w:i/>
          <w:color w:val="000000" w:themeColor="text1"/>
          <w:lang w:val="en-US"/>
        </w:rPr>
        <w:t xml:space="preserve"> </w:t>
      </w:r>
      <w:r w:rsidR="00070FB2" w:rsidRPr="00875DAE">
        <w:rPr>
          <w:color w:val="000000" w:themeColor="text1"/>
          <w:lang w:val="en-US"/>
        </w:rPr>
        <w:t>inferential</w:t>
      </w:r>
    </w:p>
    <w:p w14:paraId="56BE4609" w14:textId="65AC31FD"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070FB2" w:rsidRPr="00875DAE">
        <w:rPr>
          <w:i/>
          <w:color w:val="000000" w:themeColor="text1"/>
          <w:lang w:val="en-US"/>
        </w:rPr>
        <w:t xml:space="preserve"> </w:t>
      </w:r>
      <w:r w:rsidR="00070FB2" w:rsidRPr="00875DAE">
        <w:rPr>
          <w:color w:val="000000" w:themeColor="text1"/>
          <w:lang w:val="en-US"/>
        </w:rPr>
        <w:t>indirect</w:t>
      </w:r>
    </w:p>
    <w:p w14:paraId="4B93F7DD" w14:textId="77777777" w:rsidR="007402E1" w:rsidRPr="00875DAE" w:rsidRDefault="007402E1" w:rsidP="007402E1">
      <w:pPr>
        <w:ind w:left="226" w:firstLine="113"/>
        <w:jc w:val="both"/>
        <w:rPr>
          <w:color w:val="000000" w:themeColor="text1"/>
          <w:lang w:val="en-US"/>
        </w:rPr>
      </w:pPr>
    </w:p>
    <w:p w14:paraId="0698B706" w14:textId="77777777" w:rsidR="00030BA8" w:rsidRPr="00937991" w:rsidRDefault="007402E1" w:rsidP="006B4B6A">
      <w:pPr>
        <w:jc w:val="both"/>
        <w:outlineLvl w:val="0"/>
        <w:rPr>
          <w:color w:val="000000" w:themeColor="text1"/>
        </w:rPr>
      </w:pPr>
      <w:r w:rsidRPr="00937991">
        <w:rPr>
          <w:color w:val="000000" w:themeColor="text1"/>
        </w:rPr>
        <w:t>5.</w:t>
      </w:r>
      <w:r w:rsidR="005972A4" w:rsidRPr="00937991">
        <w:rPr>
          <w:color w:val="000000" w:themeColor="text1"/>
        </w:rPr>
        <w:tab/>
      </w:r>
      <w:r w:rsidR="005972A4" w:rsidRPr="00937991">
        <w:rPr>
          <w:color w:val="000000" w:themeColor="text1"/>
        </w:rPr>
        <w:tab/>
      </w:r>
      <w:proofErr w:type="spellStart"/>
      <w:r w:rsidR="005972A4" w:rsidRPr="00937991">
        <w:rPr>
          <w:color w:val="000000" w:themeColor="text1"/>
        </w:rPr>
        <w:t>You’re</w:t>
      </w:r>
      <w:proofErr w:type="spellEnd"/>
      <w:r w:rsidR="005972A4" w:rsidRPr="00937991">
        <w:rPr>
          <w:color w:val="000000" w:themeColor="text1"/>
        </w:rPr>
        <w:t xml:space="preserve"> </w:t>
      </w:r>
      <w:proofErr w:type="spellStart"/>
      <w:r w:rsidR="005972A4" w:rsidRPr="00937991">
        <w:rPr>
          <w:color w:val="000000" w:themeColor="text1"/>
        </w:rPr>
        <w:t>hungry</w:t>
      </w:r>
      <w:proofErr w:type="spellEnd"/>
      <w:r w:rsidR="005972A4" w:rsidRPr="00937991">
        <w:rPr>
          <w:color w:val="000000" w:themeColor="text1"/>
        </w:rPr>
        <w:t>.</w:t>
      </w:r>
    </w:p>
    <w:p w14:paraId="2BB21D93" w14:textId="77777777" w:rsidR="00030BA8" w:rsidRPr="00875DAE" w:rsidRDefault="005972A4" w:rsidP="007402E1">
      <w:pPr>
        <w:ind w:left="226" w:firstLine="113"/>
        <w:jc w:val="both"/>
        <w:rPr>
          <w:color w:val="000000" w:themeColor="text1"/>
          <w:lang w:val="en-US"/>
        </w:rPr>
      </w:pPr>
      <w:proofErr w:type="spellStart"/>
      <w:r w:rsidRPr="00875DAE">
        <w:rPr>
          <w:color w:val="000000" w:themeColor="text1"/>
          <w:lang w:val="en-US"/>
        </w:rPr>
        <w:t>Sie</w:t>
      </w:r>
      <w:proofErr w:type="spellEnd"/>
      <w:r w:rsidRPr="00875DAE">
        <w:rPr>
          <w:color w:val="000000" w:themeColor="text1"/>
          <w:lang w:val="en-US"/>
        </w:rPr>
        <w:t xml:space="preserve"> </w:t>
      </w:r>
      <w:proofErr w:type="spellStart"/>
      <w:r w:rsidRPr="00875DAE">
        <w:rPr>
          <w:color w:val="000000" w:themeColor="text1"/>
          <w:lang w:val="en-US"/>
        </w:rPr>
        <w:t>haben</w:t>
      </w:r>
      <w:proofErr w:type="spellEnd"/>
      <w:r w:rsidRPr="00875DAE">
        <w:rPr>
          <w:color w:val="000000" w:themeColor="text1"/>
          <w:lang w:val="en-US"/>
        </w:rPr>
        <w:t xml:space="preserve"> Hunger.</w:t>
      </w:r>
    </w:p>
    <w:p w14:paraId="5C91B304" w14:textId="6BDEB241"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117D18" w:rsidRPr="00875DAE">
        <w:rPr>
          <w:i/>
          <w:color w:val="000000" w:themeColor="text1"/>
          <w:lang w:val="en-US"/>
        </w:rPr>
        <w:t xml:space="preserve"> </w:t>
      </w:r>
      <w:r w:rsidR="00117D18" w:rsidRPr="00875DAE">
        <w:rPr>
          <w:color w:val="000000" w:themeColor="text1"/>
          <w:lang w:val="en-US"/>
        </w:rPr>
        <w:t>wishful</w:t>
      </w:r>
    </w:p>
    <w:p w14:paraId="5C8D81EF" w14:textId="3B563388"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117D18" w:rsidRPr="00875DAE">
        <w:rPr>
          <w:i/>
          <w:color w:val="000000" w:themeColor="text1"/>
          <w:lang w:val="en-US"/>
        </w:rPr>
        <w:t xml:space="preserve"> </w:t>
      </w:r>
      <w:r w:rsidR="00117D18" w:rsidRPr="00875DAE">
        <w:rPr>
          <w:color w:val="000000" w:themeColor="text1"/>
          <w:lang w:val="en-US"/>
        </w:rPr>
        <w:t>indirect</w:t>
      </w:r>
    </w:p>
    <w:p w14:paraId="6B255350" w14:textId="77777777" w:rsidR="00030BA8" w:rsidRPr="00875DAE" w:rsidRDefault="00030BA8" w:rsidP="00E9143E">
      <w:pPr>
        <w:jc w:val="both"/>
        <w:rPr>
          <w:color w:val="000000" w:themeColor="text1"/>
          <w:lang w:val="en-US"/>
        </w:rPr>
      </w:pPr>
    </w:p>
    <w:p w14:paraId="11FA05C6" w14:textId="77777777" w:rsidR="007402E1" w:rsidRPr="00875DAE" w:rsidRDefault="007402E1" w:rsidP="00E9143E">
      <w:pPr>
        <w:jc w:val="both"/>
        <w:rPr>
          <w:color w:val="000000" w:themeColor="text1"/>
          <w:lang w:val="en-US"/>
        </w:rPr>
      </w:pPr>
    </w:p>
    <w:p w14:paraId="3FBC2B03" w14:textId="77777777" w:rsidR="00030BA8" w:rsidRPr="00E23CF6" w:rsidRDefault="005972A4" w:rsidP="00E9143E">
      <w:pPr>
        <w:jc w:val="both"/>
        <w:rPr>
          <w:b/>
          <w:color w:val="000000" w:themeColor="text1"/>
          <w:lang w:val="en-US"/>
        </w:rPr>
      </w:pPr>
      <w:r w:rsidRPr="00E23CF6">
        <w:rPr>
          <w:b/>
          <w:color w:val="000000" w:themeColor="text1"/>
          <w:lang w:val="en-US"/>
        </w:rPr>
        <w:t>A.4</w:t>
      </w:r>
      <w:r w:rsidRPr="00E23CF6">
        <w:rPr>
          <w:b/>
          <w:color w:val="000000" w:themeColor="text1"/>
          <w:lang w:val="en-US"/>
        </w:rPr>
        <w:tab/>
        <w:t xml:space="preserve">The neighbor’s dog is barking. / Der </w:t>
      </w:r>
      <w:proofErr w:type="spellStart"/>
      <w:r w:rsidRPr="00E23CF6">
        <w:rPr>
          <w:b/>
          <w:color w:val="000000" w:themeColor="text1"/>
          <w:lang w:val="en-US"/>
        </w:rPr>
        <w:t>Nachbarshund</w:t>
      </w:r>
      <w:proofErr w:type="spellEnd"/>
      <w:r w:rsidRPr="00E23CF6">
        <w:rPr>
          <w:b/>
          <w:color w:val="000000" w:themeColor="text1"/>
          <w:lang w:val="en-US"/>
        </w:rPr>
        <w:t xml:space="preserve"> hat </w:t>
      </w:r>
      <w:proofErr w:type="spellStart"/>
      <w:r w:rsidRPr="00E23CF6">
        <w:rPr>
          <w:b/>
          <w:color w:val="000000" w:themeColor="text1"/>
          <w:lang w:val="en-US"/>
        </w:rPr>
        <w:t>gebellt</w:t>
      </w:r>
      <w:proofErr w:type="spellEnd"/>
      <w:r w:rsidRPr="00E23CF6">
        <w:rPr>
          <w:b/>
          <w:color w:val="000000" w:themeColor="text1"/>
          <w:lang w:val="en-US"/>
        </w:rPr>
        <w:t>.</w:t>
      </w:r>
    </w:p>
    <w:p w14:paraId="30CAE0C4" w14:textId="77777777" w:rsidR="00030BA8" w:rsidRPr="00E23CF6" w:rsidRDefault="00030BA8" w:rsidP="00E9143E">
      <w:pPr>
        <w:jc w:val="both"/>
        <w:rPr>
          <w:b/>
          <w:color w:val="000000" w:themeColor="text1"/>
          <w:lang w:val="en-US"/>
        </w:rPr>
      </w:pPr>
    </w:p>
    <w:p w14:paraId="721D8E66" w14:textId="77777777" w:rsidR="00030BA8" w:rsidRPr="00937991" w:rsidRDefault="00D159E5" w:rsidP="00E9143E">
      <w:pPr>
        <w:jc w:val="both"/>
        <w:rPr>
          <w:color w:val="000000" w:themeColor="text1"/>
          <w:lang w:val="en-US"/>
        </w:rPr>
      </w:pPr>
      <w:r w:rsidRPr="00937991">
        <w:rPr>
          <w:color w:val="000000" w:themeColor="text1"/>
          <w:lang w:val="en-US"/>
        </w:rPr>
        <w:t>1.</w:t>
      </w:r>
      <w:r w:rsidR="005972A4" w:rsidRPr="00937991">
        <w:rPr>
          <w:color w:val="000000" w:themeColor="text1"/>
          <w:lang w:val="en-GB"/>
        </w:rPr>
        <w:tab/>
      </w:r>
      <w:r w:rsidR="005972A4" w:rsidRPr="00937991">
        <w:rPr>
          <w:color w:val="000000" w:themeColor="text1"/>
          <w:lang w:val="en-GB"/>
        </w:rPr>
        <w:tab/>
      </w:r>
      <w:r w:rsidR="005972A4" w:rsidRPr="00937991">
        <w:rPr>
          <w:color w:val="000000" w:themeColor="text1"/>
          <w:lang w:val="en-US"/>
        </w:rPr>
        <w:t>You look outside and see Fluffy, the neighbor’s dog, standing on the porch and barking.</w:t>
      </w:r>
    </w:p>
    <w:p w14:paraId="72ECDF08" w14:textId="77777777" w:rsidR="00030BA8" w:rsidRPr="00937991" w:rsidRDefault="005972A4" w:rsidP="00BF4C01">
      <w:pPr>
        <w:ind w:left="339"/>
        <w:jc w:val="both"/>
        <w:rPr>
          <w:color w:val="000000" w:themeColor="text1"/>
        </w:rPr>
      </w:pPr>
      <w:r w:rsidRPr="00937991">
        <w:rPr>
          <w:color w:val="000000" w:themeColor="text1"/>
        </w:rPr>
        <w:t xml:space="preserve">Sie schauen aus dem Fenster und sehen </w:t>
      </w:r>
      <w:proofErr w:type="spellStart"/>
      <w:r w:rsidRPr="00937991">
        <w:rPr>
          <w:color w:val="000000" w:themeColor="text1"/>
        </w:rPr>
        <w:t>Struppi</w:t>
      </w:r>
      <w:proofErr w:type="spellEnd"/>
      <w:r w:rsidRPr="00937991">
        <w:rPr>
          <w:color w:val="000000" w:themeColor="text1"/>
        </w:rPr>
        <w:t>, den Hund der Nachbarn, wie er am Zaun steht und bellt.</w:t>
      </w:r>
    </w:p>
    <w:p w14:paraId="3BBE93BA" w14:textId="0DB93902"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perceptual</w:t>
      </w:r>
    </w:p>
    <w:p w14:paraId="1936219C" w14:textId="68D4C31F"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direct</w:t>
      </w:r>
    </w:p>
    <w:p w14:paraId="0435190A" w14:textId="77777777" w:rsidR="00030BA8" w:rsidRPr="00875DAE" w:rsidRDefault="00030BA8" w:rsidP="00E9143E">
      <w:pPr>
        <w:jc w:val="both"/>
        <w:rPr>
          <w:color w:val="000000" w:themeColor="text1"/>
          <w:lang w:val="en-US"/>
        </w:rPr>
      </w:pPr>
    </w:p>
    <w:p w14:paraId="040E541A" w14:textId="77777777" w:rsidR="00030BA8" w:rsidRPr="00937991" w:rsidRDefault="00BF4C01" w:rsidP="00E9143E">
      <w:pPr>
        <w:jc w:val="both"/>
        <w:rPr>
          <w:color w:val="000000" w:themeColor="text1"/>
          <w:lang w:val="en-US"/>
        </w:rPr>
      </w:pPr>
      <w:r w:rsidRPr="00937991">
        <w:rPr>
          <w:color w:val="000000" w:themeColor="text1"/>
          <w:lang w:val="en-US"/>
        </w:rPr>
        <w:t>2.</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 hear the sound of a dog barking.</w:t>
      </w:r>
    </w:p>
    <w:p w14:paraId="34BD1727" w14:textId="77777777" w:rsidR="00030BA8" w:rsidRPr="00937991" w:rsidRDefault="005972A4" w:rsidP="00BF4C01">
      <w:pPr>
        <w:ind w:left="226" w:firstLine="113"/>
        <w:jc w:val="both"/>
        <w:rPr>
          <w:color w:val="000000" w:themeColor="text1"/>
        </w:rPr>
      </w:pPr>
      <w:r w:rsidRPr="00937991">
        <w:rPr>
          <w:color w:val="000000" w:themeColor="text1"/>
        </w:rPr>
        <w:t>Sie hören einen Hund bellen.</w:t>
      </w:r>
    </w:p>
    <w:p w14:paraId="4CB42BBF" w14:textId="6CC7ECE5"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inferential</w:t>
      </w:r>
    </w:p>
    <w:p w14:paraId="36FF2291" w14:textId="151CA92C"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indirect</w:t>
      </w:r>
    </w:p>
    <w:p w14:paraId="552E055D" w14:textId="77777777" w:rsidR="00BF4C01" w:rsidRPr="00875DAE" w:rsidRDefault="00BF4C01" w:rsidP="00E9143E">
      <w:pPr>
        <w:jc w:val="both"/>
        <w:rPr>
          <w:color w:val="000000" w:themeColor="text1"/>
          <w:lang w:val="en-US"/>
        </w:rPr>
      </w:pPr>
    </w:p>
    <w:p w14:paraId="6190A497" w14:textId="77777777" w:rsidR="00030BA8" w:rsidRPr="00937991" w:rsidRDefault="00BF4C01" w:rsidP="00BF4C01">
      <w:pPr>
        <w:ind w:left="340" w:hanging="340"/>
        <w:jc w:val="both"/>
        <w:rPr>
          <w:color w:val="000000" w:themeColor="text1"/>
          <w:lang w:val="en-US"/>
        </w:rPr>
      </w:pPr>
      <w:r w:rsidRPr="00937991">
        <w:rPr>
          <w:color w:val="000000" w:themeColor="text1"/>
          <w:lang w:val="en-US"/>
        </w:rPr>
        <w:lastRenderedPageBreak/>
        <w:t>3.</w:t>
      </w:r>
      <w:r w:rsidRPr="00937991">
        <w:rPr>
          <w:color w:val="000000" w:themeColor="text1"/>
          <w:lang w:val="en-GB"/>
        </w:rPr>
        <w:tab/>
      </w:r>
      <w:r w:rsidR="005972A4" w:rsidRPr="00937991">
        <w:rPr>
          <w:color w:val="000000" w:themeColor="text1"/>
          <w:lang w:val="en-US"/>
        </w:rPr>
        <w:t>You are listening to music with your earphones. You know that your neighbor’s dog often barks in</w:t>
      </w:r>
      <w:r w:rsidRPr="00937991">
        <w:rPr>
          <w:color w:val="000000" w:themeColor="text1"/>
          <w:lang w:val="en-US"/>
        </w:rPr>
        <w:t xml:space="preserve"> </w:t>
      </w:r>
      <w:r w:rsidR="005972A4" w:rsidRPr="00937991">
        <w:rPr>
          <w:color w:val="000000" w:themeColor="text1"/>
          <w:lang w:val="en-US"/>
        </w:rPr>
        <w:t>the evening.</w:t>
      </w:r>
    </w:p>
    <w:p w14:paraId="05070C9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wissen aber, dass der Hund der Nachbarn abends</w:t>
      </w:r>
      <w:r w:rsidR="00BF4C01" w:rsidRPr="00937991">
        <w:rPr>
          <w:color w:val="000000" w:themeColor="text1"/>
        </w:rPr>
        <w:t xml:space="preserve"> </w:t>
      </w:r>
      <w:r w:rsidRPr="00937991">
        <w:rPr>
          <w:color w:val="000000" w:themeColor="text1"/>
        </w:rPr>
        <w:t>oft bellt.</w:t>
      </w:r>
    </w:p>
    <w:p w14:paraId="74DDE8E4" w14:textId="22040AF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2307AB" w:rsidRPr="00875DAE">
        <w:rPr>
          <w:i/>
          <w:color w:val="000000" w:themeColor="text1"/>
          <w:lang w:val="en-US"/>
        </w:rPr>
        <w:t xml:space="preserve"> </w:t>
      </w:r>
      <w:r w:rsidR="002307AB" w:rsidRPr="00875DAE">
        <w:rPr>
          <w:color w:val="000000" w:themeColor="text1"/>
          <w:lang w:val="en-US"/>
        </w:rPr>
        <w:t>inferential</w:t>
      </w:r>
    </w:p>
    <w:p w14:paraId="003C7954" w14:textId="1CFA56A0"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2307AB" w:rsidRPr="00875DAE">
        <w:rPr>
          <w:i/>
          <w:color w:val="000000" w:themeColor="text1"/>
          <w:lang w:val="en-US"/>
        </w:rPr>
        <w:t xml:space="preserve"> </w:t>
      </w:r>
      <w:r w:rsidR="002307AB" w:rsidRPr="00875DAE">
        <w:rPr>
          <w:color w:val="000000" w:themeColor="text1"/>
          <w:lang w:val="en-US"/>
        </w:rPr>
        <w:t>indirect</w:t>
      </w:r>
    </w:p>
    <w:p w14:paraId="7A7B17F4" w14:textId="77777777" w:rsidR="00BF4C01" w:rsidRPr="00875DAE" w:rsidRDefault="00BF4C01" w:rsidP="00BF4C01">
      <w:pPr>
        <w:ind w:left="339"/>
        <w:jc w:val="both"/>
        <w:rPr>
          <w:color w:val="000000" w:themeColor="text1"/>
          <w:lang w:val="en-US"/>
        </w:rPr>
      </w:pPr>
    </w:p>
    <w:p w14:paraId="5F52EBB1" w14:textId="77777777" w:rsidR="00030BA8" w:rsidRPr="00937991" w:rsidRDefault="00BF4C01" w:rsidP="00BF4C01">
      <w:pPr>
        <w:ind w:left="340" w:hanging="340"/>
        <w:jc w:val="both"/>
        <w:rPr>
          <w:color w:val="000000" w:themeColor="text1"/>
          <w:lang w:val="en-US"/>
        </w:rPr>
      </w:pPr>
      <w:r w:rsidRPr="00937991">
        <w:rPr>
          <w:color w:val="000000" w:themeColor="text1"/>
          <w:lang w:val="en-US"/>
        </w:rPr>
        <w:t>4.</w:t>
      </w:r>
      <w:r w:rsidRPr="00937991">
        <w:rPr>
          <w:color w:val="000000" w:themeColor="text1"/>
          <w:lang w:val="en-US"/>
        </w:rPr>
        <w:tab/>
      </w:r>
      <w:r w:rsidR="005972A4" w:rsidRPr="00937991">
        <w:rPr>
          <w:color w:val="000000" w:themeColor="text1"/>
          <w:lang w:val="en-US"/>
        </w:rPr>
        <w:t xml:space="preserve">You are listening to music with your earphones. You look out the window and see that the mailman has just arrived at your neighbor’s doorstep, when all of a </w:t>
      </w:r>
      <w:proofErr w:type="gramStart"/>
      <w:r w:rsidR="005972A4" w:rsidRPr="00937991">
        <w:rPr>
          <w:color w:val="000000" w:themeColor="text1"/>
          <w:lang w:val="en-US"/>
        </w:rPr>
        <w:t>sudden</w:t>
      </w:r>
      <w:proofErr w:type="gramEnd"/>
      <w:r w:rsidR="005972A4" w:rsidRPr="00937991">
        <w:rPr>
          <w:color w:val="000000" w:themeColor="text1"/>
          <w:lang w:val="en-US"/>
        </w:rPr>
        <w:t xml:space="preserve"> he jumps back.</w:t>
      </w:r>
    </w:p>
    <w:p w14:paraId="0B28CF7A" w14:textId="77777777" w:rsidR="00030BA8" w:rsidRPr="00937991" w:rsidRDefault="005972A4" w:rsidP="00BF4C01">
      <w:pPr>
        <w:ind w:left="339"/>
        <w:jc w:val="both"/>
        <w:rPr>
          <w:color w:val="000000" w:themeColor="text1"/>
        </w:rPr>
      </w:pPr>
      <w:r w:rsidRPr="00937991">
        <w:rPr>
          <w:color w:val="000000" w:themeColor="text1"/>
        </w:rPr>
        <w:t>Sie haben Kopfhörer auf und hören Musik, sehen aber aus dem Fenster und beobachten, wie</w:t>
      </w:r>
      <w:r w:rsidR="00BF4C01" w:rsidRPr="00937991">
        <w:rPr>
          <w:color w:val="000000" w:themeColor="text1"/>
        </w:rPr>
        <w:t xml:space="preserve"> </w:t>
      </w:r>
      <w:r w:rsidRPr="00937991">
        <w:rPr>
          <w:color w:val="000000" w:themeColor="text1"/>
        </w:rPr>
        <w:t>der Postbote vor der Nachbarstür einen Satz nach hinten macht.</w:t>
      </w:r>
    </w:p>
    <w:p w14:paraId="2B0740CB" w14:textId="683ADCCB"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602D0F" w:rsidRPr="00875DAE">
        <w:rPr>
          <w:i/>
          <w:color w:val="000000" w:themeColor="text1"/>
          <w:lang w:val="en-US"/>
        </w:rPr>
        <w:t xml:space="preserve"> </w:t>
      </w:r>
      <w:r w:rsidR="00602D0F" w:rsidRPr="00875DAE">
        <w:rPr>
          <w:color w:val="000000" w:themeColor="text1"/>
          <w:lang w:val="en-US"/>
        </w:rPr>
        <w:t>inferential</w:t>
      </w:r>
    </w:p>
    <w:p w14:paraId="504D64D8" w14:textId="56DE4097"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602D0F" w:rsidRPr="00875DAE">
        <w:rPr>
          <w:i/>
          <w:color w:val="000000" w:themeColor="text1"/>
          <w:lang w:val="en-US"/>
        </w:rPr>
        <w:t xml:space="preserve"> </w:t>
      </w:r>
      <w:r w:rsidR="00602D0F" w:rsidRPr="00875DAE">
        <w:rPr>
          <w:color w:val="000000" w:themeColor="text1"/>
          <w:lang w:val="en-US"/>
        </w:rPr>
        <w:t>indirect</w:t>
      </w:r>
    </w:p>
    <w:p w14:paraId="37AC3D8F" w14:textId="77777777" w:rsidR="00BF4C01" w:rsidRPr="00875DAE" w:rsidRDefault="00BF4C01" w:rsidP="00E9143E">
      <w:pPr>
        <w:jc w:val="both"/>
        <w:rPr>
          <w:color w:val="000000" w:themeColor="text1"/>
          <w:lang w:val="en-US"/>
        </w:rPr>
      </w:pPr>
    </w:p>
    <w:p w14:paraId="65C2604D" w14:textId="77777777" w:rsidR="00030BA8" w:rsidRPr="00937991" w:rsidRDefault="00BF4C01" w:rsidP="00E9143E">
      <w:pPr>
        <w:jc w:val="both"/>
        <w:rPr>
          <w:color w:val="000000" w:themeColor="text1"/>
          <w:lang w:val="en-US"/>
        </w:rPr>
      </w:pPr>
      <w:r w:rsidRPr="00937991">
        <w:rPr>
          <w:color w:val="000000" w:themeColor="text1"/>
          <w:lang w:val="en-US"/>
        </w:rPr>
        <w:t>5.</w:t>
      </w:r>
      <w:r w:rsidRPr="00937991">
        <w:rPr>
          <w:color w:val="000000" w:themeColor="text1"/>
          <w:lang w:val="en-US"/>
        </w:rPr>
        <w:tab/>
      </w:r>
      <w:r w:rsidR="005972A4" w:rsidRPr="00937991">
        <w:rPr>
          <w:color w:val="000000" w:themeColor="text1"/>
          <w:lang w:val="en-GB"/>
        </w:rPr>
        <w:tab/>
      </w:r>
      <w:r w:rsidR="005972A4" w:rsidRPr="00937991">
        <w:rPr>
          <w:color w:val="000000" w:themeColor="text1"/>
          <w:lang w:val="en-US"/>
        </w:rPr>
        <w:t>Your neighbor just got a new dog.</w:t>
      </w:r>
    </w:p>
    <w:p w14:paraId="6CF56381" w14:textId="77777777" w:rsidR="00030BA8" w:rsidRDefault="005972A4" w:rsidP="00BF4C01">
      <w:pPr>
        <w:ind w:left="226" w:firstLine="113"/>
        <w:jc w:val="both"/>
        <w:rPr>
          <w:color w:val="000000" w:themeColor="text1"/>
        </w:rPr>
      </w:pPr>
      <w:r w:rsidRPr="00937991">
        <w:rPr>
          <w:color w:val="000000" w:themeColor="text1"/>
        </w:rPr>
        <w:t>Sie wissen, dass sich die Nachbarn gerade einen Hund angeschafft haben.</w:t>
      </w:r>
    </w:p>
    <w:p w14:paraId="7B315298" w14:textId="4839EA0E"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(full):</w:t>
      </w:r>
      <w:r w:rsidR="00602D0F" w:rsidRPr="00875DAE">
        <w:rPr>
          <w:i/>
          <w:color w:val="000000" w:themeColor="text1"/>
          <w:lang w:val="en-US"/>
        </w:rPr>
        <w:t xml:space="preserve"> </w:t>
      </w:r>
      <w:r w:rsidR="00602D0F" w:rsidRPr="00875DAE">
        <w:rPr>
          <w:color w:val="000000" w:themeColor="text1"/>
          <w:lang w:val="en-US"/>
        </w:rPr>
        <w:t>inferential</w:t>
      </w:r>
    </w:p>
    <w:p w14:paraId="2E3A89EE" w14:textId="35DEAD19" w:rsidR="004E5D02" w:rsidRPr="00875DAE" w:rsidRDefault="004E5D02" w:rsidP="004E5D02">
      <w:pPr>
        <w:ind w:left="226" w:firstLine="113"/>
        <w:jc w:val="both"/>
        <w:rPr>
          <w:color w:val="000000" w:themeColor="text1"/>
          <w:lang w:val="en-US"/>
        </w:rPr>
      </w:pPr>
      <w:r w:rsidRPr="00875DAE">
        <w:rPr>
          <w:i/>
          <w:color w:val="000000" w:themeColor="text1"/>
          <w:lang w:val="en-US"/>
        </w:rPr>
        <w:t>Evidence type (reduced):</w:t>
      </w:r>
      <w:r w:rsidR="00602D0F" w:rsidRPr="00875DAE">
        <w:rPr>
          <w:i/>
          <w:color w:val="000000" w:themeColor="text1"/>
          <w:lang w:val="en-US"/>
        </w:rPr>
        <w:t xml:space="preserve"> </w:t>
      </w:r>
      <w:r w:rsidR="00602D0F" w:rsidRPr="00875DAE">
        <w:rPr>
          <w:color w:val="000000" w:themeColor="text1"/>
          <w:lang w:val="en-US"/>
        </w:rPr>
        <w:t>indirect</w:t>
      </w:r>
    </w:p>
    <w:p w14:paraId="44228411" w14:textId="77777777" w:rsidR="004E5D02" w:rsidRPr="00875DAE" w:rsidRDefault="004E5D02" w:rsidP="00BF4C01">
      <w:pPr>
        <w:ind w:left="226" w:firstLine="113"/>
        <w:jc w:val="both"/>
        <w:rPr>
          <w:color w:val="000000" w:themeColor="text1"/>
          <w:lang w:val="en-US"/>
        </w:rPr>
      </w:pPr>
    </w:p>
    <w:sectPr w:rsidR="004E5D02" w:rsidRPr="00875DAE" w:rsidSect="00E9143E">
      <w:footerReference w:type="even" r:id="rId19"/>
      <w:footerReference w:type="default" r:id="rId20"/>
      <w:pgSz w:w="11909" w:h="16834"/>
      <w:pgMar w:top="1440" w:right="1595" w:bottom="1440" w:left="1440" w:header="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gory Scontras" w:date="2018-07-11T09:11:00Z" w:initials="GS">
    <w:p w14:paraId="0E7A32AF" w14:textId="1383C656" w:rsidR="00DD17B9" w:rsidRPr="005970D7" w:rsidRDefault="00DD17B9">
      <w:pPr>
        <w:pStyle w:val="CommentText"/>
        <w:rPr>
          <w:lang w:val="en-US"/>
        </w:rPr>
      </w:pPr>
      <w:r>
        <w:rPr>
          <w:rStyle w:val="CommentReference"/>
        </w:rPr>
        <w:annotationRef/>
      </w:r>
      <w:r w:rsidRPr="005970D7">
        <w:rPr>
          <w:lang w:val="en-US"/>
        </w:rPr>
        <w:t>Why are you analyzing this as inferential vs. everything else, as opposed to direct vs. everything else?</w:t>
      </w:r>
    </w:p>
  </w:comment>
  <w:comment w:id="1" w:author="Microsoft Office User" w:date="2018-07-17T15:51:00Z" w:initials="MOU">
    <w:p w14:paraId="2F71AEEC" w14:textId="3750622F" w:rsidR="00DD17B9" w:rsidRPr="00AB5704" w:rsidRDefault="00DD17B9">
      <w:pPr>
        <w:pStyle w:val="CommentText"/>
        <w:rPr>
          <w:lang w:val="en-US"/>
        </w:rPr>
      </w:pPr>
      <w:r>
        <w:rPr>
          <w:rStyle w:val="CommentReference"/>
        </w:rPr>
        <w:annotationRef/>
      </w:r>
    </w:p>
  </w:comment>
  <w:comment w:id="2" w:author="Microsoft Office-Anwender" w:date="2018-06-30T09:21:00Z" w:initials="MO">
    <w:p w14:paraId="38A2FE7C" w14:textId="3DB83B07" w:rsidR="00DD17B9" w:rsidRPr="006D2240" w:rsidRDefault="00DD17B9">
      <w:pPr>
        <w:pStyle w:val="CommentText"/>
        <w:rPr>
          <w:lang w:val="en-US"/>
        </w:rPr>
      </w:pPr>
      <w:r>
        <w:rPr>
          <w:rStyle w:val="CommentReference"/>
        </w:rPr>
        <w:annotationRef/>
      </w:r>
      <w:r>
        <w:rPr>
          <w:lang w:val="en-US"/>
        </w:rPr>
        <w:t>“</w:t>
      </w:r>
      <w:r w:rsidRPr="006D2240">
        <w:rPr>
          <w:lang w:val="en-US"/>
        </w:rPr>
        <w:t>reportative</w:t>
      </w:r>
      <w:r>
        <w:rPr>
          <w:lang w:val="en-US"/>
        </w:rPr>
        <w:t>”</w:t>
      </w:r>
      <w:r w:rsidRPr="006D2240">
        <w:rPr>
          <w:lang w:val="en-US"/>
        </w:rPr>
        <w:t xml:space="preserve"> or </w:t>
      </w:r>
      <w:r>
        <w:rPr>
          <w:lang w:val="en-US"/>
        </w:rPr>
        <w:t>“</w:t>
      </w:r>
      <w:r w:rsidRPr="006D2240">
        <w:rPr>
          <w:lang w:val="en-US"/>
        </w:rPr>
        <w:t>reported</w:t>
      </w:r>
      <w:r>
        <w:rPr>
          <w:lang w:val="en-US"/>
        </w:rPr>
        <w:t>”</w:t>
      </w:r>
      <w:r w:rsidRPr="006D2240">
        <w:rPr>
          <w:lang w:val="en-US"/>
        </w:rPr>
        <w:t xml:space="preserve"> is classified as </w:t>
      </w:r>
      <w:r>
        <w:rPr>
          <w:lang w:val="en-US"/>
        </w:rPr>
        <w:t>“</w:t>
      </w:r>
      <w:r w:rsidRPr="006D2240">
        <w:rPr>
          <w:lang w:val="en-US"/>
        </w:rPr>
        <w:t>indirect</w:t>
      </w:r>
      <w:r>
        <w:rPr>
          <w:lang w:val="en-US"/>
        </w:rPr>
        <w:t>”</w:t>
      </w:r>
      <w:r w:rsidRPr="006D2240">
        <w:rPr>
          <w:lang w:val="en-US"/>
        </w:rPr>
        <w:t xml:space="preserve"> by von Fintel &amp; Gillies (2010) and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A32AF" w15:done="1"/>
  <w15:commentEx w15:paraId="2F71AEEC" w15:paraIdParent="0E7A32AF" w15:done="1"/>
  <w15:commentEx w15:paraId="38A2FE7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7A32AF" w16cid:durableId="1EF706CD"/>
  <w16cid:commentId w16cid:paraId="2F71AEEC" w16cid:durableId="1EF88F0F"/>
  <w16cid:commentId w16cid:paraId="38A2FE7C" w16cid:durableId="1EE1C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41303" w14:textId="77777777" w:rsidR="00B95EE0" w:rsidRDefault="00B95EE0">
      <w:r>
        <w:separator/>
      </w:r>
    </w:p>
  </w:endnote>
  <w:endnote w:type="continuationSeparator" w:id="0">
    <w:p w14:paraId="476FDECF" w14:textId="77777777" w:rsidR="00B95EE0" w:rsidRDefault="00B95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26114449"/>
      <w:docPartObj>
        <w:docPartGallery w:val="Page Numbers (Bottom of Page)"/>
        <w:docPartUnique/>
      </w:docPartObj>
    </w:sdtPr>
    <w:sdtEndPr>
      <w:rPr>
        <w:rStyle w:val="PageNumber"/>
      </w:rPr>
    </w:sdtEndPr>
    <w:sdtContent>
      <w:p w14:paraId="415F7617" w14:textId="77777777" w:rsidR="00DD17B9" w:rsidRDefault="00DD17B9" w:rsidP="006578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4234FD" w14:textId="77777777" w:rsidR="00DD17B9" w:rsidRDefault="00DD17B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72654682"/>
      <w:docPartObj>
        <w:docPartGallery w:val="Page Numbers (Bottom of Page)"/>
        <w:docPartUnique/>
      </w:docPartObj>
    </w:sdtPr>
    <w:sdtEndPr>
      <w:rPr>
        <w:rStyle w:val="PageNumber"/>
      </w:rPr>
    </w:sdtEndPr>
    <w:sdtContent>
      <w:p w14:paraId="15D82864" w14:textId="77777777" w:rsidR="00DD17B9" w:rsidRPr="00E9143E" w:rsidRDefault="00DD17B9" w:rsidP="0065786E">
        <w:pPr>
          <w:pStyle w:val="Footer"/>
          <w:framePr w:wrap="none" w:vAnchor="text" w:hAnchor="margin" w:xAlign="center" w:y="1"/>
          <w:rPr>
            <w:rStyle w:val="PageNumber"/>
          </w:rPr>
        </w:pPr>
        <w:r w:rsidRPr="00E9143E">
          <w:rPr>
            <w:rStyle w:val="PageNumber"/>
          </w:rPr>
          <w:fldChar w:fldCharType="begin"/>
        </w:r>
        <w:r w:rsidRPr="00E9143E">
          <w:rPr>
            <w:rStyle w:val="PageNumber"/>
          </w:rPr>
          <w:instrText xml:space="preserve"> PAGE </w:instrText>
        </w:r>
        <w:r w:rsidRPr="00E9143E">
          <w:rPr>
            <w:rStyle w:val="PageNumber"/>
          </w:rPr>
          <w:fldChar w:fldCharType="separate"/>
        </w:r>
        <w:r w:rsidR="00623DE9">
          <w:rPr>
            <w:rStyle w:val="PageNumber"/>
            <w:noProof/>
          </w:rPr>
          <w:t>24</w:t>
        </w:r>
        <w:r w:rsidRPr="00E9143E">
          <w:rPr>
            <w:rStyle w:val="PageNumber"/>
          </w:rPr>
          <w:fldChar w:fldCharType="end"/>
        </w:r>
      </w:p>
    </w:sdtContent>
  </w:sdt>
  <w:p w14:paraId="20923BC7" w14:textId="77777777" w:rsidR="00DD17B9" w:rsidRPr="00E9143E" w:rsidRDefault="00DD17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33337" w14:textId="77777777" w:rsidR="00B95EE0" w:rsidRDefault="00B95EE0">
      <w:r>
        <w:separator/>
      </w:r>
    </w:p>
  </w:footnote>
  <w:footnote w:type="continuationSeparator" w:id="0">
    <w:p w14:paraId="540B104B" w14:textId="77777777" w:rsidR="00B95EE0" w:rsidRDefault="00B95EE0">
      <w:r>
        <w:continuationSeparator/>
      </w:r>
    </w:p>
  </w:footnote>
  <w:footnote w:id="1">
    <w:p w14:paraId="1C345670" w14:textId="2FEFA64A" w:rsidR="00DD17B9" w:rsidRPr="002A5690" w:rsidRDefault="00DD17B9" w:rsidP="002D3A93">
      <w:pPr>
        <w:rPr>
          <w:sz w:val="20"/>
          <w:szCs w:val="20"/>
          <w:lang w:val="en-US"/>
        </w:rPr>
      </w:pPr>
      <w:r w:rsidRPr="002A5690">
        <w:rPr>
          <w:vertAlign w:val="superscript"/>
        </w:rPr>
        <w:footnoteRef/>
      </w:r>
      <w:r>
        <w:rPr>
          <w:sz w:val="18"/>
          <w:szCs w:val="18"/>
          <w:lang w:val="en-US"/>
        </w:rPr>
        <w:tab/>
      </w:r>
      <w:r>
        <w:rPr>
          <w:sz w:val="18"/>
          <w:szCs w:val="18"/>
          <w:lang w:val="en-US"/>
        </w:rPr>
        <w:tab/>
      </w:r>
      <w:r w:rsidRPr="002A5690">
        <w:rPr>
          <w:sz w:val="20"/>
          <w:szCs w:val="20"/>
          <w:lang w:val="en-US"/>
        </w:rPr>
        <w:t xml:space="preserve">The English version of this experiment can be viewed </w:t>
      </w:r>
      <w:hyperlink r:id="rId1" w:history="1">
        <w:r w:rsidRPr="00597B3A">
          <w:rPr>
            <w:rStyle w:val="Hyperlink"/>
            <w:sz w:val="20"/>
            <w:szCs w:val="20"/>
            <w:lang w:val="en-US"/>
          </w:rPr>
          <w:t>here</w:t>
        </w:r>
      </w:hyperlink>
      <w:r w:rsidRPr="002A5690">
        <w:rPr>
          <w:sz w:val="20"/>
          <w:szCs w:val="20"/>
          <w:lang w:val="en-US"/>
        </w:rPr>
        <w:t xml:space="preserve">. The German version can be viewed </w:t>
      </w:r>
      <w:hyperlink r:id="rId2" w:history="1">
        <w:r w:rsidRPr="008E3EBD">
          <w:rPr>
            <w:rStyle w:val="Hyperlink"/>
            <w:sz w:val="20"/>
            <w:szCs w:val="20"/>
            <w:lang w:val="en-US"/>
          </w:rPr>
          <w:t>here</w:t>
        </w:r>
      </w:hyperlink>
      <w:r w:rsidRPr="002A5690">
        <w:rPr>
          <w:sz w:val="20"/>
          <w:szCs w:val="20"/>
          <w:lang w:val="en-US"/>
        </w:rPr>
        <w:t>.</w:t>
      </w:r>
    </w:p>
  </w:footnote>
  <w:footnote w:id="2">
    <w:p w14:paraId="1EE4C0C2" w14:textId="38D0094E" w:rsidR="00DD17B9" w:rsidRPr="002A5690" w:rsidRDefault="00DD17B9" w:rsidP="002A5690">
      <w:pPr>
        <w:ind w:left="227" w:hanging="227"/>
        <w:jc w:val="both"/>
        <w:rPr>
          <w:sz w:val="20"/>
          <w:szCs w:val="20"/>
          <w:lang w:val="en-US"/>
        </w:rPr>
      </w:pPr>
      <w:r w:rsidRPr="002A5690">
        <w:rPr>
          <w:vertAlign w:val="superscript"/>
        </w:rPr>
        <w:footnoteRef/>
      </w:r>
      <w:r w:rsidRPr="002A5690">
        <w:rPr>
          <w:sz w:val="18"/>
          <w:szCs w:val="18"/>
          <w:lang w:val="en-US"/>
        </w:rPr>
        <w:tab/>
      </w:r>
      <w:r w:rsidRPr="002A5690">
        <w:rPr>
          <w:sz w:val="20"/>
          <w:szCs w:val="20"/>
          <w:lang w:val="en-US"/>
        </w:rPr>
        <w:t xml:space="preserve">Pieces of evidence were generated through a separate </w:t>
      </w:r>
      <w:r>
        <w:rPr>
          <w:sz w:val="20"/>
          <w:szCs w:val="20"/>
          <w:lang w:val="en-US"/>
        </w:rPr>
        <w:t xml:space="preserve">English </w:t>
      </w:r>
      <w:r w:rsidRPr="002A5690">
        <w:rPr>
          <w:sz w:val="20"/>
          <w:szCs w:val="20"/>
          <w:lang w:val="en-US"/>
        </w:rPr>
        <w:t xml:space="preserve">free production paradigm. A speaker’s description of some state of affairs </w:t>
      </w:r>
      <w:r w:rsidRPr="002A5690">
        <w:rPr>
          <w:i/>
          <w:sz w:val="20"/>
          <w:szCs w:val="20"/>
          <w:lang w:val="en-US"/>
        </w:rPr>
        <w:t>p</w:t>
      </w:r>
      <w:r w:rsidRPr="002A5690">
        <w:rPr>
          <w:sz w:val="20"/>
          <w:szCs w:val="20"/>
          <w:lang w:val="en-US"/>
        </w:rPr>
        <w:t xml:space="preserve"> was given to participants and they were asked to provide a free response explanation of how the speaker knew about </w:t>
      </w:r>
      <w:r w:rsidRPr="002A5690">
        <w:rPr>
          <w:i/>
          <w:sz w:val="20"/>
          <w:szCs w:val="20"/>
          <w:lang w:val="en-US"/>
        </w:rPr>
        <w:t>p</w:t>
      </w:r>
      <w:r w:rsidRPr="002A5690">
        <w:rPr>
          <w:sz w:val="20"/>
          <w:szCs w:val="20"/>
          <w:lang w:val="en-US"/>
        </w:rPr>
        <w:t xml:space="preserve">. This experiment can be viewed </w:t>
      </w:r>
      <w:hyperlink r:id="rId3" w:history="1">
        <w:r w:rsidRPr="004F495E">
          <w:rPr>
            <w:rStyle w:val="Hyperlink"/>
            <w:sz w:val="20"/>
            <w:szCs w:val="20"/>
            <w:lang w:val="en-US"/>
          </w:rPr>
          <w:t>here</w:t>
        </w:r>
      </w:hyperlink>
      <w:r w:rsidRPr="002A5690">
        <w:rPr>
          <w:sz w:val="20"/>
          <w:szCs w:val="20"/>
          <w:lang w:val="en-US"/>
        </w:rPr>
        <w:t xml:space="preserve">. Similar responses (e.g., “he can hear it” and “he can hear it on the roof”) were grouped together. </w:t>
      </w:r>
      <w:r>
        <w:rPr>
          <w:sz w:val="20"/>
          <w:szCs w:val="20"/>
          <w:lang w:val="en-US"/>
        </w:rPr>
        <w:t>For the current experiment, w</w:t>
      </w:r>
      <w:r w:rsidRPr="002A5690">
        <w:rPr>
          <w:sz w:val="20"/>
          <w:szCs w:val="20"/>
          <w:lang w:val="en-US"/>
        </w:rPr>
        <w:t xml:space="preserve">e selected explanations from among </w:t>
      </w:r>
      <w:r>
        <w:rPr>
          <w:sz w:val="20"/>
          <w:szCs w:val="20"/>
          <w:lang w:val="en-US"/>
        </w:rPr>
        <w:t>those</w:t>
      </w:r>
      <w:r w:rsidRPr="002A5690">
        <w:rPr>
          <w:sz w:val="20"/>
          <w:szCs w:val="20"/>
          <w:lang w:val="en-US"/>
        </w:rPr>
        <w:t xml:space="preserve"> most frequently generated while </w:t>
      </w:r>
      <w:r>
        <w:rPr>
          <w:sz w:val="20"/>
          <w:szCs w:val="20"/>
          <w:lang w:val="en-US"/>
        </w:rPr>
        <w:t xml:space="preserve">attempting to include </w:t>
      </w:r>
      <w:r w:rsidRPr="002A5690">
        <w:rPr>
          <w:sz w:val="20"/>
          <w:szCs w:val="20"/>
          <w:lang w:val="en-US"/>
        </w:rPr>
        <w:t xml:space="preserve">at least one </w:t>
      </w:r>
      <w:r>
        <w:rPr>
          <w:sz w:val="20"/>
          <w:szCs w:val="20"/>
          <w:lang w:val="en-US"/>
        </w:rPr>
        <w:t xml:space="preserve">example </w:t>
      </w:r>
      <w:r w:rsidRPr="002A5690">
        <w:rPr>
          <w:sz w:val="20"/>
          <w:szCs w:val="20"/>
          <w:lang w:val="en-US"/>
        </w:rPr>
        <w:t>of each type of evidence (</w:t>
      </w:r>
      <w:r>
        <w:rPr>
          <w:sz w:val="20"/>
          <w:szCs w:val="20"/>
          <w:lang w:val="en-US"/>
        </w:rPr>
        <w:t>direct</w:t>
      </w:r>
      <w:r w:rsidRPr="002A5690">
        <w:rPr>
          <w:sz w:val="20"/>
          <w:szCs w:val="20"/>
          <w:lang w:val="en-US"/>
        </w:rPr>
        <w:t>, report</w:t>
      </w:r>
      <w:r>
        <w:rPr>
          <w:sz w:val="20"/>
          <w:szCs w:val="20"/>
          <w:lang w:val="en-US"/>
        </w:rPr>
        <w:t>ed, inferential</w:t>
      </w:r>
      <w:r w:rsidRPr="002A5690">
        <w:rPr>
          <w:sz w:val="20"/>
          <w:szCs w:val="20"/>
          <w:lang w:val="en-US"/>
        </w:rPr>
        <w:t>)</w:t>
      </w:r>
      <w:r>
        <w:rPr>
          <w:sz w:val="20"/>
          <w:szCs w:val="20"/>
          <w:lang w:val="en-US"/>
        </w:rPr>
        <w:t>. This procedure resulted</w:t>
      </w:r>
      <w:r w:rsidRPr="002A5690">
        <w:rPr>
          <w:sz w:val="20"/>
          <w:szCs w:val="20"/>
          <w:lang w:val="en-US"/>
        </w:rPr>
        <w:t xml:space="preserve"> in the final selection of five pieces of evidence per </w:t>
      </w:r>
      <w:r>
        <w:rPr>
          <w:sz w:val="20"/>
          <w:szCs w:val="20"/>
          <w:lang w:val="en-US"/>
        </w:rPr>
        <w:t>state of affairs</w:t>
      </w:r>
      <w:r w:rsidRPr="002A5690">
        <w:rPr>
          <w:sz w:val="20"/>
          <w:szCs w:val="20"/>
          <w:lang w:val="en-US"/>
        </w:rPr>
        <w:t xml:space="preserve">. </w:t>
      </w:r>
      <w:r>
        <w:rPr>
          <w:sz w:val="20"/>
          <w:szCs w:val="20"/>
          <w:lang w:val="en-US"/>
        </w:rPr>
        <w:t>English</w:t>
      </w:r>
      <w:r w:rsidRPr="002A5690">
        <w:rPr>
          <w:sz w:val="20"/>
          <w:szCs w:val="20"/>
          <w:lang w:val="en-US"/>
        </w:rPr>
        <w:t xml:space="preserve"> materials were translated into German by authors 1, 2, and 4, who are native speakers of German.</w:t>
      </w:r>
    </w:p>
    <w:p w14:paraId="48C3A38C" w14:textId="77777777" w:rsidR="00DD17B9" w:rsidRPr="00E9143E" w:rsidRDefault="00DD17B9">
      <w:pPr>
        <w:rPr>
          <w:sz w:val="20"/>
          <w:szCs w:val="20"/>
          <w:lang w:val="en-US"/>
        </w:rPr>
      </w:pPr>
    </w:p>
  </w:footnote>
  <w:footnote w:id="3">
    <w:p w14:paraId="1466203B" w14:textId="5E438CE7" w:rsidR="00DD17B9" w:rsidRPr="00A7659A" w:rsidRDefault="00DD17B9">
      <w:pPr>
        <w:rPr>
          <w:sz w:val="20"/>
          <w:szCs w:val="20"/>
          <w:lang w:val="en-US"/>
        </w:rPr>
      </w:pPr>
      <w:r w:rsidRPr="00A7659A">
        <w:rPr>
          <w:vertAlign w:val="superscript"/>
        </w:rPr>
        <w:footnoteRef/>
      </w:r>
      <w:r w:rsidRPr="00A7659A">
        <w:rPr>
          <w:sz w:val="20"/>
          <w:szCs w:val="20"/>
          <w:lang w:val="en-US"/>
        </w:rPr>
        <w:tab/>
        <w:t xml:space="preserve">The English version of this experiment can be viewed </w:t>
      </w:r>
      <w:hyperlink r:id="rId4" w:history="1">
        <w:r w:rsidRPr="00483C97">
          <w:rPr>
            <w:rStyle w:val="Hyperlink"/>
            <w:sz w:val="20"/>
            <w:szCs w:val="20"/>
            <w:lang w:val="en-US"/>
          </w:rPr>
          <w:t>here</w:t>
        </w:r>
      </w:hyperlink>
      <w:r w:rsidRPr="00A7659A">
        <w:rPr>
          <w:sz w:val="20"/>
          <w:szCs w:val="20"/>
          <w:lang w:val="en-US"/>
        </w:rPr>
        <w:t>.</w:t>
      </w:r>
    </w:p>
  </w:footnote>
  <w:footnote w:id="4">
    <w:p w14:paraId="2CEF4044" w14:textId="663D6553" w:rsidR="00DD17B9" w:rsidRPr="00A7659A" w:rsidRDefault="00DD17B9">
      <w:pPr>
        <w:rPr>
          <w:sz w:val="20"/>
          <w:szCs w:val="20"/>
          <w:lang w:val="en-US"/>
        </w:rPr>
      </w:pPr>
      <w:r w:rsidRPr="00A7659A">
        <w:rPr>
          <w:vertAlign w:val="superscript"/>
        </w:rPr>
        <w:footnoteRef/>
      </w:r>
      <w:r w:rsidRPr="00A7659A">
        <w:rPr>
          <w:sz w:val="20"/>
          <w:szCs w:val="20"/>
          <w:lang w:val="en-US"/>
        </w:rPr>
        <w:tab/>
        <w:t xml:space="preserve">The German version of this experiment can be viewed </w:t>
      </w:r>
      <w:hyperlink r:id="rId5" w:history="1">
        <w:r w:rsidRPr="00483C97">
          <w:rPr>
            <w:rStyle w:val="Hyperlink"/>
            <w:sz w:val="20"/>
            <w:szCs w:val="20"/>
            <w:lang w:val="en-US"/>
          </w:rPr>
          <w:t>here</w:t>
        </w:r>
      </w:hyperlink>
      <w:r w:rsidRPr="00A7659A">
        <w:rPr>
          <w:sz w:val="20"/>
          <w:szCs w:val="20"/>
          <w:lang w:val="en-US"/>
        </w:rPr>
        <w:t>.</w:t>
      </w:r>
    </w:p>
  </w:footnote>
  <w:footnote w:id="5">
    <w:p w14:paraId="4950F20C" w14:textId="428E38A6" w:rsidR="00DD17B9" w:rsidRPr="0058387C" w:rsidRDefault="00DD17B9">
      <w:pPr>
        <w:pStyle w:val="FootnoteText"/>
        <w:rPr>
          <w:lang w:val="en-US"/>
        </w:rPr>
      </w:pPr>
      <w:r>
        <w:rPr>
          <w:rStyle w:val="FootnoteReference"/>
        </w:rPr>
        <w:footnoteRef/>
      </w:r>
      <w:r>
        <w:t xml:space="preserve"> </w:t>
      </w:r>
      <w:r w:rsidRPr="00DD17B9">
        <w:rPr>
          <w:color w:val="00B0F0"/>
          <w:lang w:val="en-US"/>
        </w:rPr>
        <w:t>One might be tempted to attribute these choices to performance errors. However, we believe this interpretation is highly unlikely given that the experiment was very short (12 trials) and therefore unlikely to induce tiredness in participants. Alternatively, one might want to argue that the choices are the result of presupposition accommodation, where direct evidence is reinterpreted as indirect evidence via distrust in one’s own senses. We cannot rule out this possibility.</w:t>
      </w:r>
    </w:p>
  </w:footnote>
  <w:footnote w:id="6">
    <w:p w14:paraId="71813975" w14:textId="09F71EC7" w:rsidR="00DD17B9" w:rsidRPr="00087419" w:rsidRDefault="00DD17B9">
      <w:pPr>
        <w:rPr>
          <w:sz w:val="20"/>
          <w:szCs w:val="20"/>
          <w:lang w:val="en-US"/>
        </w:rPr>
      </w:pPr>
      <w:r w:rsidRPr="00087419">
        <w:rPr>
          <w:vertAlign w:val="superscript"/>
        </w:rPr>
        <w:footnoteRef/>
      </w:r>
      <w:r>
        <w:rPr>
          <w:sz w:val="20"/>
          <w:szCs w:val="20"/>
          <w:lang w:val="en-US"/>
        </w:rPr>
        <w:tab/>
      </w:r>
      <w:r w:rsidRPr="00087419">
        <w:rPr>
          <w:sz w:val="20"/>
          <w:szCs w:val="20"/>
          <w:lang w:val="en-US"/>
        </w:rPr>
        <w:t xml:space="preserve">The English version of this experiment can be viewed </w:t>
      </w:r>
      <w:hyperlink r:id="rId6" w:history="1">
        <w:r w:rsidRPr="007739A4">
          <w:rPr>
            <w:rStyle w:val="Hyperlink"/>
            <w:sz w:val="20"/>
            <w:szCs w:val="20"/>
            <w:lang w:val="en-US"/>
          </w:rPr>
          <w:t>here</w:t>
        </w:r>
      </w:hyperlink>
      <w:r w:rsidRPr="00087419">
        <w:rPr>
          <w:sz w:val="20"/>
          <w:szCs w:val="20"/>
          <w:lang w:val="en-US"/>
        </w:rPr>
        <w:t xml:space="preserve"> and the German version </w:t>
      </w:r>
      <w:hyperlink r:id="rId7" w:history="1">
        <w:r w:rsidRPr="007739A4">
          <w:rPr>
            <w:rStyle w:val="Hyperlink"/>
            <w:sz w:val="20"/>
            <w:szCs w:val="20"/>
            <w:lang w:val="en-US"/>
          </w:rPr>
          <w:t>here</w:t>
        </w:r>
      </w:hyperlink>
      <w:r w:rsidRPr="00087419">
        <w:rPr>
          <w:sz w:val="20"/>
          <w:szCs w:val="20"/>
          <w:lang w:val="en-US"/>
        </w:rPr>
        <w:t>.</w:t>
      </w:r>
    </w:p>
  </w:footnote>
  <w:footnote w:id="7">
    <w:p w14:paraId="058625A8" w14:textId="342AE847" w:rsidR="00DD17B9" w:rsidRPr="00087419" w:rsidRDefault="00DD17B9">
      <w:pPr>
        <w:jc w:val="both"/>
        <w:rPr>
          <w:sz w:val="20"/>
          <w:szCs w:val="20"/>
          <w:lang w:val="en-US"/>
        </w:rPr>
      </w:pPr>
      <w:r w:rsidRPr="00087419">
        <w:rPr>
          <w:vertAlign w:val="superscript"/>
        </w:rPr>
        <w:footnoteRef/>
      </w:r>
      <w:r>
        <w:rPr>
          <w:sz w:val="20"/>
          <w:szCs w:val="20"/>
          <w:lang w:val="en-US"/>
        </w:rPr>
        <w:tab/>
      </w:r>
      <w:r w:rsidRPr="00087419">
        <w:rPr>
          <w:sz w:val="20"/>
          <w:szCs w:val="20"/>
          <w:lang w:val="en-US"/>
        </w:rPr>
        <w:t>Th</w:t>
      </w:r>
      <w:r>
        <w:rPr>
          <w:sz w:val="20"/>
          <w:szCs w:val="20"/>
          <w:lang w:val="en-US"/>
        </w:rPr>
        <w:t>e naming of speakers</w:t>
      </w:r>
      <w:r w:rsidRPr="00087419">
        <w:rPr>
          <w:sz w:val="20"/>
          <w:szCs w:val="20"/>
          <w:lang w:val="en-US"/>
        </w:rPr>
        <w:t xml:space="preserve"> was done to discourage effects of inferences about speaker-specific language use on interpretation.</w:t>
      </w:r>
    </w:p>
  </w:footnote>
  <w:footnote w:id="8">
    <w:p w14:paraId="065F6418" w14:textId="7469C831" w:rsidR="00DD17B9" w:rsidRPr="0065786E" w:rsidRDefault="00DD17B9">
      <w:pPr>
        <w:rPr>
          <w:sz w:val="20"/>
          <w:szCs w:val="20"/>
          <w:lang w:val="en-US"/>
        </w:rPr>
      </w:pPr>
      <w:r w:rsidRPr="0065786E">
        <w:rPr>
          <w:vertAlign w:val="superscript"/>
        </w:rPr>
        <w:footnoteRef/>
      </w:r>
      <w:r>
        <w:rPr>
          <w:sz w:val="20"/>
          <w:szCs w:val="20"/>
          <w:lang w:val="en-US"/>
        </w:rPr>
        <w:tab/>
      </w:r>
      <w:r w:rsidRPr="0065786E">
        <w:rPr>
          <w:sz w:val="20"/>
          <w:szCs w:val="20"/>
          <w:lang w:val="en-US"/>
        </w:rPr>
        <w:t xml:space="preserve">This experiment can be viewed </w:t>
      </w:r>
      <w:hyperlink r:id="rId8" w:history="1">
        <w:r w:rsidRPr="006D4315">
          <w:rPr>
            <w:rStyle w:val="Hyperlink"/>
            <w:sz w:val="20"/>
            <w:szCs w:val="20"/>
            <w:lang w:val="en-US"/>
          </w:rPr>
          <w:t>here</w:t>
        </w:r>
      </w:hyperlink>
      <w:r w:rsidRPr="0065786E">
        <w:rPr>
          <w:sz w:val="20"/>
          <w:szCs w:val="20"/>
          <w:lang w:val="en-US"/>
        </w:rPr>
        <w:t xml:space="preserve">. The German version can be viewed </w:t>
      </w:r>
      <w:hyperlink r:id="rId9" w:history="1">
        <w:r w:rsidRPr="006D4315">
          <w:rPr>
            <w:rStyle w:val="Hyperlink"/>
            <w:sz w:val="20"/>
            <w:szCs w:val="20"/>
            <w:lang w:val="en-US"/>
          </w:rPr>
          <w:t>here</w:t>
        </w:r>
      </w:hyperlink>
      <w:r w:rsidRPr="0065786E">
        <w:rPr>
          <w:sz w:val="20"/>
          <w:szCs w:val="20"/>
          <w:lang w:val="en-US"/>
        </w:rPr>
        <w:t>.</w:t>
      </w:r>
    </w:p>
  </w:footnote>
  <w:footnote w:id="9">
    <w:p w14:paraId="4C0BA77D" w14:textId="5AFCD54F" w:rsidR="00623DE9" w:rsidRPr="00623DE9" w:rsidRDefault="00623DE9">
      <w:pPr>
        <w:pStyle w:val="FootnoteText"/>
        <w:rPr>
          <w:lang w:val="en-US"/>
          <w:rPrChange w:id="4" w:author="Gregory Scontras" w:date="2018-11-13T10:50:00Z">
            <w:rPr/>
          </w:rPrChange>
        </w:rPr>
      </w:pPr>
      <w:ins w:id="5" w:author="Gregory Scontras" w:date="2018-11-13T10:50:00Z">
        <w:r>
          <w:rPr>
            <w:rStyle w:val="FootnoteReference"/>
          </w:rPr>
          <w:footnoteRef/>
        </w:r>
        <w:r>
          <w:t xml:space="preserve"> </w:t>
        </w:r>
        <w:r>
          <w:rPr>
            <w:lang w:val="en-US"/>
          </w:rPr>
          <w:t xml:space="preserve">While a detailed analysis of the various pragmatic factors that might account for the weakness of </w:t>
        </w:r>
        <w:r w:rsidRPr="000E3401">
          <w:rPr>
            <w:i/>
            <w:lang w:val="en-US"/>
          </w:rPr>
          <w:t>must</w:t>
        </w:r>
        <w:r>
          <w:rPr>
            <w:lang w:val="en-US"/>
          </w:rPr>
          <w:t xml:space="preserve"> is outside the scope of this paper, we would like to acknowledge one way to derive this weakness via a </w:t>
        </w:r>
        <w:proofErr w:type="spellStart"/>
        <w:r>
          <w:rPr>
            <w:lang w:val="en-US"/>
          </w:rPr>
          <w:t>Gricean</w:t>
        </w:r>
        <w:proofErr w:type="spellEnd"/>
        <w:r>
          <w:rPr>
            <w:lang w:val="en-US"/>
          </w:rPr>
          <w:t xml:space="preserve"> Manner </w:t>
        </w:r>
        <w:proofErr w:type="spellStart"/>
        <w:r>
          <w:rPr>
            <w:lang w:val="en-US"/>
          </w:rPr>
          <w:t>implicature</w:t>
        </w:r>
        <w:proofErr w:type="spellEnd"/>
        <w:r>
          <w:rPr>
            <w:lang w:val="en-US"/>
          </w:rPr>
          <w:t xml:space="preserve">, as previously proposed and computationally fleshed out within the Rational Speech Act framework by </w:t>
        </w:r>
        <w:proofErr w:type="spellStart"/>
        <w:r>
          <w:rPr>
            <w:lang w:val="en-US"/>
          </w:rPr>
          <w:t>Degen</w:t>
        </w:r>
        <w:proofErr w:type="spellEnd"/>
        <w:r>
          <w:rPr>
            <w:lang w:val="en-US"/>
          </w:rPr>
          <w:t xml:space="preserve">, Kao, Scontras, and Goodman (2015): listeners explain away the speaker’s use of the longer and hence costlier </w:t>
        </w:r>
        <w:r w:rsidRPr="000E3401">
          <w:rPr>
            <w:i/>
            <w:lang w:val="en-US"/>
          </w:rPr>
          <w:t>must</w:t>
        </w:r>
        <w:r>
          <w:rPr>
            <w:lang w:val="en-US"/>
          </w:rPr>
          <w:t xml:space="preserve"> form (instead of the shorter and less costly bare form) by inferring that the speaker must have been communicating something in addition to </w:t>
        </w:r>
        <w:r w:rsidRPr="000E3401">
          <w:rPr>
            <w:i/>
            <w:lang w:val="en-US"/>
          </w:rPr>
          <w:t>p</w:t>
        </w:r>
        <w:r>
          <w:rPr>
            <w:lang w:val="en-US"/>
          </w:rPr>
          <w:t xml:space="preserve"> – for example, that the speaker is more weakly committed to </w:t>
        </w:r>
        <w:r w:rsidRPr="000E3401">
          <w:rPr>
            <w:i/>
            <w:lang w:val="en-US"/>
          </w:rPr>
          <w:t>p</w:t>
        </w:r>
        <w:r>
          <w:rPr>
            <w:lang w:val="en-US"/>
          </w:rPr>
          <w:t xml:space="preserve"> than would be necessary for the use of the bare form.</w:t>
        </w:r>
      </w:ins>
    </w:p>
  </w:footnote>
  <w:footnote w:id="10">
    <w:p w14:paraId="1B32E49E" w14:textId="29F68B38" w:rsidR="00DD17B9" w:rsidRPr="00DD17B9" w:rsidDel="00623DE9" w:rsidRDefault="00DD17B9">
      <w:pPr>
        <w:pStyle w:val="FootnoteText"/>
        <w:rPr>
          <w:del w:id="8" w:author="Gregory Scontras" w:date="2018-11-13T10:50:00Z"/>
          <w:lang w:val="en-US"/>
          <w:rPrChange w:id="9" w:author="Microsoft Office User" w:date="2018-11-12T11:23:00Z">
            <w:rPr>
              <w:del w:id="10" w:author="Gregory Scontras" w:date="2018-11-13T10:50:00Z"/>
            </w:rPr>
          </w:rPrChange>
        </w:rPr>
      </w:pPr>
      <w:ins w:id="11" w:author="Microsoft Office User" w:date="2018-11-12T11:23:00Z">
        <w:del w:id="12" w:author="Gregory Scontras" w:date="2018-11-13T10:50:00Z">
          <w:r w:rsidDel="00623DE9">
            <w:rPr>
              <w:rStyle w:val="FootnoteReference"/>
            </w:rPr>
            <w:footnoteRef/>
          </w:r>
          <w:r w:rsidDel="00623DE9">
            <w:delText xml:space="preserve"> </w:delText>
          </w:r>
          <w:r w:rsidDel="00623DE9">
            <w:rPr>
              <w:lang w:val="en-US"/>
            </w:rPr>
            <w:delText xml:space="preserve">While a detailed analysis of the various pragmatic factors that might account for the weakness of </w:delText>
          </w:r>
          <w:r w:rsidRPr="00DD17B9" w:rsidDel="00623DE9">
            <w:rPr>
              <w:i/>
              <w:lang w:val="en-US"/>
              <w:rPrChange w:id="13" w:author="Microsoft Office User" w:date="2018-11-12T11:23:00Z">
                <w:rPr>
                  <w:lang w:val="en-US"/>
                </w:rPr>
              </w:rPrChange>
            </w:rPr>
            <w:delText>must</w:delText>
          </w:r>
          <w:r w:rsidDel="00623DE9">
            <w:rPr>
              <w:lang w:val="en-US"/>
            </w:rPr>
            <w:delText xml:space="preserve"> is outside the s</w:delText>
          </w:r>
        </w:del>
      </w:ins>
      <w:ins w:id="14" w:author="Microsoft Office User" w:date="2018-11-12T11:24:00Z">
        <w:del w:id="15" w:author="Gregory Scontras" w:date="2018-11-13T10:50:00Z">
          <w:r w:rsidDel="00623DE9">
            <w:rPr>
              <w:lang w:val="en-US"/>
            </w:rPr>
            <w:delText xml:space="preserve">cope of this paper, we would like to acknowledge that one way to derive this weakness is via a Gricean Manner implicature, as previously proposed </w:delText>
          </w:r>
        </w:del>
      </w:ins>
      <w:ins w:id="16" w:author="Microsoft Office User" w:date="2018-11-12T11:31:00Z">
        <w:del w:id="17" w:author="Gregory Scontras" w:date="2018-11-13T10:50:00Z">
          <w:r w:rsidR="00C01CCD" w:rsidDel="00623DE9">
            <w:rPr>
              <w:lang w:val="en-US"/>
            </w:rPr>
            <w:delText xml:space="preserve">and computationally fleshed out within the Rational Speech Act framework </w:delText>
          </w:r>
        </w:del>
      </w:ins>
      <w:ins w:id="18" w:author="Microsoft Office User" w:date="2018-11-12T11:24:00Z">
        <w:del w:id="19" w:author="Gregory Scontras" w:date="2018-11-13T10:50:00Z">
          <w:r w:rsidDel="00623DE9">
            <w:rPr>
              <w:lang w:val="en-US"/>
            </w:rPr>
            <w:delText xml:space="preserve">by Degen, Kao, Scontras, and Goodman (2015): </w:delText>
          </w:r>
        </w:del>
      </w:ins>
      <w:ins w:id="20" w:author="Microsoft Office User" w:date="2018-11-12T11:25:00Z">
        <w:del w:id="21" w:author="Gregory Scontras" w:date="2018-11-13T10:50:00Z">
          <w:r w:rsidDel="00623DE9">
            <w:rPr>
              <w:lang w:val="en-US"/>
            </w:rPr>
            <w:delText xml:space="preserve">listeners explain away the </w:delText>
          </w:r>
        </w:del>
      </w:ins>
      <w:ins w:id="22" w:author="Microsoft Office User" w:date="2018-11-12T11:26:00Z">
        <w:del w:id="23" w:author="Gregory Scontras" w:date="2018-11-13T10:50:00Z">
          <w:r w:rsidDel="00623DE9">
            <w:rPr>
              <w:lang w:val="en-US"/>
            </w:rPr>
            <w:delText xml:space="preserve">speaker’s use of the </w:delText>
          </w:r>
        </w:del>
      </w:ins>
      <w:ins w:id="24" w:author="Microsoft Office User" w:date="2018-11-12T11:25:00Z">
        <w:del w:id="25" w:author="Gregory Scontras" w:date="2018-11-13T10:50:00Z">
          <w:r w:rsidDel="00623DE9">
            <w:rPr>
              <w:lang w:val="en-US"/>
            </w:rPr>
            <w:delText xml:space="preserve">longer and hence costlier </w:delText>
          </w:r>
          <w:r w:rsidRPr="00DD17B9" w:rsidDel="00623DE9">
            <w:rPr>
              <w:i/>
              <w:lang w:val="en-US"/>
              <w:rPrChange w:id="26" w:author="Microsoft Office User" w:date="2018-11-12T11:25:00Z">
                <w:rPr>
                  <w:lang w:val="en-US"/>
                </w:rPr>
              </w:rPrChange>
            </w:rPr>
            <w:delText>must</w:delText>
          </w:r>
          <w:r w:rsidDel="00623DE9">
            <w:rPr>
              <w:lang w:val="en-US"/>
            </w:rPr>
            <w:delText xml:space="preserve"> form </w:delText>
          </w:r>
        </w:del>
      </w:ins>
      <w:ins w:id="27" w:author="Microsoft Office User" w:date="2018-11-12T11:26:00Z">
        <w:del w:id="28" w:author="Gregory Scontras" w:date="2018-11-13T10:50:00Z">
          <w:r w:rsidDel="00623DE9">
            <w:rPr>
              <w:lang w:val="en-US"/>
            </w:rPr>
            <w:delText xml:space="preserve">instead of </w:delText>
          </w:r>
        </w:del>
      </w:ins>
      <w:ins w:id="29" w:author="Microsoft Office User" w:date="2018-11-12T11:25:00Z">
        <w:del w:id="30" w:author="Gregory Scontras" w:date="2018-11-13T10:50:00Z">
          <w:r w:rsidDel="00623DE9">
            <w:rPr>
              <w:lang w:val="en-US"/>
            </w:rPr>
            <w:delText>the shorter and less costly bare form</w:delText>
          </w:r>
        </w:del>
      </w:ins>
      <w:ins w:id="31" w:author="Microsoft Office User" w:date="2018-11-12T11:28:00Z">
        <w:del w:id="32" w:author="Gregory Scontras" w:date="2018-11-13T10:50:00Z">
          <w:r w:rsidR="005F5816" w:rsidDel="00623DE9">
            <w:rPr>
              <w:lang w:val="en-US"/>
            </w:rPr>
            <w:delText xml:space="preserve"> by </w:delText>
          </w:r>
        </w:del>
      </w:ins>
      <w:ins w:id="33" w:author="Microsoft Office User" w:date="2018-11-12T11:29:00Z">
        <w:del w:id="34" w:author="Gregory Scontras" w:date="2018-11-13T10:50:00Z">
          <w:r w:rsidR="005F5816" w:rsidDel="00623DE9">
            <w:rPr>
              <w:lang w:val="en-US"/>
            </w:rPr>
            <w:delText xml:space="preserve">inferring that the speaker must have been communicating something in addition to </w:delText>
          </w:r>
          <w:r w:rsidR="005F5816" w:rsidRPr="005F5816" w:rsidDel="00623DE9">
            <w:rPr>
              <w:i/>
              <w:lang w:val="en-US"/>
              <w:rPrChange w:id="35" w:author="Microsoft Office User" w:date="2018-11-12T11:29:00Z">
                <w:rPr>
                  <w:lang w:val="en-US"/>
                </w:rPr>
              </w:rPrChange>
            </w:rPr>
            <w:delText>p</w:delText>
          </w:r>
        </w:del>
      </w:ins>
      <w:ins w:id="36" w:author="Microsoft Office User" w:date="2018-11-12T11:30:00Z">
        <w:del w:id="37" w:author="Gregory Scontras" w:date="2018-11-13T10:50:00Z">
          <w:r w:rsidR="005F5816" w:rsidDel="00623DE9">
            <w:rPr>
              <w:lang w:val="en-US"/>
            </w:rPr>
            <w:delText xml:space="preserve"> – e.g., that the speaker is </w:delText>
          </w:r>
        </w:del>
      </w:ins>
      <w:ins w:id="38" w:author="Microsoft Office User" w:date="2018-11-12T11:31:00Z">
        <w:del w:id="39" w:author="Gregory Scontras" w:date="2018-11-13T10:50:00Z">
          <w:r w:rsidR="005F5816" w:rsidDel="00623DE9">
            <w:rPr>
              <w:lang w:val="en-US"/>
            </w:rPr>
            <w:delText xml:space="preserve">more weakly committed to </w:delText>
          </w:r>
          <w:r w:rsidR="005F5816" w:rsidRPr="005F5816" w:rsidDel="00623DE9">
            <w:rPr>
              <w:i/>
              <w:lang w:val="en-US"/>
              <w:rPrChange w:id="40" w:author="Microsoft Office User" w:date="2018-11-12T11:31:00Z">
                <w:rPr>
                  <w:lang w:val="en-US"/>
                </w:rPr>
              </w:rPrChange>
            </w:rPr>
            <w:delText>p</w:delText>
          </w:r>
          <w:r w:rsidR="005F5816" w:rsidDel="00623DE9">
            <w:rPr>
              <w:lang w:val="en-US"/>
            </w:rPr>
            <w:delText xml:space="preserve"> than would be necessary for the use of the bare form.</w:delText>
          </w:r>
        </w:del>
      </w:ins>
    </w:p>
  </w:footnote>
  <w:footnote w:id="11">
    <w:p w14:paraId="671829E5" w14:textId="2A854083" w:rsidR="00DD17B9" w:rsidRPr="0058387C" w:rsidRDefault="00DD17B9">
      <w:pPr>
        <w:pStyle w:val="FootnoteText"/>
        <w:rPr>
          <w:lang w:val="en-US"/>
        </w:rPr>
      </w:pPr>
      <w:r>
        <w:rPr>
          <w:rStyle w:val="FootnoteReference"/>
        </w:rPr>
        <w:footnoteRef/>
      </w:r>
      <w:r>
        <w:t xml:space="preserve"> </w:t>
      </w:r>
      <w:r w:rsidRPr="00DD17B9">
        <w:rPr>
          <w:color w:val="00B0F0"/>
          <w:lang w:val="en-US"/>
        </w:rPr>
        <w:t xml:space="preserve">A reviewer suggested that this item as well as A.2.2 (cold coffee cup) might better be categorized as direct evidence because it counts as perceptual. However, what is at issue is not whether the evidence is perceptual in nature, but whether it serves as direct evidence for </w:t>
      </w:r>
      <w:r w:rsidRPr="00DD17B9">
        <w:rPr>
          <w:i/>
          <w:color w:val="00B0F0"/>
          <w:lang w:val="en-US"/>
        </w:rPr>
        <w:t>p</w:t>
      </w:r>
      <w:r w:rsidRPr="00DD17B9">
        <w:rPr>
          <w:color w:val="00B0F0"/>
          <w:lang w:val="en-US"/>
        </w:rPr>
        <w:t xml:space="preserve"> (that it is raining; or that the coffee is cold). If we do categorize these items as direct, we further increase both the proportion of uses of </w:t>
      </w:r>
      <w:r w:rsidRPr="00DD17B9">
        <w:rPr>
          <w:i/>
          <w:color w:val="00B0F0"/>
          <w:lang w:val="en-US"/>
        </w:rPr>
        <w:t>must p</w:t>
      </w:r>
      <w:r w:rsidRPr="00DD17B9">
        <w:rPr>
          <w:color w:val="00B0F0"/>
          <w:lang w:val="en-US"/>
        </w:rPr>
        <w:t xml:space="preserve"> with direct evidence as well as the probability of directness inferences in listeners who observe </w:t>
      </w:r>
      <w:r w:rsidRPr="00DD17B9">
        <w:rPr>
          <w:i/>
          <w:color w:val="00B0F0"/>
          <w:lang w:val="en-US"/>
        </w:rPr>
        <w:t>must p</w:t>
      </w:r>
      <w:r w:rsidRPr="00DD17B9">
        <w:rPr>
          <w:color w:val="00B0F0"/>
          <w:lang w:val="en-US"/>
        </w:rPr>
        <w:t xml:space="preserve">. Qualitatively, the statistical results remain unchanged, with the following exceptions: in production, the effect of evidence strength on English </w:t>
      </w:r>
      <w:r w:rsidRPr="00DD17B9">
        <w:rPr>
          <w:i/>
          <w:color w:val="00B0F0"/>
          <w:lang w:val="en-US"/>
        </w:rPr>
        <w:t>must</w:t>
      </w:r>
      <w:r w:rsidRPr="00DD17B9">
        <w:rPr>
          <w:color w:val="00B0F0"/>
          <w:lang w:val="en-US"/>
        </w:rPr>
        <w:t xml:space="preserve"> changes from significant to marginal (without changing sign) and the effect of evidence directness for German </w:t>
      </w:r>
      <w:proofErr w:type="spellStart"/>
      <w:r w:rsidRPr="00DD17B9">
        <w:rPr>
          <w:i/>
          <w:color w:val="00B0F0"/>
          <w:lang w:val="en-US"/>
        </w:rPr>
        <w:t>vermutlich</w:t>
      </w:r>
      <w:proofErr w:type="spellEnd"/>
      <w:r w:rsidRPr="00DD17B9">
        <w:rPr>
          <w:color w:val="00B0F0"/>
          <w:lang w:val="en-US"/>
        </w:rPr>
        <w:t xml:space="preserve"> changes from non-significant to significant (without changing sign).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411182"/>
    <w:multiLevelType w:val="multilevel"/>
    <w:tmpl w:val="98A4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43CBE"/>
    <w:multiLevelType w:val="multilevel"/>
    <w:tmpl w:val="FFF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DC5BC5"/>
    <w:multiLevelType w:val="multilevel"/>
    <w:tmpl w:val="AF92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6C480D"/>
    <w:multiLevelType w:val="singleLevel"/>
    <w:tmpl w:val="5A6C480D"/>
    <w:lvl w:ilvl="0">
      <w:start w:val="1"/>
      <w:numFmt w:val="decimal"/>
      <w:lvlText w:val="(%1)"/>
      <w:lvlJc w:val="left"/>
    </w:lvl>
  </w:abstractNum>
  <w:abstractNum w:abstractNumId="5">
    <w:nsid w:val="5A6C4AB3"/>
    <w:multiLevelType w:val="singleLevel"/>
    <w:tmpl w:val="5A6C4AB3"/>
    <w:lvl w:ilvl="0">
      <w:start w:val="5"/>
      <w:numFmt w:val="decimal"/>
      <w:lvlText w:val="(%1)"/>
      <w:lvlJc w:val="left"/>
    </w:lvl>
  </w:abstractNum>
  <w:abstractNum w:abstractNumId="6">
    <w:nsid w:val="5A6C4B15"/>
    <w:multiLevelType w:val="singleLevel"/>
    <w:tmpl w:val="5A6C4B15"/>
    <w:lvl w:ilvl="0">
      <w:start w:val="1"/>
      <w:numFmt w:val="lowerLetter"/>
      <w:suff w:val="space"/>
      <w:lvlText w:val="%1."/>
      <w:lvlJc w:val="left"/>
    </w:lvl>
  </w:abstractNum>
  <w:abstractNum w:abstractNumId="7">
    <w:nsid w:val="5A6C4B70"/>
    <w:multiLevelType w:val="singleLevel"/>
    <w:tmpl w:val="5A6C4B70"/>
    <w:lvl w:ilvl="0">
      <w:start w:val="1"/>
      <w:numFmt w:val="decimal"/>
      <w:suff w:val="space"/>
      <w:lvlText w:val="%1."/>
      <w:lvlJc w:val="left"/>
    </w:lvl>
  </w:abstractNum>
  <w:abstractNum w:abstractNumId="8">
    <w:nsid w:val="64722F1E"/>
    <w:multiLevelType w:val="hybridMultilevel"/>
    <w:tmpl w:val="977AB638"/>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688C13E4"/>
    <w:multiLevelType w:val="hybridMultilevel"/>
    <w:tmpl w:val="76EE227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7E334EF7"/>
    <w:multiLevelType w:val="hybridMultilevel"/>
    <w:tmpl w:val="D8FCC18C"/>
    <w:lvl w:ilvl="0" w:tplc="F27AB57C">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num w:numId="1">
    <w:abstractNumId w:val="4"/>
  </w:num>
  <w:num w:numId="2">
    <w:abstractNumId w:val="5"/>
  </w:num>
  <w:num w:numId="3">
    <w:abstractNumId w:val="6"/>
  </w:num>
  <w:num w:numId="4">
    <w:abstractNumId w:val="7"/>
  </w:num>
  <w:num w:numId="5">
    <w:abstractNumId w:val="10"/>
  </w:num>
  <w:num w:numId="6">
    <w:abstractNumId w:val="0"/>
  </w:num>
  <w:num w:numId="7">
    <w:abstractNumId w:val="2"/>
  </w:num>
  <w:num w:numId="8">
    <w:abstractNumId w:val="3"/>
  </w:num>
  <w:num w:numId="9">
    <w:abstractNumId w:val="9"/>
  </w:num>
  <w:num w:numId="10">
    <w:abstractNumId w:val="8"/>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Scontras">
    <w15:presenceInfo w15:providerId="None" w15:userId="Gregory Scontras"/>
  </w15:person>
  <w15:person w15:author="Microsoft Office User">
    <w15:presenceInfo w15:providerId="None" w15:userId="Microsoft Office User"/>
  </w15:person>
  <w15:person w15:author="Microsoft Office-Anwender">
    <w15:presenceInfo w15:providerId="None" w15:userId="Microsoft Office-Anwen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trackRevisions/>
  <w:defaultTabStop w:val="113"/>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2F8"/>
    <w:rsid w:val="00000F48"/>
    <w:rsid w:val="000042D3"/>
    <w:rsid w:val="00005A60"/>
    <w:rsid w:val="00010299"/>
    <w:rsid w:val="00013EC3"/>
    <w:rsid w:val="0001530A"/>
    <w:rsid w:val="00017463"/>
    <w:rsid w:val="000179F2"/>
    <w:rsid w:val="00030BA8"/>
    <w:rsid w:val="000343CC"/>
    <w:rsid w:val="00046C10"/>
    <w:rsid w:val="00055335"/>
    <w:rsid w:val="000578BD"/>
    <w:rsid w:val="000611A3"/>
    <w:rsid w:val="00063A0B"/>
    <w:rsid w:val="0006532E"/>
    <w:rsid w:val="00066A7D"/>
    <w:rsid w:val="000709BC"/>
    <w:rsid w:val="00070FB2"/>
    <w:rsid w:val="000739BF"/>
    <w:rsid w:val="00074C29"/>
    <w:rsid w:val="000822F8"/>
    <w:rsid w:val="000842DE"/>
    <w:rsid w:val="00084A5F"/>
    <w:rsid w:val="00087419"/>
    <w:rsid w:val="000A0631"/>
    <w:rsid w:val="000A4625"/>
    <w:rsid w:val="000A4C2D"/>
    <w:rsid w:val="000B2288"/>
    <w:rsid w:val="000B55AF"/>
    <w:rsid w:val="000B6317"/>
    <w:rsid w:val="000C407F"/>
    <w:rsid w:val="000D0C45"/>
    <w:rsid w:val="000D2E85"/>
    <w:rsid w:val="000E321A"/>
    <w:rsid w:val="000E434F"/>
    <w:rsid w:val="000F0ED0"/>
    <w:rsid w:val="000F30AE"/>
    <w:rsid w:val="000F3FF3"/>
    <w:rsid w:val="00100AB3"/>
    <w:rsid w:val="0010358B"/>
    <w:rsid w:val="00110B61"/>
    <w:rsid w:val="00110F91"/>
    <w:rsid w:val="00116749"/>
    <w:rsid w:val="00117D18"/>
    <w:rsid w:val="00120B67"/>
    <w:rsid w:val="00120FB6"/>
    <w:rsid w:val="0012173D"/>
    <w:rsid w:val="00122086"/>
    <w:rsid w:val="00131B98"/>
    <w:rsid w:val="001358E1"/>
    <w:rsid w:val="00143324"/>
    <w:rsid w:val="00144D14"/>
    <w:rsid w:val="00154E2B"/>
    <w:rsid w:val="001631FB"/>
    <w:rsid w:val="00183324"/>
    <w:rsid w:val="00195416"/>
    <w:rsid w:val="001A278F"/>
    <w:rsid w:val="001A414A"/>
    <w:rsid w:val="001A4F8B"/>
    <w:rsid w:val="001A756B"/>
    <w:rsid w:val="001B4577"/>
    <w:rsid w:val="001B4C43"/>
    <w:rsid w:val="001C329F"/>
    <w:rsid w:val="001D16C2"/>
    <w:rsid w:val="001D65B4"/>
    <w:rsid w:val="001E0C69"/>
    <w:rsid w:val="001E399A"/>
    <w:rsid w:val="001F406F"/>
    <w:rsid w:val="001F4407"/>
    <w:rsid w:val="001F4E78"/>
    <w:rsid w:val="002003AD"/>
    <w:rsid w:val="00202126"/>
    <w:rsid w:val="0020496E"/>
    <w:rsid w:val="00210F25"/>
    <w:rsid w:val="0021223B"/>
    <w:rsid w:val="00212DE6"/>
    <w:rsid w:val="00214CEB"/>
    <w:rsid w:val="0021520C"/>
    <w:rsid w:val="00216E55"/>
    <w:rsid w:val="002224FC"/>
    <w:rsid w:val="0022542F"/>
    <w:rsid w:val="00226C6B"/>
    <w:rsid w:val="00227E43"/>
    <w:rsid w:val="002307AB"/>
    <w:rsid w:val="00233984"/>
    <w:rsid w:val="0023423B"/>
    <w:rsid w:val="00237FCF"/>
    <w:rsid w:val="00240B49"/>
    <w:rsid w:val="002413A6"/>
    <w:rsid w:val="00255E9F"/>
    <w:rsid w:val="00262319"/>
    <w:rsid w:val="00273B8E"/>
    <w:rsid w:val="00277F32"/>
    <w:rsid w:val="00281036"/>
    <w:rsid w:val="00283C26"/>
    <w:rsid w:val="00285144"/>
    <w:rsid w:val="002923BE"/>
    <w:rsid w:val="00294DC7"/>
    <w:rsid w:val="00296A8F"/>
    <w:rsid w:val="002A5690"/>
    <w:rsid w:val="002A7827"/>
    <w:rsid w:val="002B03C0"/>
    <w:rsid w:val="002B0ADD"/>
    <w:rsid w:val="002B5521"/>
    <w:rsid w:val="002B59D9"/>
    <w:rsid w:val="002B73FC"/>
    <w:rsid w:val="002C6F2E"/>
    <w:rsid w:val="002D2014"/>
    <w:rsid w:val="002D3A93"/>
    <w:rsid w:val="002E0A21"/>
    <w:rsid w:val="002E5C29"/>
    <w:rsid w:val="002F30A3"/>
    <w:rsid w:val="002F6D8B"/>
    <w:rsid w:val="00300293"/>
    <w:rsid w:val="00301E0B"/>
    <w:rsid w:val="0031109B"/>
    <w:rsid w:val="003128DC"/>
    <w:rsid w:val="00315B64"/>
    <w:rsid w:val="00316234"/>
    <w:rsid w:val="0032081A"/>
    <w:rsid w:val="003217B6"/>
    <w:rsid w:val="00326DAD"/>
    <w:rsid w:val="003338DC"/>
    <w:rsid w:val="00334EFA"/>
    <w:rsid w:val="00345AF1"/>
    <w:rsid w:val="003478AC"/>
    <w:rsid w:val="0035143C"/>
    <w:rsid w:val="00352916"/>
    <w:rsid w:val="003549AE"/>
    <w:rsid w:val="003554EB"/>
    <w:rsid w:val="0035671E"/>
    <w:rsid w:val="00356E5C"/>
    <w:rsid w:val="0036084B"/>
    <w:rsid w:val="00370A0C"/>
    <w:rsid w:val="00371F67"/>
    <w:rsid w:val="00372013"/>
    <w:rsid w:val="00376BD9"/>
    <w:rsid w:val="00377500"/>
    <w:rsid w:val="00382A3C"/>
    <w:rsid w:val="00383140"/>
    <w:rsid w:val="00385084"/>
    <w:rsid w:val="0038559F"/>
    <w:rsid w:val="003902D5"/>
    <w:rsid w:val="00392409"/>
    <w:rsid w:val="00392E47"/>
    <w:rsid w:val="0039685C"/>
    <w:rsid w:val="003975F7"/>
    <w:rsid w:val="003B2DF4"/>
    <w:rsid w:val="003B3ECA"/>
    <w:rsid w:val="003B5C0B"/>
    <w:rsid w:val="003B6408"/>
    <w:rsid w:val="003B67A3"/>
    <w:rsid w:val="003C644C"/>
    <w:rsid w:val="003C6E10"/>
    <w:rsid w:val="003C76E6"/>
    <w:rsid w:val="003D0CB5"/>
    <w:rsid w:val="003D2135"/>
    <w:rsid w:val="003E3905"/>
    <w:rsid w:val="003E5E48"/>
    <w:rsid w:val="003F28A5"/>
    <w:rsid w:val="003F5271"/>
    <w:rsid w:val="003F6FA9"/>
    <w:rsid w:val="003F7122"/>
    <w:rsid w:val="00402F25"/>
    <w:rsid w:val="00405CB9"/>
    <w:rsid w:val="00405D36"/>
    <w:rsid w:val="00415D6F"/>
    <w:rsid w:val="004203CA"/>
    <w:rsid w:val="00422043"/>
    <w:rsid w:val="004225DE"/>
    <w:rsid w:val="00425784"/>
    <w:rsid w:val="00430CF9"/>
    <w:rsid w:val="004357B6"/>
    <w:rsid w:val="004374C4"/>
    <w:rsid w:val="00437F9B"/>
    <w:rsid w:val="00440E42"/>
    <w:rsid w:val="004428ED"/>
    <w:rsid w:val="00444B6D"/>
    <w:rsid w:val="004465F5"/>
    <w:rsid w:val="00450934"/>
    <w:rsid w:val="00451DD8"/>
    <w:rsid w:val="00452818"/>
    <w:rsid w:val="004529B9"/>
    <w:rsid w:val="00456A69"/>
    <w:rsid w:val="00466BA9"/>
    <w:rsid w:val="00467AF4"/>
    <w:rsid w:val="00472659"/>
    <w:rsid w:val="00474494"/>
    <w:rsid w:val="00477B85"/>
    <w:rsid w:val="00480136"/>
    <w:rsid w:val="00483C97"/>
    <w:rsid w:val="0049100B"/>
    <w:rsid w:val="00491711"/>
    <w:rsid w:val="00491991"/>
    <w:rsid w:val="00492EF9"/>
    <w:rsid w:val="004967F3"/>
    <w:rsid w:val="004A1A7C"/>
    <w:rsid w:val="004A3538"/>
    <w:rsid w:val="004A6AEC"/>
    <w:rsid w:val="004A7BEB"/>
    <w:rsid w:val="004B1665"/>
    <w:rsid w:val="004B56B5"/>
    <w:rsid w:val="004D2EF4"/>
    <w:rsid w:val="004D7093"/>
    <w:rsid w:val="004E0667"/>
    <w:rsid w:val="004E3AEF"/>
    <w:rsid w:val="004E5D02"/>
    <w:rsid w:val="004F313E"/>
    <w:rsid w:val="004F495E"/>
    <w:rsid w:val="00500FEB"/>
    <w:rsid w:val="00511877"/>
    <w:rsid w:val="005124C8"/>
    <w:rsid w:val="00521DC0"/>
    <w:rsid w:val="00522219"/>
    <w:rsid w:val="0053279A"/>
    <w:rsid w:val="00532BFD"/>
    <w:rsid w:val="005402F1"/>
    <w:rsid w:val="00543C45"/>
    <w:rsid w:val="005454E1"/>
    <w:rsid w:val="00556C7D"/>
    <w:rsid w:val="00557DD9"/>
    <w:rsid w:val="00565648"/>
    <w:rsid w:val="00566A93"/>
    <w:rsid w:val="00570E12"/>
    <w:rsid w:val="0057690C"/>
    <w:rsid w:val="0058387C"/>
    <w:rsid w:val="00585A77"/>
    <w:rsid w:val="00586022"/>
    <w:rsid w:val="005902E9"/>
    <w:rsid w:val="005918E4"/>
    <w:rsid w:val="00596190"/>
    <w:rsid w:val="005970D7"/>
    <w:rsid w:val="005972A4"/>
    <w:rsid w:val="00597B3A"/>
    <w:rsid w:val="005A17BC"/>
    <w:rsid w:val="005A1C31"/>
    <w:rsid w:val="005A2198"/>
    <w:rsid w:val="005A29F4"/>
    <w:rsid w:val="005A52E5"/>
    <w:rsid w:val="005A5735"/>
    <w:rsid w:val="005A575C"/>
    <w:rsid w:val="005A64D6"/>
    <w:rsid w:val="005C172D"/>
    <w:rsid w:val="005C198A"/>
    <w:rsid w:val="005C42E5"/>
    <w:rsid w:val="005E128A"/>
    <w:rsid w:val="005E2ABC"/>
    <w:rsid w:val="005F49B8"/>
    <w:rsid w:val="005F4BFF"/>
    <w:rsid w:val="005F5816"/>
    <w:rsid w:val="00601284"/>
    <w:rsid w:val="00601710"/>
    <w:rsid w:val="00602D0F"/>
    <w:rsid w:val="00603974"/>
    <w:rsid w:val="00605F25"/>
    <w:rsid w:val="006070E5"/>
    <w:rsid w:val="00614098"/>
    <w:rsid w:val="00616A37"/>
    <w:rsid w:val="006218D5"/>
    <w:rsid w:val="00623DE9"/>
    <w:rsid w:val="00624ADD"/>
    <w:rsid w:val="006324ED"/>
    <w:rsid w:val="00643E16"/>
    <w:rsid w:val="00644167"/>
    <w:rsid w:val="00656218"/>
    <w:rsid w:val="0065786E"/>
    <w:rsid w:val="00670954"/>
    <w:rsid w:val="00675E60"/>
    <w:rsid w:val="006779BC"/>
    <w:rsid w:val="00680276"/>
    <w:rsid w:val="006804CB"/>
    <w:rsid w:val="00687853"/>
    <w:rsid w:val="006925CD"/>
    <w:rsid w:val="0069468F"/>
    <w:rsid w:val="00696DC7"/>
    <w:rsid w:val="00697816"/>
    <w:rsid w:val="006A0F0D"/>
    <w:rsid w:val="006A231D"/>
    <w:rsid w:val="006A3B59"/>
    <w:rsid w:val="006B4B6A"/>
    <w:rsid w:val="006C1E3F"/>
    <w:rsid w:val="006D2240"/>
    <w:rsid w:val="006D327D"/>
    <w:rsid w:val="006D4315"/>
    <w:rsid w:val="006E00F9"/>
    <w:rsid w:val="006E36BE"/>
    <w:rsid w:val="006E4883"/>
    <w:rsid w:val="006E71FA"/>
    <w:rsid w:val="006E7D1D"/>
    <w:rsid w:val="006F1E19"/>
    <w:rsid w:val="006F3185"/>
    <w:rsid w:val="006F6AE0"/>
    <w:rsid w:val="00700552"/>
    <w:rsid w:val="0070061E"/>
    <w:rsid w:val="00702348"/>
    <w:rsid w:val="00703139"/>
    <w:rsid w:val="00706FE7"/>
    <w:rsid w:val="00714BE0"/>
    <w:rsid w:val="00720078"/>
    <w:rsid w:val="00721BB5"/>
    <w:rsid w:val="00721F71"/>
    <w:rsid w:val="00723CB1"/>
    <w:rsid w:val="007329CC"/>
    <w:rsid w:val="00735E96"/>
    <w:rsid w:val="007402E1"/>
    <w:rsid w:val="00740B81"/>
    <w:rsid w:val="0074629D"/>
    <w:rsid w:val="007521C7"/>
    <w:rsid w:val="0076198C"/>
    <w:rsid w:val="0076330F"/>
    <w:rsid w:val="00771CDF"/>
    <w:rsid w:val="007733E9"/>
    <w:rsid w:val="007739A4"/>
    <w:rsid w:val="0077690E"/>
    <w:rsid w:val="00780FC2"/>
    <w:rsid w:val="00791690"/>
    <w:rsid w:val="0079219F"/>
    <w:rsid w:val="007A3A57"/>
    <w:rsid w:val="007C0287"/>
    <w:rsid w:val="007C5246"/>
    <w:rsid w:val="007C74D9"/>
    <w:rsid w:val="007D00EE"/>
    <w:rsid w:val="007D0619"/>
    <w:rsid w:val="007D31EA"/>
    <w:rsid w:val="007D7AD5"/>
    <w:rsid w:val="007E1186"/>
    <w:rsid w:val="007E216C"/>
    <w:rsid w:val="007E2AF0"/>
    <w:rsid w:val="007E4D1B"/>
    <w:rsid w:val="007E5475"/>
    <w:rsid w:val="007E6983"/>
    <w:rsid w:val="007F130B"/>
    <w:rsid w:val="007F6D5F"/>
    <w:rsid w:val="007F786A"/>
    <w:rsid w:val="0080125A"/>
    <w:rsid w:val="008168A2"/>
    <w:rsid w:val="00817C66"/>
    <w:rsid w:val="00823DC9"/>
    <w:rsid w:val="00824942"/>
    <w:rsid w:val="008305A1"/>
    <w:rsid w:val="00831389"/>
    <w:rsid w:val="00850B77"/>
    <w:rsid w:val="00857969"/>
    <w:rsid w:val="00864DF5"/>
    <w:rsid w:val="0087008B"/>
    <w:rsid w:val="00870C21"/>
    <w:rsid w:val="00874830"/>
    <w:rsid w:val="00875902"/>
    <w:rsid w:val="00875DAE"/>
    <w:rsid w:val="00887246"/>
    <w:rsid w:val="00890740"/>
    <w:rsid w:val="0089166F"/>
    <w:rsid w:val="0089499E"/>
    <w:rsid w:val="008A0229"/>
    <w:rsid w:val="008A0BCF"/>
    <w:rsid w:val="008A3353"/>
    <w:rsid w:val="008A4112"/>
    <w:rsid w:val="008A6DA4"/>
    <w:rsid w:val="008B20DC"/>
    <w:rsid w:val="008B276B"/>
    <w:rsid w:val="008B7EAD"/>
    <w:rsid w:val="008C6738"/>
    <w:rsid w:val="008D1B55"/>
    <w:rsid w:val="008E0481"/>
    <w:rsid w:val="008E2CFD"/>
    <w:rsid w:val="008E3EBD"/>
    <w:rsid w:val="008E5A08"/>
    <w:rsid w:val="008E7DCE"/>
    <w:rsid w:val="008F6B53"/>
    <w:rsid w:val="00900368"/>
    <w:rsid w:val="00906138"/>
    <w:rsid w:val="00911CBC"/>
    <w:rsid w:val="00915E79"/>
    <w:rsid w:val="00915FD5"/>
    <w:rsid w:val="009177C2"/>
    <w:rsid w:val="00936605"/>
    <w:rsid w:val="00937991"/>
    <w:rsid w:val="009411F6"/>
    <w:rsid w:val="00943052"/>
    <w:rsid w:val="009447E9"/>
    <w:rsid w:val="00947B1E"/>
    <w:rsid w:val="009578D2"/>
    <w:rsid w:val="0096363D"/>
    <w:rsid w:val="009709C2"/>
    <w:rsid w:val="00971CB8"/>
    <w:rsid w:val="00974A6C"/>
    <w:rsid w:val="009755D2"/>
    <w:rsid w:val="00976DB8"/>
    <w:rsid w:val="009856EB"/>
    <w:rsid w:val="009904EF"/>
    <w:rsid w:val="00991D18"/>
    <w:rsid w:val="009927DD"/>
    <w:rsid w:val="00997309"/>
    <w:rsid w:val="009A2F77"/>
    <w:rsid w:val="009A5B78"/>
    <w:rsid w:val="009A71DF"/>
    <w:rsid w:val="009B2A3B"/>
    <w:rsid w:val="009B3849"/>
    <w:rsid w:val="009B4CD2"/>
    <w:rsid w:val="009B7883"/>
    <w:rsid w:val="009B7DFD"/>
    <w:rsid w:val="009C07DE"/>
    <w:rsid w:val="009C319E"/>
    <w:rsid w:val="009C322E"/>
    <w:rsid w:val="009D1ED8"/>
    <w:rsid w:val="009D3497"/>
    <w:rsid w:val="009D699F"/>
    <w:rsid w:val="009E114C"/>
    <w:rsid w:val="009E1D35"/>
    <w:rsid w:val="009E727B"/>
    <w:rsid w:val="009F1C16"/>
    <w:rsid w:val="009F4217"/>
    <w:rsid w:val="009F425D"/>
    <w:rsid w:val="009F438A"/>
    <w:rsid w:val="00A02133"/>
    <w:rsid w:val="00A031D3"/>
    <w:rsid w:val="00A0462B"/>
    <w:rsid w:val="00A062E9"/>
    <w:rsid w:val="00A15670"/>
    <w:rsid w:val="00A20BCF"/>
    <w:rsid w:val="00A2315C"/>
    <w:rsid w:val="00A31A0B"/>
    <w:rsid w:val="00A3220F"/>
    <w:rsid w:val="00A3755A"/>
    <w:rsid w:val="00A4516A"/>
    <w:rsid w:val="00A46C60"/>
    <w:rsid w:val="00A47435"/>
    <w:rsid w:val="00A508BF"/>
    <w:rsid w:val="00A5181D"/>
    <w:rsid w:val="00A54E0F"/>
    <w:rsid w:val="00A56239"/>
    <w:rsid w:val="00A62ED0"/>
    <w:rsid w:val="00A6376C"/>
    <w:rsid w:val="00A63AAE"/>
    <w:rsid w:val="00A64EDC"/>
    <w:rsid w:val="00A67897"/>
    <w:rsid w:val="00A764E8"/>
    <w:rsid w:val="00A7659A"/>
    <w:rsid w:val="00A76D7C"/>
    <w:rsid w:val="00A7721C"/>
    <w:rsid w:val="00A77B47"/>
    <w:rsid w:val="00A805F9"/>
    <w:rsid w:val="00A80C06"/>
    <w:rsid w:val="00A855A8"/>
    <w:rsid w:val="00AA0A69"/>
    <w:rsid w:val="00AA2F54"/>
    <w:rsid w:val="00AA3A38"/>
    <w:rsid w:val="00AA5D8A"/>
    <w:rsid w:val="00AB19C7"/>
    <w:rsid w:val="00AB3173"/>
    <w:rsid w:val="00AB5704"/>
    <w:rsid w:val="00AC0277"/>
    <w:rsid w:val="00AC429C"/>
    <w:rsid w:val="00AD1339"/>
    <w:rsid w:val="00AD392D"/>
    <w:rsid w:val="00AD5CDE"/>
    <w:rsid w:val="00AD76D5"/>
    <w:rsid w:val="00AD77D8"/>
    <w:rsid w:val="00AE0913"/>
    <w:rsid w:val="00AE21BA"/>
    <w:rsid w:val="00AE3F2C"/>
    <w:rsid w:val="00AE7F88"/>
    <w:rsid w:val="00AF1E10"/>
    <w:rsid w:val="00AF29E8"/>
    <w:rsid w:val="00B106F3"/>
    <w:rsid w:val="00B1140C"/>
    <w:rsid w:val="00B14AA3"/>
    <w:rsid w:val="00B22207"/>
    <w:rsid w:val="00B260DC"/>
    <w:rsid w:val="00B3271B"/>
    <w:rsid w:val="00B3277A"/>
    <w:rsid w:val="00B41F0B"/>
    <w:rsid w:val="00B42394"/>
    <w:rsid w:val="00B50613"/>
    <w:rsid w:val="00B5451D"/>
    <w:rsid w:val="00B54C34"/>
    <w:rsid w:val="00B660A4"/>
    <w:rsid w:val="00B70959"/>
    <w:rsid w:val="00B714BD"/>
    <w:rsid w:val="00B71EB2"/>
    <w:rsid w:val="00B75BEE"/>
    <w:rsid w:val="00B76850"/>
    <w:rsid w:val="00B8114F"/>
    <w:rsid w:val="00B843BA"/>
    <w:rsid w:val="00B87B4D"/>
    <w:rsid w:val="00B93F41"/>
    <w:rsid w:val="00B95CF7"/>
    <w:rsid w:val="00B95EE0"/>
    <w:rsid w:val="00BA0970"/>
    <w:rsid w:val="00BA2371"/>
    <w:rsid w:val="00BA6CBC"/>
    <w:rsid w:val="00BB63E5"/>
    <w:rsid w:val="00BB75B9"/>
    <w:rsid w:val="00BC21E0"/>
    <w:rsid w:val="00BC43E5"/>
    <w:rsid w:val="00BD282C"/>
    <w:rsid w:val="00BD2DFB"/>
    <w:rsid w:val="00BE00A2"/>
    <w:rsid w:val="00BE1D0D"/>
    <w:rsid w:val="00BE1DE9"/>
    <w:rsid w:val="00BE4198"/>
    <w:rsid w:val="00BF0A3A"/>
    <w:rsid w:val="00BF2CC5"/>
    <w:rsid w:val="00BF4C01"/>
    <w:rsid w:val="00C01CCD"/>
    <w:rsid w:val="00C035A2"/>
    <w:rsid w:val="00C048AD"/>
    <w:rsid w:val="00C07BAE"/>
    <w:rsid w:val="00C12B32"/>
    <w:rsid w:val="00C24D75"/>
    <w:rsid w:val="00C27487"/>
    <w:rsid w:val="00C36B2A"/>
    <w:rsid w:val="00C3771B"/>
    <w:rsid w:val="00C408D4"/>
    <w:rsid w:val="00C445C8"/>
    <w:rsid w:val="00C5318E"/>
    <w:rsid w:val="00C57A51"/>
    <w:rsid w:val="00C607C3"/>
    <w:rsid w:val="00C636AE"/>
    <w:rsid w:val="00C67985"/>
    <w:rsid w:val="00C711E0"/>
    <w:rsid w:val="00C7378D"/>
    <w:rsid w:val="00C75A03"/>
    <w:rsid w:val="00C8025E"/>
    <w:rsid w:val="00C80A8D"/>
    <w:rsid w:val="00C83DED"/>
    <w:rsid w:val="00C84508"/>
    <w:rsid w:val="00C84A04"/>
    <w:rsid w:val="00C87B89"/>
    <w:rsid w:val="00C91859"/>
    <w:rsid w:val="00C92220"/>
    <w:rsid w:val="00CA3801"/>
    <w:rsid w:val="00CB43AC"/>
    <w:rsid w:val="00CB43D0"/>
    <w:rsid w:val="00CB77A7"/>
    <w:rsid w:val="00CD5709"/>
    <w:rsid w:val="00CD66CE"/>
    <w:rsid w:val="00CE38EC"/>
    <w:rsid w:val="00CE3C1C"/>
    <w:rsid w:val="00CF01F4"/>
    <w:rsid w:val="00CF1170"/>
    <w:rsid w:val="00CF17AF"/>
    <w:rsid w:val="00CF214C"/>
    <w:rsid w:val="00CF3389"/>
    <w:rsid w:val="00CF3B84"/>
    <w:rsid w:val="00CF6405"/>
    <w:rsid w:val="00D024FA"/>
    <w:rsid w:val="00D06D1B"/>
    <w:rsid w:val="00D124CC"/>
    <w:rsid w:val="00D14725"/>
    <w:rsid w:val="00D159E5"/>
    <w:rsid w:val="00D16F04"/>
    <w:rsid w:val="00D171FE"/>
    <w:rsid w:val="00D172CB"/>
    <w:rsid w:val="00D2081F"/>
    <w:rsid w:val="00D21BA7"/>
    <w:rsid w:val="00D23D9C"/>
    <w:rsid w:val="00D33979"/>
    <w:rsid w:val="00D344FE"/>
    <w:rsid w:val="00D45C46"/>
    <w:rsid w:val="00D511F1"/>
    <w:rsid w:val="00D56FDB"/>
    <w:rsid w:val="00D63ABA"/>
    <w:rsid w:val="00D64526"/>
    <w:rsid w:val="00D645F1"/>
    <w:rsid w:val="00D7041C"/>
    <w:rsid w:val="00D7179A"/>
    <w:rsid w:val="00D7304D"/>
    <w:rsid w:val="00D75299"/>
    <w:rsid w:val="00D76ABC"/>
    <w:rsid w:val="00D77AC9"/>
    <w:rsid w:val="00D864A0"/>
    <w:rsid w:val="00D877C3"/>
    <w:rsid w:val="00D90B73"/>
    <w:rsid w:val="00D91EF3"/>
    <w:rsid w:val="00D93112"/>
    <w:rsid w:val="00D958B4"/>
    <w:rsid w:val="00DA0FF4"/>
    <w:rsid w:val="00DA3616"/>
    <w:rsid w:val="00DA484F"/>
    <w:rsid w:val="00DA632C"/>
    <w:rsid w:val="00DA66C5"/>
    <w:rsid w:val="00DB023A"/>
    <w:rsid w:val="00DB2A73"/>
    <w:rsid w:val="00DB638A"/>
    <w:rsid w:val="00DB783B"/>
    <w:rsid w:val="00DC045F"/>
    <w:rsid w:val="00DC330F"/>
    <w:rsid w:val="00DD0313"/>
    <w:rsid w:val="00DD17B9"/>
    <w:rsid w:val="00DD1F48"/>
    <w:rsid w:val="00DD21B6"/>
    <w:rsid w:val="00DE0F88"/>
    <w:rsid w:val="00DE1C90"/>
    <w:rsid w:val="00DE3A24"/>
    <w:rsid w:val="00DE6350"/>
    <w:rsid w:val="00DF203E"/>
    <w:rsid w:val="00E13E13"/>
    <w:rsid w:val="00E14C83"/>
    <w:rsid w:val="00E16651"/>
    <w:rsid w:val="00E23CF6"/>
    <w:rsid w:val="00E46D6C"/>
    <w:rsid w:val="00E47DB1"/>
    <w:rsid w:val="00E52234"/>
    <w:rsid w:val="00E60723"/>
    <w:rsid w:val="00E628BB"/>
    <w:rsid w:val="00E66CCC"/>
    <w:rsid w:val="00E72254"/>
    <w:rsid w:val="00E7288D"/>
    <w:rsid w:val="00E7457E"/>
    <w:rsid w:val="00E772B8"/>
    <w:rsid w:val="00E8429D"/>
    <w:rsid w:val="00E853B7"/>
    <w:rsid w:val="00E87702"/>
    <w:rsid w:val="00E9143E"/>
    <w:rsid w:val="00E94D7A"/>
    <w:rsid w:val="00E96435"/>
    <w:rsid w:val="00E9663D"/>
    <w:rsid w:val="00EA7A03"/>
    <w:rsid w:val="00EB2769"/>
    <w:rsid w:val="00EB3BA8"/>
    <w:rsid w:val="00EB4105"/>
    <w:rsid w:val="00EC2DE9"/>
    <w:rsid w:val="00EC32D5"/>
    <w:rsid w:val="00EC5471"/>
    <w:rsid w:val="00EC5C6B"/>
    <w:rsid w:val="00ED31E3"/>
    <w:rsid w:val="00ED4F29"/>
    <w:rsid w:val="00ED689D"/>
    <w:rsid w:val="00ED6ED2"/>
    <w:rsid w:val="00EE03B0"/>
    <w:rsid w:val="00EF47D2"/>
    <w:rsid w:val="00EF5A9D"/>
    <w:rsid w:val="00EF5D8A"/>
    <w:rsid w:val="00EF64F5"/>
    <w:rsid w:val="00F000D8"/>
    <w:rsid w:val="00F04E78"/>
    <w:rsid w:val="00F121C0"/>
    <w:rsid w:val="00F12985"/>
    <w:rsid w:val="00F13C5D"/>
    <w:rsid w:val="00F179DA"/>
    <w:rsid w:val="00F21C18"/>
    <w:rsid w:val="00F32512"/>
    <w:rsid w:val="00F447E9"/>
    <w:rsid w:val="00F45653"/>
    <w:rsid w:val="00F4585D"/>
    <w:rsid w:val="00F46BD7"/>
    <w:rsid w:val="00F46F9D"/>
    <w:rsid w:val="00F50B86"/>
    <w:rsid w:val="00F56DA3"/>
    <w:rsid w:val="00F57A5B"/>
    <w:rsid w:val="00F624C2"/>
    <w:rsid w:val="00F63A2E"/>
    <w:rsid w:val="00F6544C"/>
    <w:rsid w:val="00F67554"/>
    <w:rsid w:val="00F702F2"/>
    <w:rsid w:val="00F71983"/>
    <w:rsid w:val="00F740B9"/>
    <w:rsid w:val="00F8369D"/>
    <w:rsid w:val="00F91D55"/>
    <w:rsid w:val="00F94BE3"/>
    <w:rsid w:val="00F9610B"/>
    <w:rsid w:val="00F96F84"/>
    <w:rsid w:val="00FA0BDE"/>
    <w:rsid w:val="00FA2881"/>
    <w:rsid w:val="00FA3FE6"/>
    <w:rsid w:val="00FB1B0F"/>
    <w:rsid w:val="00FB2726"/>
    <w:rsid w:val="00FC5ED3"/>
    <w:rsid w:val="00FD086D"/>
    <w:rsid w:val="00FD5178"/>
    <w:rsid w:val="00FD76FC"/>
    <w:rsid w:val="00FE3D85"/>
    <w:rsid w:val="00FE4395"/>
    <w:rsid w:val="00FF1AA3"/>
    <w:rsid w:val="00FF1E0A"/>
    <w:rsid w:val="00FF785B"/>
    <w:rsid w:val="4513300B"/>
    <w:rsid w:val="52370763"/>
    <w:rsid w:val="5B727454"/>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CB156C"/>
  <w15:docId w15:val="{5AC28F71-43D4-8E43-AEBD-764F1944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de-DE" w:eastAsia="de-DE" w:bidi="ar-SA"/>
      </w:rPr>
    </w:rPrDefault>
    <w:pPrDefault/>
  </w:docDefaults>
  <w:latentStyles w:defLockedState="0" w:defUIPriority="99" w:defSemiHidden="0" w:defUnhideWhenUsed="0" w:defQFormat="0" w:count="382">
    <w:lsdException w:name="Normal" w:uiPriority="0" w:qFormat="1"/>
    <w:lsdException w:name="heading 1" w:uiPriority="0"/>
    <w:lsdException w:name="heading 2" w:uiPriority="0" w:qFormat="1"/>
    <w:lsdException w:name="heading 3" w:uiPriority="0" w:qFormat="1"/>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181D"/>
    <w:rPr>
      <w:rFonts w:ascii="Times New Roman" w:eastAsia="Times New Roman" w:hAnsi="Times New Roman" w:cs="Times New Roman"/>
      <w:sz w:val="24"/>
      <w:szCs w:val="24"/>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Pr>
      <w:sz w:val="20"/>
      <w:szCs w:val="20"/>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character" w:styleId="EndnoteReference">
    <w:name w:val="endnote reference"/>
    <w:basedOn w:val="DefaultParagraphFont"/>
    <w:uiPriority w:val="99"/>
    <w:unhideWhenUsed/>
    <w:rPr>
      <w:vertAlign w:val="superscript"/>
    </w:rPr>
  </w:style>
  <w:style w:type="character" w:styleId="Hyperlink">
    <w:name w:val="Hyperlink"/>
    <w:basedOn w:val="DefaultParagraphFont"/>
    <w:uiPriority w:val="99"/>
    <w:unhideWhenUsed/>
    <w:rPr>
      <w:color w:val="0000FF" w:themeColor="hyperlink"/>
      <w:u w:val="single"/>
    </w:rPr>
  </w:style>
  <w:style w:type="table" w:customStyle="1" w:styleId="TableNormal1">
    <w:name w:val="Table Normal1"/>
    <w:qFormat/>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character" w:customStyle="1" w:styleId="EndnoteTextChar">
    <w:name w:val="Endnote Text Char"/>
    <w:basedOn w:val="DefaultParagraphFont"/>
    <w:link w:val="EndnoteText"/>
    <w:uiPriority w:val="99"/>
    <w:semiHidden/>
    <w:rPr>
      <w:sz w:val="20"/>
      <w:szCs w:val="20"/>
    </w:rPr>
  </w:style>
  <w:style w:type="paragraph" w:customStyle="1" w:styleId="Listenabsatz1">
    <w:name w:val="Listenabsatz1"/>
    <w:basedOn w:val="Normal"/>
    <w:uiPriority w:val="34"/>
    <w:qFormat/>
    <w:pPr>
      <w:ind w:left="720"/>
      <w:contextualSpacing/>
    </w:pPr>
  </w:style>
  <w:style w:type="paragraph" w:styleId="ListParagraph">
    <w:name w:val="List Paragraph"/>
    <w:basedOn w:val="Normal"/>
    <w:uiPriority w:val="99"/>
    <w:rsid w:val="00E9143E"/>
    <w:pPr>
      <w:ind w:left="720"/>
      <w:contextualSpacing/>
    </w:pPr>
  </w:style>
  <w:style w:type="paragraph" w:styleId="Footer">
    <w:name w:val="footer"/>
    <w:basedOn w:val="Normal"/>
    <w:link w:val="FooterChar"/>
    <w:uiPriority w:val="99"/>
    <w:unhideWhenUsed/>
    <w:rsid w:val="00E9143E"/>
    <w:pPr>
      <w:tabs>
        <w:tab w:val="center" w:pos="4536"/>
        <w:tab w:val="right" w:pos="9072"/>
      </w:tabs>
    </w:pPr>
  </w:style>
  <w:style w:type="character" w:customStyle="1" w:styleId="FooterChar">
    <w:name w:val="Footer Char"/>
    <w:basedOn w:val="DefaultParagraphFont"/>
    <w:link w:val="Footer"/>
    <w:uiPriority w:val="99"/>
    <w:rsid w:val="00E9143E"/>
    <w:rPr>
      <w:color w:val="000000"/>
      <w:sz w:val="22"/>
      <w:szCs w:val="22"/>
    </w:rPr>
  </w:style>
  <w:style w:type="character" w:styleId="PageNumber">
    <w:name w:val="page number"/>
    <w:basedOn w:val="DefaultParagraphFont"/>
    <w:uiPriority w:val="99"/>
    <w:semiHidden/>
    <w:unhideWhenUsed/>
    <w:rsid w:val="00E9143E"/>
  </w:style>
  <w:style w:type="paragraph" w:styleId="Header">
    <w:name w:val="header"/>
    <w:basedOn w:val="Normal"/>
    <w:link w:val="HeaderChar"/>
    <w:uiPriority w:val="99"/>
    <w:unhideWhenUsed/>
    <w:rsid w:val="00E9143E"/>
    <w:pPr>
      <w:tabs>
        <w:tab w:val="center" w:pos="4536"/>
        <w:tab w:val="right" w:pos="9072"/>
      </w:tabs>
    </w:pPr>
  </w:style>
  <w:style w:type="character" w:customStyle="1" w:styleId="HeaderChar">
    <w:name w:val="Header Char"/>
    <w:basedOn w:val="DefaultParagraphFont"/>
    <w:link w:val="Header"/>
    <w:uiPriority w:val="99"/>
    <w:rsid w:val="00E9143E"/>
    <w:rPr>
      <w:color w:val="000000"/>
      <w:sz w:val="22"/>
      <w:szCs w:val="22"/>
    </w:rPr>
  </w:style>
  <w:style w:type="character" w:customStyle="1" w:styleId="apple-converted-space">
    <w:name w:val="apple-converted-space"/>
    <w:basedOn w:val="DefaultParagraphFont"/>
    <w:rsid w:val="0035143C"/>
  </w:style>
  <w:style w:type="character" w:styleId="Emphasis">
    <w:name w:val="Emphasis"/>
    <w:basedOn w:val="DefaultParagraphFont"/>
    <w:uiPriority w:val="20"/>
    <w:qFormat/>
    <w:rsid w:val="008E0481"/>
    <w:rPr>
      <w:i/>
      <w:iCs/>
    </w:rPr>
  </w:style>
  <w:style w:type="character" w:styleId="FollowedHyperlink">
    <w:name w:val="FollowedHyperlink"/>
    <w:basedOn w:val="DefaultParagraphFont"/>
    <w:uiPriority w:val="99"/>
    <w:semiHidden/>
    <w:unhideWhenUsed/>
    <w:rsid w:val="0021520C"/>
    <w:rPr>
      <w:color w:val="800080" w:themeColor="followedHyperlink"/>
      <w:u w:val="single"/>
    </w:rPr>
  </w:style>
  <w:style w:type="character" w:customStyle="1" w:styleId="UnresolvedMention1">
    <w:name w:val="Unresolved Mention1"/>
    <w:basedOn w:val="DefaultParagraphFont"/>
    <w:uiPriority w:val="99"/>
    <w:semiHidden/>
    <w:unhideWhenUsed/>
    <w:rsid w:val="00FE3D85"/>
    <w:rPr>
      <w:color w:val="808080"/>
      <w:shd w:val="clear" w:color="auto" w:fill="E6E6E6"/>
    </w:rPr>
  </w:style>
  <w:style w:type="paragraph" w:styleId="BalloonText">
    <w:name w:val="Balloon Text"/>
    <w:basedOn w:val="Normal"/>
    <w:link w:val="BalloonTextChar"/>
    <w:uiPriority w:val="99"/>
    <w:semiHidden/>
    <w:unhideWhenUsed/>
    <w:rsid w:val="00492EF9"/>
    <w:rPr>
      <w:sz w:val="18"/>
      <w:szCs w:val="18"/>
    </w:rPr>
  </w:style>
  <w:style w:type="character" w:customStyle="1" w:styleId="BalloonTextChar">
    <w:name w:val="Balloon Text Char"/>
    <w:basedOn w:val="DefaultParagraphFont"/>
    <w:link w:val="BalloonText"/>
    <w:uiPriority w:val="99"/>
    <w:semiHidden/>
    <w:rsid w:val="00492EF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110F91"/>
    <w:rPr>
      <w:sz w:val="18"/>
      <w:szCs w:val="18"/>
    </w:rPr>
  </w:style>
  <w:style w:type="paragraph" w:styleId="CommentText">
    <w:name w:val="annotation text"/>
    <w:basedOn w:val="Normal"/>
    <w:link w:val="CommentTextChar"/>
    <w:uiPriority w:val="99"/>
    <w:semiHidden/>
    <w:unhideWhenUsed/>
    <w:rsid w:val="00110F91"/>
  </w:style>
  <w:style w:type="character" w:customStyle="1" w:styleId="CommentTextChar">
    <w:name w:val="Comment Text Char"/>
    <w:basedOn w:val="DefaultParagraphFont"/>
    <w:link w:val="CommentText"/>
    <w:uiPriority w:val="99"/>
    <w:semiHidden/>
    <w:rsid w:val="00110F9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110F91"/>
    <w:rPr>
      <w:b/>
      <w:bCs/>
      <w:sz w:val="20"/>
      <w:szCs w:val="20"/>
    </w:rPr>
  </w:style>
  <w:style w:type="character" w:customStyle="1" w:styleId="CommentSubjectChar">
    <w:name w:val="Comment Subject Char"/>
    <w:basedOn w:val="CommentTextChar"/>
    <w:link w:val="CommentSubject"/>
    <w:uiPriority w:val="99"/>
    <w:semiHidden/>
    <w:rsid w:val="00110F9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456A6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56A69"/>
    <w:rPr>
      <w:rFonts w:ascii="Courier" w:eastAsia="Times New Roman" w:hAnsi="Courier" w:cs="Times New Roman"/>
    </w:rPr>
  </w:style>
  <w:style w:type="paragraph" w:styleId="Revision">
    <w:name w:val="Revision"/>
    <w:hidden/>
    <w:uiPriority w:val="99"/>
    <w:semiHidden/>
    <w:rsid w:val="006B4B6A"/>
    <w:rPr>
      <w:rFonts w:ascii="Times New Roman" w:eastAsia="Times New Roman" w:hAnsi="Times New Roman" w:cs="Times New Roman"/>
      <w:sz w:val="24"/>
      <w:szCs w:val="24"/>
    </w:rPr>
  </w:style>
  <w:style w:type="table" w:styleId="TableGrid">
    <w:name w:val="Table Grid"/>
    <w:basedOn w:val="TableNormal"/>
    <w:uiPriority w:val="39"/>
    <w:rsid w:val="00947B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99"/>
    <w:rsid w:val="00947B1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47B1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47B1E"/>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99"/>
    <w:rsid w:val="00947B1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4">
    <w:name w:val="Plain Table 4"/>
    <w:basedOn w:val="TableNormal"/>
    <w:uiPriority w:val="99"/>
    <w:rsid w:val="00947B1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unhideWhenUsed/>
    <w:rsid w:val="00601284"/>
    <w:rPr>
      <w:sz w:val="20"/>
      <w:szCs w:val="20"/>
    </w:rPr>
  </w:style>
  <w:style w:type="character" w:customStyle="1" w:styleId="FootnoteTextChar">
    <w:name w:val="Footnote Text Char"/>
    <w:basedOn w:val="DefaultParagraphFont"/>
    <w:link w:val="FootnoteText"/>
    <w:uiPriority w:val="99"/>
    <w:rsid w:val="00601284"/>
    <w:rPr>
      <w:rFonts w:ascii="Times New Roman" w:eastAsia="Times New Roman" w:hAnsi="Times New Roman" w:cs="Times New Roman"/>
    </w:rPr>
  </w:style>
  <w:style w:type="character" w:styleId="FootnoteReference">
    <w:name w:val="footnote reference"/>
    <w:basedOn w:val="DefaultParagraphFont"/>
    <w:uiPriority w:val="99"/>
    <w:unhideWhenUsed/>
    <w:rsid w:val="00601284"/>
    <w:rPr>
      <w:vertAlign w:val="superscript"/>
    </w:rPr>
  </w:style>
  <w:style w:type="paragraph" w:styleId="Caption">
    <w:name w:val="caption"/>
    <w:basedOn w:val="Normal"/>
    <w:next w:val="Normal"/>
    <w:uiPriority w:val="35"/>
    <w:unhideWhenUsed/>
    <w:qFormat/>
    <w:rsid w:val="00FD5178"/>
    <w:pPr>
      <w:spacing w:after="200"/>
    </w:pPr>
    <w:rPr>
      <w:i/>
      <w:iCs/>
      <w:color w:val="1F497D" w:themeColor="text2"/>
      <w:sz w:val="18"/>
      <w:szCs w:val="18"/>
    </w:rPr>
  </w:style>
  <w:style w:type="character" w:customStyle="1" w:styleId="UnresolvedMention">
    <w:name w:val="Unresolved Mention"/>
    <w:basedOn w:val="DefaultParagraphFont"/>
    <w:uiPriority w:val="99"/>
    <w:rsid w:val="009F4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9343">
      <w:bodyDiv w:val="1"/>
      <w:marLeft w:val="0"/>
      <w:marRight w:val="0"/>
      <w:marTop w:val="0"/>
      <w:marBottom w:val="0"/>
      <w:divBdr>
        <w:top w:val="none" w:sz="0" w:space="0" w:color="auto"/>
        <w:left w:val="none" w:sz="0" w:space="0" w:color="auto"/>
        <w:bottom w:val="none" w:sz="0" w:space="0" w:color="auto"/>
        <w:right w:val="none" w:sz="0" w:space="0" w:color="auto"/>
      </w:divBdr>
    </w:div>
    <w:div w:id="498277427">
      <w:bodyDiv w:val="1"/>
      <w:marLeft w:val="0"/>
      <w:marRight w:val="0"/>
      <w:marTop w:val="0"/>
      <w:marBottom w:val="0"/>
      <w:divBdr>
        <w:top w:val="none" w:sz="0" w:space="0" w:color="auto"/>
        <w:left w:val="none" w:sz="0" w:space="0" w:color="auto"/>
        <w:bottom w:val="none" w:sz="0" w:space="0" w:color="auto"/>
        <w:right w:val="none" w:sz="0" w:space="0" w:color="auto"/>
      </w:divBdr>
    </w:div>
    <w:div w:id="693502065">
      <w:bodyDiv w:val="1"/>
      <w:marLeft w:val="0"/>
      <w:marRight w:val="0"/>
      <w:marTop w:val="0"/>
      <w:marBottom w:val="0"/>
      <w:divBdr>
        <w:top w:val="none" w:sz="0" w:space="0" w:color="auto"/>
        <w:left w:val="none" w:sz="0" w:space="0" w:color="auto"/>
        <w:bottom w:val="none" w:sz="0" w:space="0" w:color="auto"/>
        <w:right w:val="none" w:sz="0" w:space="0" w:color="auto"/>
      </w:divBdr>
    </w:div>
    <w:div w:id="758254541">
      <w:bodyDiv w:val="1"/>
      <w:marLeft w:val="0"/>
      <w:marRight w:val="0"/>
      <w:marTop w:val="0"/>
      <w:marBottom w:val="0"/>
      <w:divBdr>
        <w:top w:val="none" w:sz="0" w:space="0" w:color="auto"/>
        <w:left w:val="none" w:sz="0" w:space="0" w:color="auto"/>
        <w:bottom w:val="none" w:sz="0" w:space="0" w:color="auto"/>
        <w:right w:val="none" w:sz="0" w:space="0" w:color="auto"/>
      </w:divBdr>
    </w:div>
    <w:div w:id="885292662">
      <w:bodyDiv w:val="1"/>
      <w:marLeft w:val="0"/>
      <w:marRight w:val="0"/>
      <w:marTop w:val="0"/>
      <w:marBottom w:val="0"/>
      <w:divBdr>
        <w:top w:val="none" w:sz="0" w:space="0" w:color="auto"/>
        <w:left w:val="none" w:sz="0" w:space="0" w:color="auto"/>
        <w:bottom w:val="none" w:sz="0" w:space="0" w:color="auto"/>
        <w:right w:val="none" w:sz="0" w:space="0" w:color="auto"/>
      </w:divBdr>
    </w:div>
    <w:div w:id="1397045363">
      <w:bodyDiv w:val="1"/>
      <w:marLeft w:val="0"/>
      <w:marRight w:val="0"/>
      <w:marTop w:val="0"/>
      <w:marBottom w:val="0"/>
      <w:divBdr>
        <w:top w:val="none" w:sz="0" w:space="0" w:color="auto"/>
        <w:left w:val="none" w:sz="0" w:space="0" w:color="auto"/>
        <w:bottom w:val="none" w:sz="0" w:space="0" w:color="auto"/>
        <w:right w:val="none" w:sz="0" w:space="0" w:color="auto"/>
      </w:divBdr>
    </w:div>
    <w:div w:id="1514882378">
      <w:bodyDiv w:val="1"/>
      <w:marLeft w:val="0"/>
      <w:marRight w:val="0"/>
      <w:marTop w:val="0"/>
      <w:marBottom w:val="0"/>
      <w:divBdr>
        <w:top w:val="none" w:sz="0" w:space="0" w:color="auto"/>
        <w:left w:val="none" w:sz="0" w:space="0" w:color="auto"/>
        <w:bottom w:val="none" w:sz="0" w:space="0" w:color="auto"/>
        <w:right w:val="none" w:sz="0" w:space="0" w:color="auto"/>
      </w:divBdr>
    </w:div>
    <w:div w:id="1588804985">
      <w:bodyDiv w:val="1"/>
      <w:marLeft w:val="0"/>
      <w:marRight w:val="0"/>
      <w:marTop w:val="0"/>
      <w:marBottom w:val="0"/>
      <w:divBdr>
        <w:top w:val="none" w:sz="0" w:space="0" w:color="auto"/>
        <w:left w:val="none" w:sz="0" w:space="0" w:color="auto"/>
        <w:bottom w:val="none" w:sz="0" w:space="0" w:color="auto"/>
        <w:right w:val="none" w:sz="0" w:space="0" w:color="auto"/>
      </w:divBdr>
    </w:div>
    <w:div w:id="2035381369">
      <w:bodyDiv w:val="1"/>
      <w:marLeft w:val="0"/>
      <w:marRight w:val="0"/>
      <w:marTop w:val="0"/>
      <w:marBottom w:val="0"/>
      <w:divBdr>
        <w:top w:val="none" w:sz="0" w:space="0" w:color="auto"/>
        <w:left w:val="none" w:sz="0" w:space="0" w:color="auto"/>
        <w:bottom w:val="none" w:sz="0" w:space="0" w:color="auto"/>
        <w:right w:val="none" w:sz="0" w:space="0" w:color="auto"/>
      </w:divBdr>
    </w:div>
    <w:div w:id="2077969988">
      <w:bodyDiv w:val="1"/>
      <w:marLeft w:val="0"/>
      <w:marRight w:val="0"/>
      <w:marTop w:val="0"/>
      <w:marBottom w:val="0"/>
      <w:divBdr>
        <w:top w:val="none" w:sz="0" w:space="0" w:color="auto"/>
        <w:left w:val="none" w:sz="0" w:space="0" w:color="auto"/>
        <w:bottom w:val="none" w:sz="0" w:space="0" w:color="auto"/>
        <w:right w:val="none" w:sz="0" w:space="0" w:color="auto"/>
      </w:divBdr>
    </w:div>
    <w:div w:id="210410756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24" Type="http://schemas.microsoft.com/office/2016/09/relationships/commentsIds" Target="commentsId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stanford.edu/~jdegen/68_modals_freeproduction/modals.html" TargetMode="External"/><Relationship Id="rId4" Type="http://schemas.openxmlformats.org/officeDocument/2006/relationships/hyperlink" Target="http://stanford.edu/~jdegen/71_modals_forced_production/modals.html" TargetMode="External"/><Relationship Id="rId5" Type="http://schemas.openxmlformats.org/officeDocument/2006/relationships/hyperlink" Target="http://web.stanford.edu/~jdegen/cgi-bin/3_dp_production/modals.html" TargetMode="External"/><Relationship Id="rId6" Type="http://schemas.openxmlformats.org/officeDocument/2006/relationships/hyperlink" Target="http://stanford.edu/~jdegen/72_modals_comprehension_evidence_room/modals.html" TargetMode="External"/><Relationship Id="rId7" Type="http://schemas.openxmlformats.org/officeDocument/2006/relationships/hyperlink" Target="http://web.stanford.edu/~jdegen/cgi-bin/2_dp_comprehension_listenerbelief/modals.html" TargetMode="External"/><Relationship Id="rId8" Type="http://schemas.openxmlformats.org/officeDocument/2006/relationships/hyperlink" Target="http://stanford.edu/~jdegen/80_modals_comprehension_speakerbelief/modals.html" TargetMode="External"/><Relationship Id="rId9" Type="http://schemas.openxmlformats.org/officeDocument/2006/relationships/hyperlink" Target="http://web.stanford.edu/~jdegen/cgi-bin/1_dp_comprehension_speakerbelief/discourse_particles.html" TargetMode="External"/><Relationship Id="rId1" Type="http://schemas.openxmlformats.org/officeDocument/2006/relationships/hyperlink" Target="http://stanford.edu/~jdegen/1_evidence_directness/evidence.html" TargetMode="External"/><Relationship Id="rId2" Type="http://schemas.openxmlformats.org/officeDocument/2006/relationships/hyperlink" Target="http://web.stanford.edu/~jdegen/cgi-bin/4_dp_priors_evidencestrength/evid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EFB194-654F-F54E-980D-0F798131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9263</Words>
  <Characters>52805</Characters>
  <Application>Microsoft Macintosh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2</cp:revision>
  <cp:lastPrinted>2018-02-05T17:14:00Z</cp:lastPrinted>
  <dcterms:created xsi:type="dcterms:W3CDTF">2018-11-13T09:52:00Z</dcterms:created>
  <dcterms:modified xsi:type="dcterms:W3CDTF">2018-11-13T09:52:00Z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