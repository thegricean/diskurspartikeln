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96363D">
      <w:pPr>
        <w:jc w:val="center"/>
        <w:rPr>
          <w:b/>
          <w:color w:val="000000" w:themeColor="text1"/>
          <w:sz w:val="36"/>
          <w:szCs w:val="36"/>
          <w:lang w:val="en-US"/>
        </w:rPr>
      </w:pPr>
      <w:r w:rsidRPr="00644167">
        <w:rPr>
          <w:b/>
          <w:color w:val="000000" w:themeColor="text1"/>
          <w:sz w:val="36"/>
          <w:szCs w:val="36"/>
          <w:lang w:val="en-US"/>
        </w:rPr>
        <w:t>Definitely, maybe:</w:t>
      </w:r>
    </w:p>
    <w:p w14:paraId="3A7C8D61" w14:textId="5D93A053"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ins w:id="0" w:author="Microsoft Office-Anwender" w:date="2018-02-21T17:01:00Z">
        <w:r w:rsidR="00F63A2E">
          <w:rPr>
            <w:b/>
            <w:color w:val="000000" w:themeColor="text1"/>
            <w:sz w:val="36"/>
            <w:szCs w:val="36"/>
            <w:lang w:val="en-US"/>
          </w:rPr>
          <w:t xml:space="preserve">the pragmatics of </w:t>
        </w:r>
      </w:ins>
      <w:del w:id="1" w:author="Microsoft Office-Anwender" w:date="2018-02-21T17:01:00Z">
        <w:r w:rsidR="007F786A" w:rsidDel="00F63A2E">
          <w:rPr>
            <w:b/>
            <w:color w:val="000000" w:themeColor="text1"/>
            <w:sz w:val="36"/>
            <w:szCs w:val="36"/>
            <w:lang w:val="en-US"/>
          </w:rPr>
          <w:delText xml:space="preserve">lexical </w:delText>
        </w:r>
      </w:del>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392A68BF"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ins w:id="2" w:author="Microsoft Office-Anwender" w:date="2018-02-21T17:03:00Z">
        <w:r w:rsidR="00273B8E">
          <w:rPr>
            <w:color w:val="000000" w:themeColor="text1"/>
            <w:lang w:val="en-US"/>
          </w:rPr>
          <w:t xml:space="preserve">and pragmatics </w:t>
        </w:r>
      </w:ins>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starting point for approaching theoretical debates on the nature of evid</w:t>
      </w:r>
      <w:r w:rsidR="0020496E">
        <w:rPr>
          <w:color w:val="000000" w:themeColor="text1"/>
          <w:lang w:val="en-US"/>
        </w:rPr>
        <w:t xml:space="preserve">ential expressions </w:t>
      </w:r>
      <w:r w:rsidR="00F447E9">
        <w:rPr>
          <w:color w:val="000000" w:themeColor="text1"/>
          <w:lang w:val="en-US"/>
        </w:rPr>
        <w:t xml:space="preserve">from an experimental </w:t>
      </w:r>
      <w:ins w:id="3" w:author="Microsoft Office-Anwender" w:date="2018-02-21T17:04:00Z">
        <w:r w:rsidR="00273B8E">
          <w:rPr>
            <w:color w:val="000000" w:themeColor="text1"/>
            <w:lang w:val="en-US"/>
          </w:rPr>
          <w:t xml:space="preserve">and context-oriented </w:t>
        </w:r>
      </w:ins>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44167">
      <w:pPr>
        <w:jc w:val="both"/>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44167">
      <w:pPr>
        <w:pStyle w:val="ListParagraph"/>
        <w:ind w:left="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5174E889"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40C8745"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p>
    <w:p w14:paraId="4D51F31A" w14:textId="77777777" w:rsidR="004D7093" w:rsidRDefault="004D7093" w:rsidP="004D7093">
      <w:pPr>
        <w:jc w:val="both"/>
        <w:rPr>
          <w:color w:val="000000" w:themeColor="text1"/>
          <w:lang w:val="en-US"/>
        </w:rPr>
      </w:pPr>
    </w:p>
    <w:p w14:paraId="5BE80A7B" w14:textId="77777777" w:rsidR="00356E5C" w:rsidRPr="00937991" w:rsidRDefault="00356E5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356E5C">
      <w:pPr>
        <w:autoSpaceDE w:val="0"/>
        <w:autoSpaceDN w:val="0"/>
        <w:adjustRightInd w:val="0"/>
        <w:jc w:val="both"/>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w:t>
      </w:r>
      <w:r w:rsidR="00356E5C" w:rsidRPr="00937991">
        <w:rPr>
          <w:color w:val="000000" w:themeColor="text1"/>
          <w:lang w:val="en-US"/>
        </w:rPr>
        <w:lastRenderedPageBreak/>
        <w:t xml:space="preserve">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372013">
      <w:pPr>
        <w:autoSpaceDE w:val="0"/>
        <w:autoSpaceDN w:val="0"/>
        <w:adjustRightInd w:val="0"/>
        <w:ind w:left="560" w:hanging="560"/>
        <w:jc w:val="both"/>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372013">
      <w:pPr>
        <w:autoSpaceDE w:val="0"/>
        <w:autoSpaceDN w:val="0"/>
        <w:adjustRightInd w:val="0"/>
        <w:jc w:val="both"/>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3EAF4E2B"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w:t>
      </w:r>
      <w:proofErr w:type="spellStart"/>
      <w:r w:rsidR="00405CB9">
        <w:rPr>
          <w:color w:val="000000" w:themeColor="text1"/>
          <w:lang w:val="en-US"/>
        </w:rPr>
        <w:t>Matthewson</w:t>
      </w:r>
      <w:proofErr w:type="spellEnd"/>
      <w:r w:rsidR="00405CB9">
        <w:rPr>
          <w:color w:val="000000" w:themeColor="text1"/>
          <w:lang w:val="en-US"/>
        </w:rPr>
        <w:t xml:space="preserve">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lastRenderedPageBreak/>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w:t>
      </w:r>
      <w:proofErr w:type="spellStart"/>
      <w:r w:rsidR="00405CB9">
        <w:rPr>
          <w:color w:val="000000" w:themeColor="text1"/>
          <w:lang w:val="en-US"/>
        </w:rPr>
        <w:t>presuppositional</w:t>
      </w:r>
      <w:proofErr w:type="spellEnd"/>
      <w:r w:rsidR="00405CB9">
        <w:rPr>
          <w:color w:val="000000" w:themeColor="text1"/>
          <w:lang w:val="en-US"/>
        </w:rPr>
        <w:t xml:space="preserve">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 xml:space="preserve">others claim that it can be accounted for by </w:t>
      </w:r>
      <w:proofErr w:type="spellStart"/>
      <w:r w:rsidR="00405CB9">
        <w:rPr>
          <w:color w:val="000000" w:themeColor="text1"/>
          <w:lang w:val="en-US"/>
        </w:rPr>
        <w:t>Gricean</w:t>
      </w:r>
      <w:proofErr w:type="spellEnd"/>
      <w:r w:rsidR="00405CB9">
        <w:rPr>
          <w:color w:val="000000" w:themeColor="text1"/>
          <w:lang w:val="en-US"/>
        </w:rPr>
        <w:t xml:space="preserve">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 xml:space="preserve">conversational </w:t>
      </w:r>
      <w:proofErr w:type="spellStart"/>
      <w:r w:rsidR="00B106F3" w:rsidRPr="00937991">
        <w:rPr>
          <w:color w:val="000000" w:themeColor="text1"/>
          <w:lang w:val="en-US"/>
        </w:rPr>
        <w:t>implicature</w:t>
      </w:r>
      <w:proofErr w:type="spellEnd"/>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3BB7E57D"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decide between all </w:t>
      </w:r>
      <w:r>
        <w:rPr>
          <w:color w:val="000000" w:themeColor="text1"/>
          <w:lang w:val="en-US"/>
        </w:rPr>
        <w:t>of these</w:t>
      </w:r>
      <w:r w:rsidR="00B106F3">
        <w:rPr>
          <w:color w:val="000000" w:themeColor="text1"/>
          <w:lang w:val="en-US"/>
        </w:rPr>
        <w:t xml:space="preserve"> 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 xml:space="preserve">raise the issue of what kind of evidence (let’s say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466BA9">
      <w:pPr>
        <w:autoSpaceDE w:val="0"/>
        <w:autoSpaceDN w:val="0"/>
        <w:adjustRightInd w:val="0"/>
        <w:jc w:val="both"/>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Trotzke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4CBA418A"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del w:id="4" w:author="Microsoft Office-Anwender" w:date="2018-02-27T10:02:00Z">
        <w:r w:rsidDel="00370A0C">
          <w:rPr>
            <w:color w:val="000000" w:themeColor="text1"/>
            <w:lang w:val="en-US"/>
          </w:rPr>
          <w:delText xml:space="preserve"> </w:delText>
        </w:r>
        <w:r w:rsidR="00FB1B0F" w:rsidDel="00370A0C">
          <w:rPr>
            <w:color w:val="000000" w:themeColor="text1"/>
            <w:lang w:val="en-US"/>
          </w:rPr>
          <w:delText xml:space="preserve">(7a), </w:delText>
        </w:r>
        <w:r w:rsidDel="00370A0C">
          <w:rPr>
            <w:color w:val="000000" w:themeColor="text1"/>
            <w:lang w:val="en-US"/>
          </w:rPr>
          <w:delText xml:space="preserve">and </w:delText>
        </w:r>
        <w:commentRangeStart w:id="5"/>
        <w:r w:rsidDel="00370A0C">
          <w:rPr>
            <w:color w:val="000000" w:themeColor="text1"/>
            <w:lang w:val="en-US"/>
          </w:rPr>
          <w:delText xml:space="preserve">they cannot be </w:delText>
        </w:r>
        <w:r w:rsidRPr="00937991" w:rsidDel="00370A0C">
          <w:rPr>
            <w:color w:val="000000" w:themeColor="text1"/>
            <w:lang w:val="en-US"/>
          </w:rPr>
          <w:delText>combined with o</w:delText>
        </w:r>
        <w:r w:rsidDel="00370A0C">
          <w:rPr>
            <w:color w:val="000000" w:themeColor="text1"/>
            <w:lang w:val="en-US"/>
          </w:rPr>
          <w:delText>ther elements of the same type</w:delText>
        </w:r>
        <w:r w:rsidR="00FB1B0F" w:rsidDel="00370A0C">
          <w:rPr>
            <w:color w:val="000000" w:themeColor="text1"/>
            <w:lang w:val="en-US"/>
          </w:rPr>
          <w:delText xml:space="preserve"> (7b)</w:delText>
        </w:r>
        <w:commentRangeEnd w:id="5"/>
        <w:r w:rsidR="00110F91" w:rsidDel="00370A0C">
          <w:rPr>
            <w:rStyle w:val="CommentReference"/>
          </w:rPr>
          <w:commentReference w:id="5"/>
        </w:r>
      </w:del>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47FE14F1"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ins w:id="6" w:author="Microsoft Office-Anwender" w:date="2018-02-27T10:03:00Z">
        <w:del w:id="7" w:author="Microsoft Office User" w:date="2018-03-01T08:15:00Z">
          <w:r w:rsidR="00702348" w:rsidDel="00603974">
            <w:rPr>
              <w:rFonts w:eastAsia="Arial"/>
              <w:color w:val="000000" w:themeColor="text1"/>
              <w:lang w:val="en-US"/>
            </w:rPr>
            <w:delText xml:space="preserve">Note that </w:delText>
          </w:r>
        </w:del>
      </w:ins>
      <w:ins w:id="8" w:author="Microsoft Office User" w:date="2018-03-01T08:15:00Z">
        <w:r w:rsidR="00603974">
          <w:rPr>
            <w:rFonts w:eastAsia="Arial"/>
            <w:color w:val="000000" w:themeColor="text1"/>
            <w:lang w:val="en-US"/>
          </w:rPr>
          <w:t>M</w:t>
        </w:r>
      </w:ins>
      <w:ins w:id="9" w:author="Microsoft Office-Anwender" w:date="2018-02-27T10:03:00Z">
        <w:del w:id="10" w:author="Microsoft Office User" w:date="2018-03-01T08:15:00Z">
          <w:r w:rsidR="00702348" w:rsidDel="00603974">
            <w:rPr>
              <w:rFonts w:eastAsia="Arial"/>
              <w:color w:val="000000" w:themeColor="text1"/>
              <w:lang w:val="en-US"/>
            </w:rPr>
            <w:delText>m</w:delText>
          </w:r>
        </w:del>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ins>
      <w:ins w:id="11" w:author="Microsoft Office-Anwender" w:date="2018-02-27T10:13:00Z">
        <w:r w:rsidR="00B50613">
          <w:rPr>
            <w:rFonts w:eastAsia="Arial"/>
            <w:color w:val="000000" w:themeColor="text1"/>
            <w:lang w:val="en-US"/>
          </w:rPr>
          <w:t xml:space="preserve">discussed </w:t>
        </w:r>
      </w:ins>
      <w:ins w:id="12" w:author="Microsoft Office-Anwender" w:date="2018-02-27T10:03:00Z">
        <w:r w:rsidR="00702348">
          <w:rPr>
            <w:rFonts w:eastAsia="Arial"/>
            <w:color w:val="000000" w:themeColor="text1"/>
            <w:lang w:val="en-US"/>
          </w:rPr>
          <w:t xml:space="preserve">by Ernst (2007) and many others. </w:t>
        </w:r>
      </w:ins>
      <w:commentRangeStart w:id="13"/>
      <w:del w:id="14" w:author="Microsoft Office-Anwender" w:date="2018-02-27T10:03:00Z">
        <w:r w:rsidR="000042D3" w:rsidDel="00702348">
          <w:rPr>
            <w:rFonts w:eastAsia="Arial"/>
            <w:color w:val="000000" w:themeColor="text1"/>
            <w:lang w:val="en-US"/>
          </w:rPr>
          <w:delText xml:space="preserve">It </w:delText>
        </w:r>
        <w:r w:rsidR="003478AC" w:rsidDel="00702348">
          <w:rPr>
            <w:rFonts w:eastAsia="Arial"/>
            <w:color w:val="000000" w:themeColor="text1"/>
            <w:lang w:val="en-US"/>
          </w:rPr>
          <w:delText xml:space="preserve">remains </w:delText>
        </w:r>
        <w:r w:rsidR="000042D3" w:rsidDel="00702348">
          <w:rPr>
            <w:rFonts w:eastAsia="Arial"/>
            <w:color w:val="000000" w:themeColor="text1"/>
            <w:lang w:val="en-US"/>
          </w:rPr>
          <w:delText>controversial to conclude</w:delText>
        </w:r>
        <w:r w:rsidR="007C74D9" w:rsidDel="00702348">
          <w:rPr>
            <w:rFonts w:eastAsia="Arial"/>
            <w:color w:val="000000" w:themeColor="text1"/>
            <w:lang w:val="en-US"/>
          </w:rPr>
          <w:delText xml:space="preserve"> that </w:delText>
        </w:r>
        <w:r w:rsidR="007C74D9" w:rsidRPr="00937991" w:rsidDel="00702348">
          <w:rPr>
            <w:rFonts w:eastAsia="Arial"/>
            <w:i/>
            <w:iCs/>
            <w:color w:val="000000" w:themeColor="text1"/>
            <w:lang w:val="en-US"/>
          </w:rPr>
          <w:delText>wohl</w:delText>
        </w:r>
        <w:r w:rsidR="007C74D9" w:rsidDel="00702348">
          <w:rPr>
            <w:rFonts w:eastAsia="Arial"/>
            <w:color w:val="000000" w:themeColor="text1"/>
            <w:lang w:val="en-US"/>
          </w:rPr>
          <w:delText xml:space="preserve"> </w:delText>
        </w:r>
        <w:r w:rsidR="000042D3" w:rsidDel="00702348">
          <w:rPr>
            <w:rFonts w:eastAsia="Arial"/>
            <w:color w:val="000000" w:themeColor="text1"/>
            <w:lang w:val="en-US"/>
          </w:rPr>
          <w:delText xml:space="preserve">contrasts with modal means </w:delText>
        </w:r>
        <w:r w:rsidR="00DE0F88" w:rsidDel="00702348">
          <w:rPr>
            <w:rFonts w:eastAsia="Arial"/>
            <w:color w:val="000000" w:themeColor="text1"/>
            <w:lang w:val="en-US"/>
          </w:rPr>
          <w:delText>(</w:delText>
        </w:r>
        <w:r w:rsidR="000042D3" w:rsidDel="00702348">
          <w:rPr>
            <w:rFonts w:eastAsia="Arial"/>
            <w:color w:val="000000" w:themeColor="text1"/>
            <w:lang w:val="en-US"/>
          </w:rPr>
          <w:delText xml:space="preserve">such </w:delText>
        </w:r>
        <w:r w:rsidR="00543C45" w:rsidDel="00702348">
          <w:rPr>
            <w:rFonts w:eastAsia="Arial"/>
            <w:color w:val="000000" w:themeColor="text1"/>
            <w:lang w:val="en-US"/>
          </w:rPr>
          <w:delText xml:space="preserve">as sentence adverbs or </w:delText>
        </w:r>
        <w:r w:rsidR="00CF3389" w:rsidDel="00702348">
          <w:rPr>
            <w:rFonts w:eastAsia="Arial"/>
            <w:color w:val="000000" w:themeColor="text1"/>
            <w:lang w:val="en-US"/>
          </w:rPr>
          <w:delText xml:space="preserve">epistemic </w:delText>
        </w:r>
        <w:r w:rsidR="00CF3389" w:rsidRPr="00CF3389" w:rsidDel="00702348">
          <w:rPr>
            <w:rFonts w:eastAsia="Arial"/>
            <w:i/>
            <w:color w:val="000000" w:themeColor="text1"/>
            <w:lang w:val="en-US"/>
          </w:rPr>
          <w:delText>must</w:delText>
        </w:r>
        <w:r w:rsidR="00DE0F88" w:rsidRPr="00E23CF6" w:rsidDel="00702348">
          <w:rPr>
            <w:rFonts w:eastAsia="Arial"/>
            <w:color w:val="000000" w:themeColor="text1"/>
            <w:lang w:val="en-US"/>
          </w:rPr>
          <w:delText>)</w:delText>
        </w:r>
        <w:r w:rsidR="00CF3389" w:rsidDel="00702348">
          <w:rPr>
            <w:rFonts w:eastAsia="Arial"/>
            <w:color w:val="000000" w:themeColor="text1"/>
            <w:lang w:val="en-US"/>
          </w:rPr>
          <w:delText xml:space="preserve"> in not forming </w:delText>
        </w:r>
        <w:r w:rsidR="000042D3" w:rsidDel="00702348">
          <w:rPr>
            <w:rFonts w:eastAsia="Arial"/>
            <w:color w:val="000000" w:themeColor="text1"/>
            <w:lang w:val="en-US"/>
          </w:rPr>
          <w:delText>part of the proposition</w:delText>
        </w:r>
        <w:r w:rsidR="00DE0F88" w:rsidDel="00702348">
          <w:rPr>
            <w:rFonts w:eastAsia="Arial"/>
            <w:color w:val="000000" w:themeColor="text1"/>
            <w:lang w:val="en-US"/>
          </w:rPr>
          <w:delText>;</w:delText>
        </w:r>
        <w:r w:rsidR="000042D3" w:rsidDel="00702348">
          <w:rPr>
            <w:rFonts w:eastAsia="Arial"/>
            <w:color w:val="000000" w:themeColor="text1"/>
            <w:lang w:val="en-US"/>
          </w:rPr>
          <w:delText xml:space="preserve"> </w:delText>
        </w:r>
        <w:r w:rsidR="00CF3389" w:rsidDel="00702348">
          <w:rPr>
            <w:rFonts w:eastAsia="Arial"/>
            <w:color w:val="000000" w:themeColor="text1"/>
            <w:lang w:val="en-US"/>
          </w:rPr>
          <w:delText xml:space="preserve">this </w:delText>
        </w:r>
        <w:r w:rsidR="003478AC" w:rsidDel="00702348">
          <w:rPr>
            <w:rFonts w:eastAsia="Arial"/>
            <w:color w:val="000000" w:themeColor="text1"/>
            <w:lang w:val="en-US"/>
          </w:rPr>
          <w:delText>conclusion would be</w:delText>
        </w:r>
        <w:r w:rsidR="00CF3389" w:rsidDel="00702348">
          <w:rPr>
            <w:rFonts w:eastAsia="Arial"/>
            <w:color w:val="000000" w:themeColor="text1"/>
            <w:lang w:val="en-US"/>
          </w:rPr>
          <w:delText xml:space="preserve"> based on the assumption that </w:delText>
        </w:r>
        <w:r w:rsidR="000042D3" w:rsidDel="00702348">
          <w:rPr>
            <w:rFonts w:eastAsia="Arial"/>
            <w:color w:val="000000" w:themeColor="text1"/>
            <w:lang w:val="en-US"/>
          </w:rPr>
          <w:delText>the evidential component of</w:delText>
        </w:r>
        <w:r w:rsidR="00CF3389" w:rsidDel="00702348">
          <w:rPr>
            <w:rFonts w:eastAsia="Arial"/>
            <w:color w:val="000000" w:themeColor="text1"/>
            <w:lang w:val="en-US"/>
          </w:rPr>
          <w:delText xml:space="preserve"> </w:delText>
        </w:r>
        <w:r w:rsidR="000042D3" w:rsidRPr="00543C45" w:rsidDel="00702348">
          <w:rPr>
            <w:rFonts w:eastAsia="Arial"/>
            <w:i/>
            <w:color w:val="000000" w:themeColor="text1"/>
            <w:lang w:val="en-US"/>
          </w:rPr>
          <w:delText>must</w:delText>
        </w:r>
        <w:r w:rsidR="000042D3" w:rsidDel="00702348">
          <w:rPr>
            <w:rFonts w:eastAsia="Arial"/>
            <w:color w:val="000000" w:themeColor="text1"/>
            <w:lang w:val="en-US"/>
          </w:rPr>
          <w:delText xml:space="preserve"> </w:delText>
        </w:r>
        <w:r w:rsidR="00543C45" w:rsidDel="00702348">
          <w:rPr>
            <w:rFonts w:eastAsia="Arial"/>
            <w:color w:val="000000" w:themeColor="text1"/>
            <w:lang w:val="en-US"/>
          </w:rPr>
          <w:delText xml:space="preserve">and also the </w:delText>
        </w:r>
        <w:r w:rsidR="00D33979" w:rsidDel="00702348">
          <w:rPr>
            <w:rFonts w:eastAsia="Arial"/>
            <w:color w:val="000000" w:themeColor="text1"/>
            <w:lang w:val="en-US"/>
          </w:rPr>
          <w:delText xml:space="preserve">epistemic </w:delText>
        </w:r>
        <w:r w:rsidR="00543C45" w:rsidDel="00702348">
          <w:rPr>
            <w:rFonts w:eastAsia="Arial"/>
            <w:color w:val="000000" w:themeColor="text1"/>
            <w:lang w:val="en-US"/>
          </w:rPr>
          <w:delText xml:space="preserve">contribution by adverbs </w:delText>
        </w:r>
        <w:r w:rsidR="000042D3" w:rsidDel="00702348">
          <w:rPr>
            <w:rFonts w:eastAsia="Arial"/>
            <w:color w:val="000000" w:themeColor="text1"/>
            <w:lang w:val="en-US"/>
          </w:rPr>
          <w:delText xml:space="preserve">is part of the truth-conditional content of the clause, </w:delText>
        </w:r>
        <w:r w:rsidR="003478AC" w:rsidDel="00702348">
          <w:rPr>
            <w:rFonts w:eastAsia="Arial"/>
            <w:color w:val="000000" w:themeColor="text1"/>
            <w:lang w:val="en-US"/>
          </w:rPr>
          <w:delText>which is not clear (</w:delText>
        </w:r>
        <w:r w:rsidR="000042D3" w:rsidDel="00702348">
          <w:rPr>
            <w:rFonts w:eastAsia="Arial"/>
            <w:color w:val="000000" w:themeColor="text1"/>
            <w:lang w:val="en-US"/>
          </w:rPr>
          <w:delText xml:space="preserve">see </w:delText>
        </w:r>
        <w:r w:rsidR="00CF3389" w:rsidDel="00702348">
          <w:rPr>
            <w:rFonts w:eastAsia="Arial"/>
            <w:color w:val="000000" w:themeColor="text1"/>
            <w:lang w:val="en-US"/>
          </w:rPr>
          <w:delText xml:space="preserve">our sketch </w:delText>
        </w:r>
        <w:r w:rsidR="000042D3" w:rsidDel="00702348">
          <w:rPr>
            <w:rFonts w:eastAsia="Arial"/>
            <w:color w:val="000000" w:themeColor="text1"/>
            <w:lang w:val="en-US"/>
          </w:rPr>
          <w:delText>above</w:delText>
        </w:r>
        <w:r w:rsidR="00D2081F" w:rsidDel="00702348">
          <w:rPr>
            <w:rFonts w:eastAsia="Arial"/>
            <w:color w:val="000000" w:themeColor="text1"/>
            <w:lang w:val="en-US"/>
          </w:rPr>
          <w:delText xml:space="preserve"> and Ernst 2007</w:delText>
        </w:r>
        <w:r w:rsidR="00543C45" w:rsidDel="00702348">
          <w:rPr>
            <w:rFonts w:eastAsia="Arial"/>
            <w:color w:val="000000" w:themeColor="text1"/>
            <w:lang w:val="en-US"/>
          </w:rPr>
          <w:delText xml:space="preserve"> on </w:delText>
        </w:r>
        <w:r w:rsidR="00D33979" w:rsidRPr="00937991" w:rsidDel="00702348">
          <w:rPr>
            <w:color w:val="000000" w:themeColor="text1"/>
            <w:lang w:val="en-US"/>
          </w:rPr>
          <w:delText xml:space="preserve">non-truth-functional </w:delText>
        </w:r>
        <w:r w:rsidR="00D33979" w:rsidDel="00702348">
          <w:rPr>
            <w:color w:val="000000" w:themeColor="text1"/>
            <w:lang w:val="en-US"/>
          </w:rPr>
          <w:delText xml:space="preserve">views on </w:delText>
        </w:r>
        <w:r w:rsidR="00543C45" w:rsidDel="00702348">
          <w:rPr>
            <w:rFonts w:eastAsia="Arial"/>
            <w:color w:val="000000" w:themeColor="text1"/>
            <w:lang w:val="en-US"/>
          </w:rPr>
          <w:delText>sentence adverbs</w:delText>
        </w:r>
        <w:r w:rsidR="000042D3" w:rsidDel="00702348">
          <w:rPr>
            <w:rFonts w:eastAsia="Arial"/>
            <w:color w:val="000000" w:themeColor="text1"/>
            <w:lang w:val="en-US"/>
          </w:rPr>
          <w:delText>)</w:delText>
        </w:r>
        <w:r w:rsidR="00543C45" w:rsidDel="00702348">
          <w:rPr>
            <w:rFonts w:eastAsia="Arial"/>
            <w:color w:val="000000" w:themeColor="text1"/>
            <w:lang w:val="en-US"/>
          </w:rPr>
          <w:delText>.</w:delText>
        </w:r>
        <w:r w:rsidR="00565648" w:rsidDel="00702348">
          <w:rPr>
            <w:rFonts w:eastAsia="Arial"/>
            <w:color w:val="000000" w:themeColor="text1"/>
            <w:lang w:val="en-US"/>
          </w:rPr>
          <w:delText xml:space="preserve"> </w:delText>
        </w:r>
        <w:commentRangeEnd w:id="13"/>
        <w:r w:rsidR="00D91EF3" w:rsidDel="00702348">
          <w:rPr>
            <w:rStyle w:val="CommentReference"/>
          </w:rPr>
          <w:commentReference w:id="13"/>
        </w:r>
      </w:del>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 xml:space="preserve">the </w:t>
      </w:r>
      <w:commentRangeStart w:id="15"/>
      <w:r w:rsidR="00565648">
        <w:rPr>
          <w:color w:val="000000" w:themeColor="text1"/>
          <w:lang w:val="en-US"/>
        </w:rPr>
        <w:t>affinities</w:t>
      </w:r>
      <w:r w:rsidR="00565648" w:rsidRPr="00937991">
        <w:rPr>
          <w:color w:val="000000" w:themeColor="text1"/>
          <w:lang w:val="en-US"/>
        </w:rPr>
        <w:t xml:space="preserve"> </w:t>
      </w:r>
      <w:commentRangeEnd w:id="15"/>
      <w:r w:rsidR="00DE0F88">
        <w:rPr>
          <w:rStyle w:val="CommentReference"/>
        </w:rPr>
        <w:commentReference w:id="15"/>
      </w:r>
      <w:r w:rsidR="00565648" w:rsidRPr="00937991">
        <w:rPr>
          <w:color w:val="000000" w:themeColor="text1"/>
          <w:lang w:val="en-US"/>
        </w:rPr>
        <w:t xml:space="preserve">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commentRangeStart w:id="16"/>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commentRangeEnd w:id="16"/>
      <w:r w:rsidR="00E13E13">
        <w:rPr>
          <w:rStyle w:val="CommentReference"/>
        </w:rPr>
        <w:commentReference w:id="16"/>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72AC64A5"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ins w:id="17" w:author="Microsoft Office-Anwender" w:date="2018-02-27T10:04:00Z">
        <w:r w:rsidR="003B3ECA">
          <w:rPr>
            <w:color w:val="000000" w:themeColor="text1"/>
            <w:lang w:val="en-US"/>
          </w:rPr>
          <w:t xml:space="preserve">comparing </w:t>
        </w:r>
      </w:ins>
      <w:del w:id="18" w:author="Microsoft Office-Anwender" w:date="2018-02-27T10:04:00Z">
        <w:r w:rsidDel="003B3ECA">
          <w:rPr>
            <w:color w:val="000000" w:themeColor="text1"/>
            <w:lang w:val="en-US"/>
          </w:rPr>
          <w:delText xml:space="preserve">examining </w:delText>
        </w:r>
      </w:del>
      <w:r>
        <w:rPr>
          <w:color w:val="000000" w:themeColor="text1"/>
          <w:lang w:val="en-US"/>
        </w:rPr>
        <w:t xml:space="preserve">the </w:t>
      </w:r>
      <w:commentRangeStart w:id="19"/>
      <w:r>
        <w:rPr>
          <w:color w:val="000000" w:themeColor="text1"/>
          <w:lang w:val="en-US"/>
        </w:rPr>
        <w:t>theoretically</w:t>
      </w:r>
      <w:ins w:id="20" w:author="GS" w:date="2018-02-24T12:52:00Z">
        <w:r w:rsidR="00831389">
          <w:rPr>
            <w:color w:val="000000" w:themeColor="text1"/>
            <w:lang w:val="en-US"/>
          </w:rPr>
          <w:t>-</w:t>
        </w:r>
      </w:ins>
      <w:del w:id="21" w:author="GS" w:date="2018-02-24T12:52:00Z">
        <w:r w:rsidDel="00831389">
          <w:rPr>
            <w:color w:val="000000" w:themeColor="text1"/>
            <w:lang w:val="en-US"/>
          </w:rPr>
          <w:delText xml:space="preserve"> </w:delText>
        </w:r>
      </w:del>
      <w:r>
        <w:rPr>
          <w:color w:val="000000" w:themeColor="text1"/>
          <w:lang w:val="en-US"/>
        </w:rPr>
        <w:t xml:space="preserve">challenging devices </w:t>
      </w:r>
      <w:commentRangeEnd w:id="19"/>
      <w:r w:rsidR="00D91EF3">
        <w:rPr>
          <w:rStyle w:val="CommentReference"/>
        </w:rPr>
        <w:commentReference w:id="19"/>
      </w:r>
      <w:r>
        <w:rPr>
          <w:color w:val="000000" w:themeColor="text1"/>
          <w:lang w:val="en-US"/>
        </w:rPr>
        <w:t>introduced in Section 1.1 and 1.2</w:t>
      </w:r>
      <w:ins w:id="22" w:author="GS" w:date="2018-02-24T12:52:00Z">
        <w:del w:id="23" w:author="Microsoft Office-Anwender" w:date="2018-02-27T10:04:00Z">
          <w:r w:rsidR="00831389" w:rsidDel="003B3ECA">
            <w:rPr>
              <w:color w:val="000000" w:themeColor="text1"/>
              <w:lang w:val="en-US"/>
            </w:rPr>
            <w:delText>:</w:delText>
          </w:r>
        </w:del>
      </w:ins>
      <w:ins w:id="24" w:author="Microsoft Office User" w:date="2018-02-24T11:21:00Z">
        <w:del w:id="25" w:author="GS" w:date="2018-02-24T12:52:00Z">
          <w:r w:rsidR="00780FC2" w:rsidDel="00831389">
            <w:rPr>
              <w:color w:val="000000" w:themeColor="text1"/>
              <w:lang w:val="en-US"/>
            </w:rPr>
            <w:delText xml:space="preserve"> –</w:delText>
          </w:r>
        </w:del>
        <w:r w:rsidR="00780FC2">
          <w:rPr>
            <w:color w:val="000000" w:themeColor="text1"/>
            <w:lang w:val="en-US"/>
          </w:rPr>
          <w:t xml:space="preserve"> </w:t>
        </w:r>
      </w:ins>
      <w:ins w:id="26" w:author="Microsoft Office-Anwender" w:date="2018-02-27T10:04:00Z">
        <w:r w:rsidR="003B3ECA">
          <w:rPr>
            <w:color w:val="000000" w:themeColor="text1"/>
            <w:lang w:val="en-US"/>
          </w:rPr>
          <w:t xml:space="preserve">– </w:t>
        </w:r>
      </w:ins>
      <w:ins w:id="27" w:author="Microsoft Office User" w:date="2018-02-24T11:21:00Z">
        <w:r w:rsidR="00780FC2">
          <w:rPr>
            <w:color w:val="000000" w:themeColor="text1"/>
            <w:lang w:val="en-US"/>
          </w:rPr>
          <w:t xml:space="preserve">epistemic </w:t>
        </w:r>
        <w:r w:rsidR="00780FC2" w:rsidRPr="00780FC2">
          <w:rPr>
            <w:i/>
            <w:color w:val="000000" w:themeColor="text1"/>
            <w:lang w:val="en-US"/>
            <w:rPrChange w:id="28" w:author="Microsoft Office User" w:date="2018-02-24T11:21:00Z">
              <w:rPr>
                <w:color w:val="000000" w:themeColor="text1"/>
                <w:lang w:val="en-US"/>
              </w:rPr>
            </w:rPrChange>
          </w:rPr>
          <w:t>must</w:t>
        </w:r>
        <w:r w:rsidR="00780FC2">
          <w:rPr>
            <w:color w:val="000000" w:themeColor="text1"/>
            <w:lang w:val="en-US"/>
          </w:rPr>
          <w:t xml:space="preserve"> and epistemic discourse particles – </w:t>
        </w:r>
      </w:ins>
      <w:ins w:id="29" w:author="Microsoft Office-Anwender" w:date="2018-02-27T10:04:00Z">
        <w:r w:rsidR="003B3ECA">
          <w:rPr>
            <w:color w:val="000000" w:themeColor="text1"/>
            <w:lang w:val="en-US"/>
          </w:rPr>
          <w:t xml:space="preserve">with other </w:t>
        </w:r>
      </w:ins>
      <w:ins w:id="30" w:author="Microsoft Office User" w:date="2018-02-24T11:21:00Z">
        <w:del w:id="31" w:author="Microsoft Office-Anwender" w:date="2018-02-27T10:04:00Z">
          <w:r w:rsidR="00780FC2" w:rsidDel="003B3ECA">
            <w:rPr>
              <w:color w:val="000000" w:themeColor="text1"/>
              <w:lang w:val="en-US"/>
            </w:rPr>
            <w:delText>along</w:delText>
          </w:r>
        </w:del>
      </w:ins>
      <w:ins w:id="32" w:author="Microsoft Office User" w:date="2018-02-24T11:22:00Z">
        <w:del w:id="33" w:author="Microsoft Office-Anwender" w:date="2018-02-27T10:04:00Z">
          <w:r w:rsidR="00780FC2" w:rsidDel="003B3ECA">
            <w:rPr>
              <w:color w:val="000000" w:themeColor="text1"/>
              <w:lang w:val="en-US"/>
            </w:rPr>
            <w:delText>side</w:delText>
          </w:r>
        </w:del>
      </w:ins>
      <w:ins w:id="34" w:author="Microsoft Office User" w:date="2018-02-24T11:21:00Z">
        <w:del w:id="35" w:author="Microsoft Office-Anwender" w:date="2018-02-27T10:04:00Z">
          <w:r w:rsidR="00780FC2" w:rsidDel="003B3ECA">
            <w:rPr>
              <w:color w:val="000000" w:themeColor="text1"/>
              <w:lang w:val="en-US"/>
            </w:rPr>
            <w:delText xml:space="preserve"> </w:delText>
          </w:r>
          <w:r w:rsidR="00233984" w:rsidDel="003B3ECA">
            <w:rPr>
              <w:color w:val="000000" w:themeColor="text1"/>
              <w:lang w:val="en-US"/>
            </w:rPr>
            <w:delText xml:space="preserve">less challenging </w:delText>
          </w:r>
        </w:del>
        <w:r w:rsidR="00233984">
          <w:rPr>
            <w:color w:val="000000" w:themeColor="text1"/>
            <w:lang w:val="en-US"/>
          </w:rPr>
          <w:t xml:space="preserve">devices </w:t>
        </w:r>
      </w:ins>
      <w:ins w:id="36" w:author="Microsoft Office-Anwender" w:date="2018-02-27T10:05:00Z">
        <w:r w:rsidR="003B3ECA">
          <w:rPr>
            <w:color w:val="000000" w:themeColor="text1"/>
            <w:lang w:val="en-US"/>
          </w:rPr>
          <w:t xml:space="preserve">such as </w:t>
        </w:r>
      </w:ins>
      <w:ins w:id="37" w:author="Microsoft Office User" w:date="2018-02-24T11:26:00Z">
        <w:del w:id="38" w:author="Microsoft Office-Anwender" w:date="2018-02-27T10:05:00Z">
          <w:r w:rsidR="00233984" w:rsidDel="003B3ECA">
            <w:rPr>
              <w:color w:val="000000" w:themeColor="text1"/>
              <w:lang w:val="en-US"/>
            </w:rPr>
            <w:delText xml:space="preserve">– </w:delText>
          </w:r>
        </w:del>
      </w:ins>
      <w:ins w:id="39" w:author="Microsoft Office User" w:date="2018-02-24T11:24:00Z">
        <w:r w:rsidR="00233984">
          <w:rPr>
            <w:color w:val="000000" w:themeColor="text1"/>
            <w:lang w:val="en-US"/>
          </w:rPr>
          <w:t xml:space="preserve">English </w:t>
        </w:r>
      </w:ins>
      <w:ins w:id="40" w:author="Microsoft Office User" w:date="2018-02-24T11:22:00Z">
        <w:r w:rsidR="00780FC2" w:rsidRPr="00780FC2">
          <w:rPr>
            <w:i/>
            <w:color w:val="000000" w:themeColor="text1"/>
            <w:lang w:val="en-US"/>
            <w:rPrChange w:id="41" w:author="Microsoft Office User" w:date="2018-02-24T11:23:00Z">
              <w:rPr>
                <w:color w:val="000000" w:themeColor="text1"/>
                <w:lang w:val="en-US"/>
              </w:rPr>
            </w:rPrChange>
          </w:rPr>
          <w:t>might</w:t>
        </w:r>
        <w:r w:rsidR="00233984">
          <w:rPr>
            <w:color w:val="000000" w:themeColor="text1"/>
            <w:lang w:val="en-US"/>
          </w:rPr>
          <w:t xml:space="preserve"> and</w:t>
        </w:r>
        <w:r w:rsidR="00780FC2">
          <w:rPr>
            <w:color w:val="000000" w:themeColor="text1"/>
            <w:lang w:val="en-US"/>
          </w:rPr>
          <w:t xml:space="preserve"> </w:t>
        </w:r>
        <w:r w:rsidR="00780FC2" w:rsidRPr="00780FC2">
          <w:rPr>
            <w:i/>
            <w:color w:val="000000" w:themeColor="text1"/>
            <w:lang w:val="en-US"/>
            <w:rPrChange w:id="42" w:author="Microsoft Office User" w:date="2018-02-24T11:23:00Z">
              <w:rPr>
                <w:color w:val="000000" w:themeColor="text1"/>
                <w:lang w:val="en-US"/>
              </w:rPr>
            </w:rPrChange>
          </w:rPr>
          <w:t>probably</w:t>
        </w:r>
      </w:ins>
      <w:ins w:id="43" w:author="Microsoft Office-Anwender" w:date="2018-02-27T10:05:00Z">
        <w:r w:rsidR="003B3ECA">
          <w:rPr>
            <w:color w:val="000000" w:themeColor="text1"/>
            <w:lang w:val="en-US"/>
          </w:rPr>
          <w:t xml:space="preserve">, </w:t>
        </w:r>
      </w:ins>
      <w:ins w:id="44" w:author="Microsoft Office User" w:date="2018-02-24T11:22:00Z">
        <w:del w:id="45" w:author="Microsoft Office-Anwender" w:date="2018-02-27T10:05:00Z">
          <w:r w:rsidR="00780FC2" w:rsidDel="003B3ECA">
            <w:rPr>
              <w:color w:val="000000" w:themeColor="text1"/>
              <w:lang w:val="en-US"/>
            </w:rPr>
            <w:delText xml:space="preserve"> </w:delText>
          </w:r>
        </w:del>
      </w:ins>
      <w:ins w:id="46" w:author="Microsoft Office User" w:date="2018-02-24T11:24:00Z">
        <w:del w:id="47" w:author="Microsoft Office-Anwender" w:date="2018-02-27T10:05:00Z">
          <w:r w:rsidR="00233984" w:rsidDel="003B3ECA">
            <w:rPr>
              <w:color w:val="000000" w:themeColor="text1"/>
              <w:lang w:val="en-US"/>
            </w:rPr>
            <w:delText xml:space="preserve">as well as </w:delText>
          </w:r>
        </w:del>
        <w:r w:rsidR="00233984">
          <w:rPr>
            <w:color w:val="000000" w:themeColor="text1"/>
            <w:lang w:val="en-US"/>
          </w:rPr>
          <w:t xml:space="preserve">German </w:t>
        </w:r>
      </w:ins>
      <w:proofErr w:type="spellStart"/>
      <w:ins w:id="48" w:author="Microsoft Office User" w:date="2018-02-24T11:25:00Z">
        <w:r w:rsidR="00233984" w:rsidRPr="00233984">
          <w:rPr>
            <w:i/>
            <w:color w:val="000000" w:themeColor="text1"/>
            <w:lang w:val="en-US"/>
            <w:rPrChange w:id="49" w:author="Microsoft Office User" w:date="2018-02-24T11:25:00Z">
              <w:rPr>
                <w:color w:val="000000" w:themeColor="text1"/>
                <w:lang w:val="en-US"/>
              </w:rPr>
            </w:rPrChange>
          </w:rPr>
          <w:t>vermutlich</w:t>
        </w:r>
      </w:ins>
      <w:proofErr w:type="spellEnd"/>
      <w:ins w:id="50" w:author="Microsoft Office-Anwender" w:date="2018-02-27T10:05:00Z">
        <w:r w:rsidR="003B3ECA">
          <w:rPr>
            <w:color w:val="000000" w:themeColor="text1"/>
            <w:lang w:val="en-US"/>
          </w:rPr>
          <w:t xml:space="preserve">, </w:t>
        </w:r>
      </w:ins>
      <w:ins w:id="51" w:author="Microsoft Office User" w:date="2018-02-24T11:25:00Z">
        <w:del w:id="52" w:author="Microsoft Office-Anwender" w:date="2018-02-27T10:05:00Z">
          <w:r w:rsidR="00233984" w:rsidDel="003B3ECA">
            <w:rPr>
              <w:color w:val="000000" w:themeColor="text1"/>
              <w:lang w:val="en-US"/>
            </w:rPr>
            <w:delText xml:space="preserve"> </w:delText>
          </w:r>
        </w:del>
      </w:ins>
      <w:ins w:id="53" w:author="Microsoft Office User" w:date="2018-02-24T11:26:00Z">
        <w:del w:id="54" w:author="Microsoft Office-Anwender" w:date="2018-02-27T10:05:00Z">
          <w:r w:rsidR="00233984" w:rsidDel="003B3ECA">
            <w:rPr>
              <w:color w:val="000000" w:themeColor="text1"/>
              <w:lang w:val="en-US"/>
            </w:rPr>
            <w:delText xml:space="preserve">– </w:delText>
          </w:r>
        </w:del>
        <w:r w:rsidR="00233984">
          <w:rPr>
            <w:color w:val="000000" w:themeColor="text1"/>
            <w:lang w:val="en-US"/>
          </w:rPr>
          <w:t>and the unmarked bare form</w:t>
        </w:r>
      </w:ins>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E9143E">
      <w:pPr>
        <w:jc w:val="both"/>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w:t>
      </w:r>
      <w:r w:rsidR="005972A4" w:rsidRPr="00937991">
        <w:rPr>
          <w:color w:val="000000" w:themeColor="text1"/>
          <w:lang w:val="en-US"/>
        </w:rPr>
        <w:lastRenderedPageBreak/>
        <w:t xml:space="preserve">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commentRangeStart w:id="55"/>
      <w:r w:rsidRPr="00937991">
        <w:rPr>
          <w:color w:val="000000" w:themeColor="text1"/>
          <w:vertAlign w:val="superscript"/>
        </w:rPr>
        <w:footnoteReference w:id="1"/>
      </w:r>
      <w:commentRangeEnd w:id="55"/>
      <w:r>
        <w:rPr>
          <w:rStyle w:val="CommentReference"/>
        </w:rPr>
        <w:commentReference w:id="55"/>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E9143E">
      <w:pPr>
        <w:jc w:val="both"/>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CA3801">
      <w:pPr>
        <w:spacing w:after="120"/>
        <w:jc w:val="both"/>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2A5690">
      <w:pPr>
        <w:spacing w:after="120"/>
        <w:jc w:val="both"/>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commentRangeStart w:id="61"/>
      <w:r w:rsidRPr="00937991">
        <w:rPr>
          <w:color w:val="000000" w:themeColor="text1"/>
          <w:vertAlign w:val="superscript"/>
        </w:rPr>
        <w:footnoteReference w:id="2"/>
      </w:r>
      <w:r w:rsidRPr="00937991">
        <w:rPr>
          <w:color w:val="000000" w:themeColor="text1"/>
          <w:lang w:val="en-US"/>
        </w:rPr>
        <w:t xml:space="preserve"> </w:t>
      </w:r>
      <w:commentRangeEnd w:id="61"/>
      <w:r w:rsidR="002D3A93">
        <w:rPr>
          <w:rStyle w:val="CommentReference"/>
        </w:rPr>
        <w:commentReference w:id="61"/>
      </w:r>
      <w:r w:rsidRPr="00937991">
        <w:rPr>
          <w:color w:val="000000" w:themeColor="text1"/>
          <w:lang w:val="en-US"/>
        </w:rPr>
        <w:t xml:space="preserve">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77777777"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each participant evaluated one of five possible pieces of evidence, resulting in four trials per participant. Trial order was randomized. For the German version, the procedure was identical; all materials were translated into German. See Appendix A for the full list of stimuli.</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E9143E">
      <w:pPr>
        <w:jc w:val="both"/>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7777777" w:rsidR="00030BA8" w:rsidRPr="00937991" w:rsidRDefault="005972A4" w:rsidP="00E9143E">
      <w:pPr>
        <w:jc w:val="both"/>
        <w:rPr>
          <w:color w:val="000000" w:themeColor="text1"/>
          <w:lang w:val="en-US"/>
        </w:rPr>
      </w:pPr>
      <w:r w:rsidRPr="00937991">
        <w:rPr>
          <w:color w:val="000000" w:themeColor="text1"/>
          <w:lang w:val="en-US"/>
        </w:rPr>
        <w:t xml:space="preserve">We obtained between 3 and 14 strength ratings for each piece of evidence. We interpret the slider value between 0 (“impossible”) and 1 (“absolutely certain”) as a participant’s estimate of the probability of </w:t>
      </w:r>
      <w:r w:rsidRPr="00937991">
        <w:rPr>
          <w:i/>
          <w:color w:val="000000" w:themeColor="text1"/>
          <w:lang w:val="en-US"/>
        </w:rPr>
        <w:t xml:space="preserve">p </w:t>
      </w:r>
      <w:r w:rsidRPr="00937991">
        <w:rPr>
          <w:color w:val="000000" w:themeColor="text1"/>
          <w:lang w:val="en-US"/>
        </w:rPr>
        <w:t xml:space="preserve">given </w:t>
      </w:r>
      <w:r w:rsidRPr="00937991">
        <w:rPr>
          <w:i/>
          <w:color w:val="000000" w:themeColor="text1"/>
          <w:lang w:val="en-US"/>
        </w:rPr>
        <w:t>e</w:t>
      </w:r>
      <w:r w:rsidRPr="00937991">
        <w:rPr>
          <w:color w:val="000000" w:themeColor="text1"/>
          <w:lang w:val="en-US"/>
        </w:rPr>
        <w:t xml:space="preserve">, which we will also refer to as </w:t>
      </w:r>
      <w:r w:rsidRPr="00937991">
        <w:rPr>
          <w:i/>
          <w:color w:val="000000" w:themeColor="text1"/>
          <w:lang w:val="en-US"/>
        </w:rPr>
        <w:t>evidence strength</w:t>
      </w:r>
      <w:r w:rsidRPr="00937991">
        <w:rPr>
          <w:color w:val="000000" w:themeColor="text1"/>
          <w:lang w:val="en-US"/>
        </w:rPr>
        <w:t xml:space="preserve">. Strength of each piece of evidence in both the English and German task is shown in Figure </w:t>
      </w:r>
      <w:r w:rsidRPr="00937991">
        <w:rPr>
          <w:color w:val="000000" w:themeColor="text1"/>
          <w:lang w:val="en-US"/>
        </w:rPr>
        <w:lastRenderedPageBreak/>
        <w:t>1. We used these pieces of evidence in the design of Experiments 2 and 3; analyses employed evidence strength means (indicated by black dots in the Figure).</w:t>
      </w:r>
    </w:p>
    <w:p w14:paraId="45063394" w14:textId="77777777" w:rsidR="00030BA8" w:rsidRPr="00937991" w:rsidRDefault="005972A4" w:rsidP="002A5690">
      <w:pPr>
        <w:ind w:firstLine="567"/>
        <w:jc w:val="both"/>
        <w:rPr>
          <w:color w:val="000000" w:themeColor="text1"/>
          <w:lang w:val="en-US"/>
        </w:rPr>
      </w:pPr>
      <w:r w:rsidRPr="00937991">
        <w:rPr>
          <w:color w:val="000000" w:themeColor="text1"/>
          <w:lang w:val="en-US"/>
        </w:rPr>
        <w:t>To test whether the English and German distributions of strength ratings differed, we conducted a mixed-effects linear regression predicting evidence strength rating from a dummy-coded fixed effect of language (with English as reference level) as well as by-participant and by-item random intercepts and by-item random slopes for language. The effect of language did not reach significance (</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-.22, </w:t>
      </w:r>
      <w:r w:rsidRPr="00937991">
        <w:rPr>
          <w:i/>
          <w:color w:val="000000" w:themeColor="text1"/>
          <w:lang w:val="en-US"/>
        </w:rPr>
        <w:t xml:space="preserve">p </w:t>
      </w:r>
      <w:r w:rsidRPr="00937991">
        <w:rPr>
          <w:color w:val="000000" w:themeColor="text1"/>
          <w:lang w:val="en-US"/>
        </w:rPr>
        <w:t>&lt; .83), suggesting that the two populations did not differ in their estimates of evidence strength.</w:t>
      </w:r>
    </w:p>
    <w:p w14:paraId="19F58AC9" w14:textId="77777777" w:rsidR="002C6F2E" w:rsidRDefault="002C6F2E" w:rsidP="002C6F2E">
      <w:pPr>
        <w:jc w:val="both"/>
        <w:rPr>
          <w:color w:val="FF0000"/>
          <w:lang w:val="en-US"/>
        </w:rPr>
      </w:pPr>
    </w:p>
    <w:p w14:paraId="7BDA0893" w14:textId="77777777" w:rsidR="002C6F2E" w:rsidRPr="00817C66" w:rsidRDefault="002C6F2E" w:rsidP="002C6F2E">
      <w:pPr>
        <w:jc w:val="both"/>
        <w:rPr>
          <w:color w:val="FF0000"/>
          <w:lang w:val="en-US"/>
        </w:rPr>
      </w:pPr>
      <w:r w:rsidRPr="00817C66">
        <w:rPr>
          <w:color w:val="FF0000"/>
          <w:lang w:val="en-US"/>
        </w:rPr>
        <w:t>FIGURE 1</w:t>
      </w:r>
    </w:p>
    <w:p w14:paraId="7687DB25" w14:textId="77777777" w:rsidR="00440E42" w:rsidRDefault="00440E42" w:rsidP="002C6F2E">
      <w:pPr>
        <w:jc w:val="both"/>
        <w:rPr>
          <w:i/>
          <w:color w:val="000000" w:themeColor="text1"/>
          <w:lang w:val="en-US"/>
        </w:rPr>
      </w:pPr>
    </w:p>
    <w:p w14:paraId="54EF226F" w14:textId="77777777"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 Horizontal lines indicate medians, black dots indicate means. Boxes indicate the range into which 50% of the data fall. Whiskers extend to 1.5 times the interquartile range.</w:t>
      </w:r>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42EFA7F4" w14:textId="77777777" w:rsidR="002A5690" w:rsidRPr="002C6F2E" w:rsidRDefault="002A5690" w:rsidP="00E9143E">
      <w:pPr>
        <w:jc w:val="both"/>
        <w:rPr>
          <w:color w:val="000000" w:themeColor="text1"/>
          <w:lang w:val="en-US"/>
        </w:rPr>
      </w:pPr>
    </w:p>
    <w:p w14:paraId="7F0B00CC" w14:textId="77777777" w:rsidR="00030BA8" w:rsidRPr="00937991" w:rsidRDefault="002A5690" w:rsidP="00E9143E">
      <w:pPr>
        <w:jc w:val="both"/>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E9143E">
      <w:pPr>
        <w:jc w:val="both"/>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w:t>
      </w:r>
      <w:r w:rsidRPr="00937991">
        <w:rPr>
          <w:color w:val="000000" w:themeColor="text1"/>
          <w:lang w:val="en-US"/>
        </w:rPr>
        <w:lastRenderedPageBreak/>
        <w:t xml:space="preserve">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modals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A7659A">
      <w:pPr>
        <w:jc w:val="both"/>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E9143E">
      <w:pPr>
        <w:jc w:val="both"/>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E9143E">
      <w:pPr>
        <w:jc w:val="both"/>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2A8886AB" w14:textId="77777777" w:rsidR="00440E42" w:rsidRPr="00440E42" w:rsidRDefault="00440E42" w:rsidP="00440E42">
      <w:pPr>
        <w:jc w:val="both"/>
        <w:rPr>
          <w:color w:val="FF0000"/>
          <w:lang w:val="en-US"/>
        </w:rPr>
      </w:pPr>
      <w:r w:rsidRPr="00440E42">
        <w:rPr>
          <w:color w:val="FF0000"/>
          <w:lang w:val="en-US"/>
        </w:rPr>
        <w:t>FIGURE 2</w:t>
      </w:r>
    </w:p>
    <w:p w14:paraId="52A30771" w14:textId="77777777" w:rsidR="00440E42" w:rsidRPr="00937991" w:rsidRDefault="00440E42" w:rsidP="00440E42">
      <w:pPr>
        <w:jc w:val="both"/>
        <w:rPr>
          <w:color w:val="000000" w:themeColor="text1"/>
          <w:lang w:val="en-US"/>
        </w:rPr>
      </w:pP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4AF73B67" w14:textId="6721E5FB"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In order to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served as reference level. The models included random by-participant and by-item intercepts. Evidence strength was greater when the bare form was produced than when </w:t>
      </w:r>
      <w:r w:rsidRPr="00937991">
        <w:rPr>
          <w:i/>
          <w:color w:val="000000" w:themeColor="text1"/>
          <w:lang w:val="en-US"/>
        </w:rPr>
        <w:lastRenderedPageBreak/>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09AECA65" w14:textId="77777777" w:rsidR="00030BA8" w:rsidRPr="00937991" w:rsidRDefault="00030BA8" w:rsidP="00E9143E">
      <w:pPr>
        <w:jc w:val="both"/>
        <w:rPr>
          <w:color w:val="000000" w:themeColor="text1"/>
          <w:lang w:val="en-US"/>
        </w:rPr>
      </w:pPr>
    </w:p>
    <w:p w14:paraId="11972E5B" w14:textId="77777777" w:rsidR="00030BA8" w:rsidRPr="00440E42" w:rsidRDefault="00A7659A" w:rsidP="00E9143E">
      <w:pPr>
        <w:jc w:val="both"/>
        <w:rPr>
          <w:color w:val="FF0000"/>
          <w:lang w:val="en-US"/>
        </w:rPr>
      </w:pPr>
      <w:r w:rsidRPr="00440E42">
        <w:rPr>
          <w:color w:val="FF0000"/>
          <w:lang w:val="en-US"/>
        </w:rPr>
        <w:t>FIGURE 3</w:t>
      </w:r>
    </w:p>
    <w:p w14:paraId="6FDA0C3B" w14:textId="77777777" w:rsidR="00030BA8" w:rsidRPr="00937991" w:rsidRDefault="00030BA8" w:rsidP="00E9143E">
      <w:pPr>
        <w:jc w:val="both"/>
        <w:rPr>
          <w:color w:val="000000" w:themeColor="text1"/>
          <w:lang w:val="en-US"/>
        </w:rPr>
      </w:pPr>
    </w:p>
    <w:p w14:paraId="1B1435F6"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7166E206" w14:textId="77777777" w:rsidR="00030BA8" w:rsidRPr="00937991" w:rsidRDefault="00030BA8" w:rsidP="00E9143E">
      <w:pPr>
        <w:jc w:val="both"/>
        <w:rPr>
          <w:color w:val="000000" w:themeColor="text1"/>
          <w:lang w:val="en-US"/>
        </w:rPr>
      </w:pPr>
    </w:p>
    <w:p w14:paraId="12FA0136" w14:textId="77777777" w:rsidR="00030BA8" w:rsidRPr="00937991" w:rsidRDefault="00030BA8" w:rsidP="00E9143E">
      <w:pPr>
        <w:jc w:val="both"/>
        <w:rPr>
          <w:color w:val="000000" w:themeColor="text1"/>
          <w:lang w:val="en-US"/>
        </w:rPr>
      </w:pPr>
    </w:p>
    <w:p w14:paraId="1C0D2001" w14:textId="77777777" w:rsidR="00A7659A" w:rsidRPr="00440E42" w:rsidRDefault="00A7659A" w:rsidP="00E9143E">
      <w:pPr>
        <w:jc w:val="both"/>
        <w:rPr>
          <w:color w:val="FF0000"/>
          <w:lang w:val="en-US"/>
        </w:rPr>
      </w:pPr>
      <w:r w:rsidRPr="00440E42">
        <w:rPr>
          <w:color w:val="FF0000"/>
          <w:lang w:val="en-US"/>
        </w:rPr>
        <w:t>FIGURE 4</w:t>
      </w:r>
    </w:p>
    <w:p w14:paraId="3E91805C" w14:textId="77777777" w:rsidR="00030BA8" w:rsidRPr="00937991" w:rsidRDefault="00030BA8" w:rsidP="00E9143E">
      <w:pPr>
        <w:jc w:val="both"/>
        <w:rPr>
          <w:color w:val="000000" w:themeColor="text1"/>
          <w:lang w:val="en-US"/>
        </w:rPr>
      </w:pPr>
    </w:p>
    <w:p w14:paraId="6EF61386"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7157EE2B" w14:textId="77777777" w:rsidR="00030BA8" w:rsidRPr="00937991" w:rsidRDefault="00030BA8"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E9143E">
      <w:pPr>
        <w:jc w:val="both"/>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7AAA4FCE"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w:t>
      </w:r>
      <w:proofErr w:type="gramStart"/>
      <w:r w:rsidRPr="00937991">
        <w:rPr>
          <w:color w:val="000000" w:themeColor="text1"/>
          <w:lang w:val="en-US"/>
        </w:rPr>
        <w:t>other</w:t>
      </w:r>
      <w:proofErr w:type="gramEnd"/>
      <w:r w:rsidRPr="00937991">
        <w:rPr>
          <w:color w:val="000000" w:themeColor="text1"/>
          <w:lang w:val="en-US"/>
        </w:rPr>
        <w:t xml:space="preserve">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meaning difference between discourse particles and otherwise synonymous adverbs </w:t>
      </w:r>
      <w:r w:rsidR="00B714BD">
        <w:rPr>
          <w:color w:val="000000" w:themeColor="text1"/>
          <w:lang w:val="en-US"/>
        </w:rPr>
        <w:t xml:space="preserve">in the domain of speaker commitment </w:t>
      </w:r>
      <w:r w:rsidR="00255E9F">
        <w:rPr>
          <w:color w:val="000000" w:themeColor="text1"/>
          <w:lang w:val="en-US"/>
        </w:rPr>
        <w:t>that has not been observed in the theoretical literature at all.</w:t>
      </w:r>
      <w:del w:id="65" w:author="Microsoft Office-Anwender" w:date="2018-02-27T10:06:00Z">
        <w:r w:rsidR="00255E9F" w:rsidDel="008B20DC">
          <w:rPr>
            <w:color w:val="000000" w:themeColor="text1"/>
            <w:lang w:val="en-US"/>
          </w:rPr>
          <w:delText xml:space="preserve"> Similarly, the results on epistemic </w:delText>
        </w:r>
        <w:r w:rsidR="00255E9F" w:rsidRPr="00B714BD" w:rsidDel="008B20DC">
          <w:rPr>
            <w:i/>
            <w:color w:val="000000" w:themeColor="text1"/>
            <w:lang w:val="en-US"/>
          </w:rPr>
          <w:delText>must</w:delText>
        </w:r>
        <w:r w:rsidR="00255E9F" w:rsidDel="008B20DC">
          <w:rPr>
            <w:color w:val="000000" w:themeColor="text1"/>
            <w:lang w:val="en-US"/>
          </w:rPr>
          <w:delText xml:space="preserve"> </w:delText>
        </w:r>
        <w:r w:rsidR="009A5B78" w:rsidDel="008B20DC">
          <w:rPr>
            <w:color w:val="000000" w:themeColor="text1"/>
            <w:lang w:val="en-US"/>
          </w:rPr>
          <w:delText>bear on</w:delText>
        </w:r>
        <w:r w:rsidR="00B714BD" w:rsidDel="008B20DC">
          <w:rPr>
            <w:color w:val="000000" w:themeColor="text1"/>
            <w:lang w:val="en-US"/>
          </w:rPr>
          <w:delText xml:space="preserve"> the theoretical issues sketched in Section 1.1 </w:delText>
        </w:r>
        <w:r w:rsidR="009A5B78" w:rsidDel="008B20DC">
          <w:rPr>
            <w:color w:val="000000" w:themeColor="text1"/>
            <w:lang w:val="en-US"/>
          </w:rPr>
          <w:delText>given</w:delText>
        </w:r>
        <w:r w:rsidR="00B714BD" w:rsidDel="008B20DC">
          <w:rPr>
            <w:color w:val="000000" w:themeColor="text1"/>
            <w:lang w:val="en-US"/>
          </w:rPr>
          <w:delText xml:space="preserve"> that </w:delText>
        </w:r>
        <w:r w:rsidR="00255E9F" w:rsidRPr="00B714BD" w:rsidDel="008B20DC">
          <w:rPr>
            <w:i/>
            <w:color w:val="000000" w:themeColor="text1"/>
            <w:lang w:val="en-US"/>
          </w:rPr>
          <w:delText>must</w:delText>
        </w:r>
        <w:r w:rsidR="00B714BD" w:rsidDel="008B20DC">
          <w:rPr>
            <w:color w:val="000000" w:themeColor="text1"/>
            <w:lang w:val="en-US"/>
          </w:rPr>
          <w:delText xml:space="preserve">, compared to its modal alternatives </w:delText>
        </w:r>
        <w:commentRangeStart w:id="66"/>
        <w:r w:rsidR="00B714BD" w:rsidRPr="00B714BD" w:rsidDel="008B20DC">
          <w:rPr>
            <w:i/>
            <w:color w:val="000000" w:themeColor="text1"/>
            <w:lang w:val="en-US"/>
          </w:rPr>
          <w:delText>probably</w:delText>
        </w:r>
        <w:r w:rsidR="00B714BD" w:rsidDel="008B20DC">
          <w:rPr>
            <w:color w:val="000000" w:themeColor="text1"/>
            <w:lang w:val="en-US"/>
          </w:rPr>
          <w:delText xml:space="preserve"> </w:delText>
        </w:r>
        <w:commentRangeEnd w:id="66"/>
        <w:r w:rsidR="009A5B78" w:rsidDel="008B20DC">
          <w:rPr>
            <w:rStyle w:val="CommentReference"/>
          </w:rPr>
          <w:commentReference w:id="66"/>
        </w:r>
        <w:r w:rsidR="00B714BD" w:rsidDel="008B20DC">
          <w:rPr>
            <w:color w:val="000000" w:themeColor="text1"/>
            <w:lang w:val="en-US"/>
          </w:rPr>
          <w:delText xml:space="preserve">and </w:delText>
        </w:r>
        <w:r w:rsidR="00B714BD" w:rsidRPr="00B714BD" w:rsidDel="008B20DC">
          <w:rPr>
            <w:i/>
            <w:color w:val="000000" w:themeColor="text1"/>
            <w:lang w:val="en-US"/>
          </w:rPr>
          <w:delText>might</w:delText>
        </w:r>
        <w:r w:rsidR="00B714BD" w:rsidDel="008B20DC">
          <w:rPr>
            <w:color w:val="000000" w:themeColor="text1"/>
            <w:lang w:val="en-US"/>
          </w:rPr>
          <w:delText>, is used to make stronger claims</w:delText>
        </w:r>
        <w:commentRangeStart w:id="67"/>
        <w:r w:rsidR="00B714BD" w:rsidDel="008B20DC">
          <w:rPr>
            <w:color w:val="000000" w:themeColor="text1"/>
            <w:lang w:val="en-US"/>
          </w:rPr>
          <w:delText>, which is an interesting data point in the context of the theoretical debates sketched above</w:delText>
        </w:r>
        <w:commentRangeEnd w:id="67"/>
        <w:r w:rsidR="009A5B78" w:rsidDel="008B20DC">
          <w:rPr>
            <w:rStyle w:val="CommentReference"/>
          </w:rPr>
          <w:commentReference w:id="67"/>
        </w:r>
        <w:r w:rsidR="00B714BD" w:rsidDel="008B20DC">
          <w:rPr>
            <w:color w:val="000000" w:themeColor="text1"/>
            <w:lang w:val="en-US"/>
          </w:rPr>
          <w:delText>.</w:delText>
        </w:r>
      </w:del>
    </w:p>
    <w:p w14:paraId="4098998E" w14:textId="77777777" w:rsidR="00B714BD"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E9143E">
      <w:pPr>
        <w:jc w:val="both"/>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7B5A83D7"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w:t>
      </w:r>
      <w:r w:rsidRPr="00937991">
        <w:rPr>
          <w:color w:val="000000" w:themeColor="text1"/>
          <w:lang w:val="en-US"/>
        </w:rPr>
        <w:lastRenderedPageBreak/>
        <w:t>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E9143E">
      <w:pPr>
        <w:jc w:val="both"/>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087419">
      <w:pPr>
        <w:spacing w:after="120"/>
        <w:jc w:val="both"/>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087419">
      <w:pPr>
        <w:spacing w:after="120"/>
        <w:jc w:val="both"/>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E9143E">
      <w:pPr>
        <w:jc w:val="both"/>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77777777"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w:t>
      </w:r>
      <w:r w:rsidRPr="00937991">
        <w:rPr>
          <w:color w:val="000000" w:themeColor="text1"/>
          <w:lang w:val="en-US"/>
        </w:rPr>
        <w:lastRenderedPageBreak/>
        <w:t xml:space="preserve">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44D6FEB0" w14:textId="77777777" w:rsidR="004465F5" w:rsidRPr="004465F5" w:rsidRDefault="004465F5" w:rsidP="004465F5">
      <w:pPr>
        <w:jc w:val="both"/>
        <w:rPr>
          <w:color w:val="FF0000"/>
          <w:lang w:val="en-US"/>
        </w:rPr>
      </w:pPr>
      <w:r w:rsidRPr="004465F5">
        <w:rPr>
          <w:color w:val="FF0000"/>
          <w:lang w:val="en-US"/>
        </w:rPr>
        <w:t>FIGURE 5</w:t>
      </w:r>
    </w:p>
    <w:p w14:paraId="06F5749E" w14:textId="77777777" w:rsidR="004465F5" w:rsidRPr="00937991" w:rsidRDefault="004465F5" w:rsidP="004465F5">
      <w:pPr>
        <w:jc w:val="both"/>
        <w:rPr>
          <w:color w:val="000000" w:themeColor="text1"/>
          <w:lang w:val="en-US"/>
        </w:rPr>
      </w:pP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78680DAE"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w:t>
      </w:r>
      <w:proofErr w:type="gramStart"/>
      <w:r w:rsidRPr="00937991">
        <w:rPr>
          <w:color w:val="000000" w:themeColor="text1"/>
          <w:lang w:val="en-US"/>
        </w:rPr>
        <w:t>effects</w:t>
      </w:r>
      <w:proofErr w:type="gramEnd"/>
      <w:r w:rsidRPr="00937991">
        <w:rPr>
          <w:color w:val="000000" w:themeColor="text1"/>
          <w:lang w:val="en-US"/>
        </w:rPr>
        <w:t xml:space="preserve">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3DED572F" w14:textId="77777777" w:rsidR="00030BA8" w:rsidRPr="00937991" w:rsidRDefault="00030BA8" w:rsidP="00087419">
      <w:pPr>
        <w:jc w:val="both"/>
        <w:rPr>
          <w:color w:val="000000" w:themeColor="text1"/>
          <w:lang w:val="en-US"/>
        </w:rPr>
      </w:pPr>
    </w:p>
    <w:p w14:paraId="55367353" w14:textId="4AE1CC1D"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E9143E">
      <w:pPr>
        <w:jc w:val="both"/>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E9143E">
      <w:pPr>
        <w:jc w:val="both"/>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77777777"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77777777" w:rsidR="00030BA8" w:rsidRPr="00937991" w:rsidRDefault="000D2E85" w:rsidP="0065786E">
      <w:pPr>
        <w:ind w:firstLine="567"/>
        <w:jc w:val="both"/>
        <w:rPr>
          <w:color w:val="000000" w:themeColor="text1"/>
          <w:lang w:val="en-US"/>
        </w:rPr>
      </w:pPr>
      <w:r>
        <w:rPr>
          <w:color w:val="000000" w:themeColor="text1"/>
          <w:lang w:val="en-US"/>
        </w:rPr>
        <w:lastRenderedPageBreak/>
        <w:t>As in Experiment</w:t>
      </w:r>
      <w:r w:rsidR="005972A4" w:rsidRPr="00937991">
        <w:rPr>
          <w:color w:val="000000" w:themeColor="text1"/>
          <w:lang w:val="en-US"/>
        </w:rPr>
        <w:t xml:space="preserve"> 3a, to address whether inferred speaker evidence strength mirrors production, we conducted another mixed </w:t>
      </w:r>
      <w:proofErr w:type="gramStart"/>
      <w:r w:rsidR="005972A4" w:rsidRPr="00937991">
        <w:rPr>
          <w:color w:val="000000" w:themeColor="text1"/>
          <w:lang w:val="en-US"/>
        </w:rPr>
        <w:t>effects</w:t>
      </w:r>
      <w:proofErr w:type="gramEnd"/>
      <w:r w:rsidR="005972A4" w:rsidRPr="00937991">
        <w:rPr>
          <w:color w:val="000000" w:themeColor="text1"/>
          <w:lang w:val="en-US"/>
        </w:rPr>
        <w:t xml:space="preserve">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551A9AF2" w14:textId="77777777" w:rsidR="007C0287" w:rsidRPr="004465F5" w:rsidRDefault="007C0287" w:rsidP="007C0287">
      <w:pPr>
        <w:jc w:val="both"/>
        <w:rPr>
          <w:color w:val="FF0000"/>
          <w:lang w:val="en-US"/>
        </w:rPr>
      </w:pPr>
      <w:r w:rsidRPr="004465F5">
        <w:rPr>
          <w:color w:val="FF0000"/>
          <w:lang w:val="en-US"/>
        </w:rPr>
        <w:t>FIGURE 6</w:t>
      </w:r>
    </w:p>
    <w:p w14:paraId="78B70A81" w14:textId="77777777" w:rsidR="007C0287" w:rsidRPr="00937991" w:rsidRDefault="007C0287" w:rsidP="007C0287">
      <w:pPr>
        <w:jc w:val="both"/>
        <w:rPr>
          <w:color w:val="000000" w:themeColor="text1"/>
          <w:lang w:val="en-US"/>
        </w:rPr>
      </w:pPr>
    </w:p>
    <w:p w14:paraId="211AF9D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22EF7411" w14:textId="77777777" w:rsidR="0065786E" w:rsidRPr="00937991" w:rsidRDefault="0065786E" w:rsidP="0065786E">
      <w:pPr>
        <w:jc w:val="both"/>
        <w:rPr>
          <w:color w:val="000000" w:themeColor="text1"/>
          <w:lang w:val="en-US"/>
        </w:rPr>
      </w:pPr>
    </w:p>
    <w:p w14:paraId="5744642D" w14:textId="77777777" w:rsidR="0065786E" w:rsidRPr="00937991" w:rsidRDefault="0065786E" w:rsidP="0065786E">
      <w:pPr>
        <w:jc w:val="both"/>
        <w:rPr>
          <w:color w:val="000000" w:themeColor="text1"/>
          <w:lang w:val="en-US"/>
        </w:rPr>
      </w:pPr>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00D48C5A" w:rsidR="00DC330F" w:rsidRDefault="00212DE6" w:rsidP="00DC330F">
      <w:pPr>
        <w:ind w:firstLine="567"/>
        <w:jc w:val="both"/>
        <w:rPr>
          <w:color w:val="000000" w:themeColor="text1"/>
          <w:lang w:val="en-US"/>
        </w:rPr>
      </w:pPr>
      <w:commentRangeStart w:id="72"/>
      <w:commentRangeStart w:id="73"/>
      <w:r>
        <w:rPr>
          <w:color w:val="000000" w:themeColor="text1"/>
          <w:lang w:val="en-US"/>
        </w:rPr>
        <w:t xml:space="preserve">Although our experimental data cannot decide </w:t>
      </w:r>
      <w:ins w:id="74" w:author="Microsoft Office User" w:date="2018-02-24T12:17:00Z">
        <w:r w:rsidR="009856EB">
          <w:rPr>
            <w:color w:val="000000" w:themeColor="text1"/>
            <w:lang w:val="en-US"/>
          </w:rPr>
          <w:t xml:space="preserve">fully </w:t>
        </w:r>
      </w:ins>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ins w:id="75" w:author="Microsoft Office User" w:date="2018-02-24T12:14:00Z">
        <w:r w:rsidR="00997309">
          <w:rPr>
            <w:color w:val="000000" w:themeColor="text1"/>
            <w:lang w:val="en-US"/>
          </w:rPr>
          <w:t xml:space="preserve">resolving these debates </w:t>
        </w:r>
      </w:ins>
      <w:ins w:id="76" w:author="Microsoft Office User" w:date="2018-02-24T12:15:00Z">
        <w:r w:rsidR="00997309">
          <w:rPr>
            <w:color w:val="000000" w:themeColor="text1"/>
            <w:lang w:val="en-US"/>
          </w:rPr>
          <w:t xml:space="preserve">requires </w:t>
        </w:r>
      </w:ins>
      <w:del w:id="77" w:author="Microsoft Office User" w:date="2018-02-24T12:15:00Z">
        <w:r w:rsidDel="00997309">
          <w:rPr>
            <w:color w:val="000000" w:themeColor="text1"/>
            <w:lang w:val="en-US"/>
          </w:rPr>
          <w:delText xml:space="preserve">we nevertheless point out the necessity to </w:delText>
        </w:r>
      </w:del>
      <w:r>
        <w:rPr>
          <w:color w:val="000000" w:themeColor="text1"/>
          <w:lang w:val="en-US"/>
        </w:rPr>
        <w:t>systematically test</w:t>
      </w:r>
      <w:ins w:id="78" w:author="Microsoft Office User" w:date="2018-02-24T12:15:00Z">
        <w:r w:rsidR="00997309">
          <w:rPr>
            <w:color w:val="000000" w:themeColor="text1"/>
            <w:lang w:val="en-US"/>
          </w:rPr>
          <w:t>ing</w:t>
        </w:r>
      </w:ins>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ins w:id="79" w:author="GS" w:date="2018-02-24T12:53:00Z">
        <w:r w:rsidR="00831389">
          <w:rPr>
            <w:color w:val="000000" w:themeColor="text1"/>
            <w:lang w:val="en-US"/>
          </w:rPr>
          <w:t>; we have presented an experimental paradigm for doing just that</w:t>
        </w:r>
      </w:ins>
      <w:ins w:id="80" w:author="Microsoft Office User" w:date="2018-02-24T12:17:00Z">
        <w:r w:rsidR="00376BD9">
          <w:rPr>
            <w:color w:val="000000" w:themeColor="text1"/>
            <w:lang w:val="en-US"/>
          </w:rPr>
          <w:t>.</w:t>
        </w:r>
      </w:ins>
      <w:del w:id="81" w:author="Microsoft Office User" w:date="2018-02-24T12:17:00Z">
        <w:r w:rsidR="00B843BA" w:rsidDel="00376BD9">
          <w:rPr>
            <w:color w:val="000000" w:themeColor="text1"/>
            <w:lang w:val="en-US"/>
          </w:rPr>
          <w:delText>,</w:delText>
        </w:r>
      </w:del>
      <w:r w:rsidR="00DC330F">
        <w:rPr>
          <w:color w:val="000000" w:themeColor="text1"/>
          <w:lang w:val="en-US"/>
        </w:rPr>
        <w:t xml:space="preserve"> </w:t>
      </w:r>
      <w:ins w:id="82" w:author="Microsoft Office User" w:date="2018-02-24T12:18:00Z">
        <w:r w:rsidR="00376BD9">
          <w:rPr>
            <w:color w:val="000000" w:themeColor="text1"/>
            <w:lang w:val="en-US"/>
          </w:rPr>
          <w:t xml:space="preserve">This </w:t>
        </w:r>
      </w:ins>
      <w:ins w:id="83" w:author="GS" w:date="2018-02-24T12:54:00Z">
        <w:r w:rsidR="00831389">
          <w:rPr>
            <w:color w:val="000000" w:themeColor="text1"/>
            <w:lang w:val="en-US"/>
          </w:rPr>
          <w:t xml:space="preserve">paradigm </w:t>
        </w:r>
      </w:ins>
      <w:ins w:id="84" w:author="Microsoft Office User" w:date="2018-02-24T12:18:00Z">
        <w:r w:rsidR="00376BD9">
          <w:rPr>
            <w:color w:val="000000" w:themeColor="text1"/>
            <w:lang w:val="en-US"/>
          </w:rPr>
          <w:t xml:space="preserve">will allow for </w:t>
        </w:r>
        <w:del w:id="85" w:author="GS" w:date="2018-02-24T12:54:00Z">
          <w:r w:rsidR="00376BD9" w:rsidDel="00831389">
            <w:rPr>
              <w:color w:val="000000" w:themeColor="text1"/>
              <w:lang w:val="en-US"/>
            </w:rPr>
            <w:delText>exploring</w:delText>
          </w:r>
        </w:del>
      </w:ins>
      <w:ins w:id="86" w:author="GS" w:date="2018-02-24T12:54:00Z">
        <w:r w:rsidR="00831389">
          <w:rPr>
            <w:color w:val="000000" w:themeColor="text1"/>
            <w:lang w:val="en-US"/>
          </w:rPr>
          <w:t>the exploration of</w:t>
        </w:r>
      </w:ins>
      <w:ins w:id="87" w:author="Microsoft Office User" w:date="2018-02-24T12:18:00Z">
        <w:r w:rsidR="00376BD9">
          <w:rPr>
            <w:color w:val="000000" w:themeColor="text1"/>
            <w:lang w:val="en-US"/>
          </w:rPr>
          <w:t xml:space="preserve"> how different evidential devices are </w:t>
        </w:r>
      </w:ins>
      <w:ins w:id="88" w:author="Microsoft Office User" w:date="2018-02-24T12:19:00Z">
        <w:r w:rsidR="00376BD9">
          <w:rPr>
            <w:color w:val="000000" w:themeColor="text1"/>
            <w:lang w:val="en-US"/>
          </w:rPr>
          <w:t>used and comprehended compared to alternative lexical choices.</w:t>
        </w:r>
      </w:ins>
      <w:ins w:id="89" w:author="Microsoft Office User" w:date="2018-02-24T12:20:00Z">
        <w:r w:rsidR="00915FD5">
          <w:rPr>
            <w:color w:val="000000" w:themeColor="text1"/>
            <w:lang w:val="en-US"/>
          </w:rPr>
          <w:t xml:space="preserve"> It also highlights the </w:t>
        </w:r>
      </w:ins>
      <w:ins w:id="90" w:author="Microsoft Office User" w:date="2018-02-24T12:22:00Z">
        <w:r w:rsidR="007521C7">
          <w:rPr>
            <w:color w:val="000000" w:themeColor="text1"/>
            <w:lang w:val="en-US"/>
          </w:rPr>
          <w:t xml:space="preserve">central role of </w:t>
        </w:r>
      </w:ins>
      <w:ins w:id="91" w:author="Microsoft Office User" w:date="2018-02-24T12:20:00Z">
        <w:r w:rsidR="00915FD5">
          <w:rPr>
            <w:color w:val="000000" w:themeColor="text1"/>
            <w:lang w:val="en-US"/>
          </w:rPr>
          <w:t>speaker commitment</w:t>
        </w:r>
      </w:ins>
      <w:ins w:id="92" w:author="Microsoft Office User" w:date="2018-02-24T12:21:00Z">
        <w:r w:rsidR="007521C7">
          <w:rPr>
            <w:color w:val="000000" w:themeColor="text1"/>
            <w:lang w:val="en-US"/>
          </w:rPr>
          <w:t xml:space="preserve"> in theories of </w:t>
        </w:r>
      </w:ins>
      <w:ins w:id="93" w:author="Microsoft Office User" w:date="2018-02-24T12:22:00Z">
        <w:r w:rsidR="007521C7">
          <w:rPr>
            <w:color w:val="000000" w:themeColor="text1"/>
            <w:lang w:val="en-US"/>
          </w:rPr>
          <w:t>evidential devices</w:t>
        </w:r>
      </w:ins>
      <w:ins w:id="94" w:author="Microsoft Office User" w:date="2018-02-24T12:20:00Z">
        <w:r w:rsidR="00915FD5">
          <w:rPr>
            <w:color w:val="000000" w:themeColor="text1"/>
            <w:lang w:val="en-US"/>
          </w:rPr>
          <w:t>.</w:t>
        </w:r>
      </w:ins>
      <w:ins w:id="95" w:author="Microsoft Office User" w:date="2018-02-24T12:19:00Z">
        <w:r w:rsidR="00376BD9">
          <w:rPr>
            <w:color w:val="000000" w:themeColor="text1"/>
            <w:lang w:val="en-US"/>
          </w:rPr>
          <w:t xml:space="preserve"> </w:t>
        </w:r>
      </w:ins>
      <w:ins w:id="96" w:author="Microsoft Office User" w:date="2018-02-24T12:17:00Z">
        <w:r w:rsidR="00376BD9">
          <w:rPr>
            <w:color w:val="000000" w:themeColor="text1"/>
            <w:lang w:val="en-US"/>
          </w:rPr>
          <w:t xml:space="preserve">Below, we comment on some of the conclusions we can draw from our results. </w:t>
        </w:r>
      </w:ins>
      <w:del w:id="97" w:author="Microsoft Office User" w:date="2018-02-24T12:19:00Z">
        <w:r w:rsidR="00DC330F" w:rsidDel="00376BD9">
          <w:rPr>
            <w:color w:val="000000" w:themeColor="text1"/>
            <w:lang w:val="en-US"/>
          </w:rPr>
          <w:delText>to eventually explore how they are used and comprehended compared to alternative lexical choices. Having experimental data on this aspect of evidential expressions will also allow us to link the semantic component of speaker commitment to issues and controversies in the current theoretical literature.</w:delText>
        </w:r>
      </w:del>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commentRangeEnd w:id="72"/>
      <w:r w:rsidR="00DE0F88">
        <w:rPr>
          <w:rStyle w:val="CommentReference"/>
        </w:rPr>
        <w:commentReference w:id="72"/>
      </w:r>
    </w:p>
    <w:commentRangeEnd w:id="73"/>
    <w:p w14:paraId="408704C6" w14:textId="2C98C4C6" w:rsidR="00212DE6" w:rsidRPr="00937991" w:rsidRDefault="00703139" w:rsidP="00DC330F">
      <w:pPr>
        <w:ind w:firstLine="567"/>
        <w:jc w:val="both"/>
        <w:rPr>
          <w:color w:val="000000" w:themeColor="text1"/>
          <w:lang w:val="en-US"/>
        </w:rPr>
      </w:pPr>
      <w:r>
        <w:rPr>
          <w:rStyle w:val="CommentReference"/>
        </w:rPr>
        <w:lastRenderedPageBreak/>
        <w:commentReference w:id="73"/>
      </w:r>
      <w:r w:rsidR="00DC330F">
        <w:rPr>
          <w:color w:val="000000" w:themeColor="text1"/>
          <w:lang w:val="en-US"/>
        </w:rPr>
        <w:t xml:space="preserve">As for epistemic </w:t>
      </w:r>
      <w:r w:rsidR="00DC330F" w:rsidRPr="00DC330F">
        <w:rPr>
          <w:i/>
          <w:color w:val="000000" w:themeColor="text1"/>
          <w:lang w:val="en-US"/>
        </w:rPr>
        <w:t>must</w:t>
      </w:r>
      <w:r w:rsidR="00DC330F">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sidR="00DC330F">
        <w:rPr>
          <w:color w:val="000000" w:themeColor="text1"/>
          <w:lang w:val="en-US"/>
        </w:rPr>
        <w:t>.</w:t>
      </w:r>
      <w:r w:rsidR="00212DE6" w:rsidRPr="00937991">
        <w:rPr>
          <w:color w:val="000000" w:themeColor="text1"/>
          <w:lang w:val="en-US"/>
        </w:rPr>
        <w:t xml:space="preserve"> However, in addition to</w:t>
      </w:r>
      <w:r w:rsidR="00DC330F">
        <w:rPr>
          <w:color w:val="000000" w:themeColor="text1"/>
          <w:lang w:val="en-US"/>
        </w:rPr>
        <w:t xml:space="preserve"> experimentally confirming this</w:t>
      </w:r>
      <w:r w:rsidR="00212DE6" w:rsidRPr="00937991">
        <w:rPr>
          <w:color w:val="000000" w:themeColor="text1"/>
          <w:lang w:val="en-US"/>
        </w:rPr>
        <w:t xml:space="preserve"> </w:t>
      </w:r>
      <w:r w:rsidR="00DC330F">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w:t>
      </w:r>
      <w:commentRangeStart w:id="98"/>
      <w:r w:rsidR="00100AB3">
        <w:rPr>
          <w:color w:val="000000" w:themeColor="text1"/>
          <w:lang w:val="en-US"/>
        </w:rPr>
        <w:t xml:space="preserve">This </w:t>
      </w:r>
      <w:del w:id="99" w:author="Microsoft Office User" w:date="2018-02-24T12:09:00Z">
        <w:r w:rsidR="00100AB3" w:rsidDel="00C84A04">
          <w:rPr>
            <w:color w:val="000000" w:themeColor="text1"/>
            <w:lang w:val="en-US"/>
          </w:rPr>
          <w:delText xml:space="preserve">might </w:delText>
        </w:r>
      </w:del>
      <w:ins w:id="100" w:author="Microsoft Office User" w:date="2018-02-24T12:09:00Z">
        <w:r w:rsidR="00C84A04">
          <w:rPr>
            <w:color w:val="000000" w:themeColor="text1"/>
            <w:lang w:val="en-US"/>
          </w:rPr>
          <w:t xml:space="preserve">appears to </w:t>
        </w:r>
      </w:ins>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w:t>
      </w:r>
      <w:commentRangeEnd w:id="98"/>
      <w:r w:rsidR="00BE00A2">
        <w:rPr>
          <w:rStyle w:val="CommentReference"/>
        </w:rPr>
        <w:commentReference w:id="98"/>
      </w:r>
      <w:r w:rsidR="00100AB3">
        <w:rPr>
          <w:color w:val="000000" w:themeColor="text1"/>
          <w:lang w:val="en-US"/>
        </w:rPr>
        <w:t xml:space="preserve">(e.g.,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ins w:id="101" w:author="Microsoft Office User" w:date="2018-02-24T12:09:00Z">
        <w:r w:rsidR="00C84A04">
          <w:rPr>
            <w:color w:val="000000" w:themeColor="text1"/>
            <w:lang w:val="en-US"/>
          </w:rPr>
          <w:t xml:space="preserve"> </w:t>
        </w:r>
        <w:del w:id="102" w:author="Microsoft Office-Anwender" w:date="2018-02-27T10:09:00Z">
          <w:r w:rsidR="00C84A04" w:rsidDel="004A7BEB">
            <w:rPr>
              <w:color w:val="000000" w:themeColor="text1"/>
              <w:lang w:val="en-US"/>
            </w:rPr>
            <w:delText xml:space="preserve">However, </w:delText>
          </w:r>
        </w:del>
      </w:ins>
      <w:ins w:id="103" w:author="Microsoft Office User" w:date="2018-02-24T12:10:00Z">
        <w:del w:id="104" w:author="Microsoft Office-Anwender" w:date="2018-02-27T10:09:00Z">
          <w:r w:rsidR="00F94BE3" w:rsidDel="004A7BEB">
            <w:rPr>
              <w:color w:val="000000" w:themeColor="text1"/>
              <w:lang w:val="en-US"/>
            </w:rPr>
            <w:delText xml:space="preserve">the results also suggested that speaker commitment </w:delText>
          </w:r>
        </w:del>
      </w:ins>
      <w:ins w:id="105" w:author="GS" w:date="2018-02-24T12:55:00Z">
        <w:del w:id="106" w:author="Microsoft Office-Anwender" w:date="2018-02-27T10:09:00Z">
          <w:r w:rsidR="00831389" w:rsidDel="004A7BEB">
            <w:rPr>
              <w:color w:val="000000" w:themeColor="text1"/>
              <w:lang w:val="en-US"/>
            </w:rPr>
            <w:delText xml:space="preserve">is </w:delText>
          </w:r>
        </w:del>
      </w:ins>
      <w:ins w:id="107" w:author="Microsoft Office User" w:date="2018-02-24T12:11:00Z">
        <w:del w:id="108" w:author="Microsoft Office-Anwender" w:date="2018-02-27T10:09:00Z">
          <w:r w:rsidR="00E46D6C" w:rsidDel="004A7BEB">
            <w:rPr>
              <w:color w:val="000000" w:themeColor="text1"/>
              <w:lang w:val="en-US"/>
            </w:rPr>
            <w:delText xml:space="preserve">lower for </w:delText>
          </w:r>
          <w:r w:rsidR="00E46D6C" w:rsidRPr="00E46D6C" w:rsidDel="004A7BEB">
            <w:rPr>
              <w:i/>
              <w:color w:val="000000" w:themeColor="text1"/>
              <w:lang w:val="en-US"/>
              <w:rPrChange w:id="109" w:author="Microsoft Office User" w:date="2018-02-24T12:11:00Z">
                <w:rPr>
                  <w:color w:val="000000" w:themeColor="text1"/>
                  <w:lang w:val="en-US"/>
                </w:rPr>
              </w:rPrChange>
            </w:rPr>
            <w:delText>must</w:delText>
          </w:r>
          <w:r w:rsidR="00E46D6C" w:rsidDel="004A7BEB">
            <w:rPr>
              <w:color w:val="000000" w:themeColor="text1"/>
              <w:lang w:val="en-US"/>
            </w:rPr>
            <w:delText xml:space="preserve"> than for the </w:delText>
          </w:r>
        </w:del>
      </w:ins>
      <w:ins w:id="110" w:author="Microsoft Office User" w:date="2018-02-24T12:10:00Z">
        <w:del w:id="111" w:author="Microsoft Office-Anwender" w:date="2018-02-27T10:09:00Z">
          <w:r w:rsidR="00E46D6C" w:rsidDel="004A7BEB">
            <w:rPr>
              <w:color w:val="000000" w:themeColor="text1"/>
              <w:lang w:val="en-US"/>
            </w:rPr>
            <w:delText xml:space="preserve">bare form, which </w:delText>
          </w:r>
          <w:r w:rsidR="00F94BE3" w:rsidDel="004A7BEB">
            <w:rPr>
              <w:color w:val="000000" w:themeColor="text1"/>
              <w:lang w:val="en-US"/>
            </w:rPr>
            <w:delText>is at odds with von Fintel &amp; Gillies’ claim.</w:delText>
          </w:r>
        </w:del>
      </w:ins>
      <w:del w:id="112" w:author="Microsoft Office-Anwender" w:date="2018-02-27T10:09:00Z">
        <w:r w:rsidR="00100AB3" w:rsidDel="004A7BEB">
          <w:rPr>
            <w:color w:val="000000" w:themeColor="text1"/>
            <w:lang w:val="en-US"/>
          </w:rPr>
          <w:delText xml:space="preserve"> </w:delText>
        </w:r>
      </w:del>
      <w:ins w:id="113" w:author="Microsoft Office User" w:date="2018-02-24T12:12:00Z">
        <w:r w:rsidR="00F45653">
          <w:rPr>
            <w:color w:val="000000" w:themeColor="text1"/>
            <w:lang w:val="en-US"/>
          </w:rPr>
          <w:t>This result</w:t>
        </w:r>
      </w:ins>
      <w:del w:id="114" w:author="Microsoft Office User" w:date="2018-02-24T12:12:00Z">
        <w:r w:rsidR="00850B77" w:rsidDel="00F45653">
          <w:rPr>
            <w:color w:val="000000" w:themeColor="text1"/>
            <w:lang w:val="en-US"/>
          </w:rPr>
          <w:delText>It</w:delText>
        </w:r>
      </w:del>
      <w:r w:rsidR="00850B77">
        <w:rPr>
          <w:color w:val="000000" w:themeColor="text1"/>
          <w:lang w:val="en-US"/>
        </w:rPr>
        <w:t xml:space="preserve"> might also serve to explain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850B77">
      <w:pPr>
        <w:autoSpaceDE w:val="0"/>
        <w:autoSpaceDN w:val="0"/>
        <w:adjustRightInd w:val="0"/>
        <w:ind w:left="560" w:hanging="560"/>
        <w:jc w:val="both"/>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BCA834"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to detect and define meaning differences in the lexical inventory of </w:t>
      </w:r>
      <w:proofErr w:type="spellStart"/>
      <w:r w:rsidR="000C407F">
        <w:rPr>
          <w:color w:val="000000" w:themeColor="text1"/>
          <w:lang w:val="en-US"/>
        </w:rPr>
        <w:t>evidentials</w:t>
      </w:r>
      <w:proofErr w:type="spellEnd"/>
      <w:r w:rsidR="000C407F">
        <w:rPr>
          <w:color w:val="000000" w:themeColor="text1"/>
          <w:lang w:val="en-US"/>
        </w:rPr>
        <w:t xml:space="preserve"> across languages and </w:t>
      </w:r>
      <w:r w:rsidR="007E5475">
        <w:rPr>
          <w:color w:val="000000" w:themeColor="text1"/>
          <w:lang w:val="en-US"/>
        </w:rPr>
        <w:t xml:space="preserve">hence </w:t>
      </w:r>
      <w:r w:rsidR="000C407F">
        <w:rPr>
          <w:color w:val="000000" w:themeColor="text1"/>
          <w:lang w:val="en-US"/>
        </w:rPr>
        <w:t>provides</w:t>
      </w:r>
      <w:r w:rsidRPr="00937991">
        <w:rPr>
          <w:color w:val="000000" w:themeColor="text1"/>
          <w:lang w:val="en-US"/>
        </w:rPr>
        <w:t xml:space="preserve"> a good starting point for approaching theoretical debates on the nature of evid</w:t>
      </w:r>
      <w:r w:rsidR="000C407F">
        <w:rPr>
          <w:color w:val="000000" w:themeColor="text1"/>
          <w:lang w:val="en-US"/>
        </w:rPr>
        <w:t>ential expressions from a fresh, experimentally-driven perspective.</w:t>
      </w:r>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18371AF1" w14:textId="77777777" w:rsidR="007E5475" w:rsidRDefault="007E5475" w:rsidP="00E9143E">
      <w:pPr>
        <w:jc w:val="both"/>
        <w:rPr>
          <w:color w:val="000000" w:themeColor="text1"/>
          <w:lang w:val="en-US"/>
        </w:rPr>
      </w:pPr>
    </w:p>
    <w:p w14:paraId="15115D54" w14:textId="77777777" w:rsidR="007E5475" w:rsidRPr="00937991" w:rsidRDefault="007E5475" w:rsidP="00E9143E">
      <w:pPr>
        <w:jc w:val="both"/>
        <w:rPr>
          <w:color w:val="000000" w:themeColor="text1"/>
          <w:lang w:val="en-US"/>
        </w:rPr>
      </w:pPr>
    </w:p>
    <w:p w14:paraId="563627D2"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5447F9E8" w14:textId="77777777" w:rsidR="00030BA8" w:rsidRPr="00937991" w:rsidRDefault="005972A4" w:rsidP="00E9143E">
      <w:pPr>
        <w:jc w:val="both"/>
        <w:rPr>
          <w:color w:val="000000" w:themeColor="text1"/>
          <w:lang w:val="en-US"/>
        </w:rPr>
      </w:pPr>
      <w:r w:rsidRPr="00937991">
        <w:rPr>
          <w:color w:val="000000" w:themeColor="text1"/>
          <w:lang w:val="en-US"/>
        </w:rPr>
        <w:t>We would like to thank Justine Kao for support in designing the English series of experiments. This work was supported by ONR grant N00014-13-1-0788 and by a James S. McDonnell Foundation Scholar Award to NDG. AT gratefully acknowledges financial support from the German</w:t>
      </w:r>
      <w:r w:rsidR="00005A60" w:rsidRPr="00937991">
        <w:rPr>
          <w:color w:val="000000" w:themeColor="text1"/>
          <w:lang w:val="en-US"/>
        </w:rPr>
        <w:t xml:space="preserve"> Research Foundation (DFG grant</w:t>
      </w:r>
      <w:r w:rsidRPr="00937991">
        <w:rPr>
          <w:color w:val="000000" w:themeColor="text1"/>
          <w:lang w:val="en-US"/>
        </w:rPr>
        <w:t xml:space="preserve"> TR 1228/2-1</w:t>
      </w:r>
      <w:r w:rsidR="00005A60" w:rsidRPr="00937991">
        <w:rPr>
          <w:color w:val="000000" w:themeColor="text1"/>
          <w:lang w:val="en-US"/>
        </w:rPr>
        <w:t>)</w:t>
      </w:r>
      <w:r w:rsidRPr="00937991">
        <w:rPr>
          <w:color w:val="000000" w:themeColor="text1"/>
          <w:lang w:val="en-US"/>
        </w:rPr>
        <w:t xml:space="preserve"> and from the DFG Excellence Initiative (University of Konstanz, project no. 610/14). This research was </w:t>
      </w:r>
      <w:r w:rsidRPr="00937991">
        <w:rPr>
          <w:color w:val="000000" w:themeColor="text1"/>
          <w:lang w:val="en-US"/>
        </w:rPr>
        <w:lastRenderedPageBreak/>
        <w:t>further supported by an SNSF Early Postdoc. Mobility fellowship</w:t>
      </w:r>
      <w:r w:rsidRPr="00937991">
        <w:rPr>
          <w:i/>
          <w:color w:val="000000" w:themeColor="text1"/>
          <w:lang w:val="en-US"/>
        </w:rPr>
        <w:t xml:space="preserve"> </w:t>
      </w:r>
      <w:r w:rsidRPr="00937991">
        <w:rPr>
          <w:color w:val="000000" w:themeColor="text1"/>
          <w:lang w:val="en-US"/>
        </w:rPr>
        <w:t>to JD and a postdoctoral fellowshi</w:t>
      </w:r>
      <w:r w:rsidRPr="00937991">
        <w:rPr>
          <w:i/>
          <w:color w:val="000000" w:themeColor="text1"/>
          <w:lang w:val="en-US"/>
        </w:rPr>
        <w:t xml:space="preserve">p </w:t>
      </w:r>
      <w:r w:rsidRPr="00937991">
        <w:rPr>
          <w:color w:val="000000" w:themeColor="text1"/>
          <w:lang w:val="en-US"/>
        </w:rPr>
        <w:t>to EW by the German Academic Exchange Service (DAAD).</w:t>
      </w:r>
    </w:p>
    <w:p w14:paraId="684B2301" w14:textId="77777777" w:rsidR="00030BA8" w:rsidRDefault="00030BA8" w:rsidP="00E9143E">
      <w:pPr>
        <w:jc w:val="both"/>
        <w:rPr>
          <w:color w:val="000000" w:themeColor="text1"/>
          <w:lang w:val="en-US"/>
        </w:rPr>
      </w:pPr>
    </w:p>
    <w:p w14:paraId="258AC285" w14:textId="77777777" w:rsidR="007E5475" w:rsidRDefault="007E5475" w:rsidP="00E9143E">
      <w:pPr>
        <w:jc w:val="both"/>
        <w:rPr>
          <w:color w:val="000000" w:themeColor="text1"/>
          <w:lang w:val="en-US"/>
        </w:rPr>
      </w:pP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7E5475">
      <w:pPr>
        <w:spacing w:after="120"/>
        <w:jc w:val="both"/>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301E0B">
      <w:pPr>
        <w:jc w:val="both"/>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w:t>
      </w:r>
      <w:proofErr w:type="spellStart"/>
      <w:r w:rsidR="00B75BEE">
        <w:rPr>
          <w:rFonts w:eastAsia="Arial"/>
          <w:color w:val="000000"/>
          <w:lang w:val="en-US"/>
        </w:rPr>
        <w:t>Featherston</w:t>
      </w:r>
      <w:proofErr w:type="spellEnd"/>
      <w:r w:rsidR="00B75BEE">
        <w:rPr>
          <w:rFonts w:eastAsia="Arial"/>
          <w:color w:val="000000"/>
          <w:lang w:val="en-US"/>
        </w:rPr>
        <w:t xml:space="preserve">,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 xml:space="preserve">Berlin: de </w:t>
      </w:r>
      <w:proofErr w:type="spellStart"/>
      <w:r w:rsidR="000042D3" w:rsidRPr="007F130B">
        <w:rPr>
          <w:rFonts w:eastAsia="Arial"/>
          <w:color w:val="000000"/>
          <w:lang w:val="en-US"/>
        </w:rPr>
        <w:t>Gruyter</w:t>
      </w:r>
      <w:proofErr w:type="spellEnd"/>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Trotzke</w:t>
      </w:r>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w:t>
      </w:r>
      <w:proofErr w:type="spellStart"/>
      <w:r w:rsidR="000042D3" w:rsidRPr="00301E0B">
        <w:rPr>
          <w:rFonts w:eastAsia="Arial"/>
          <w:color w:val="000000"/>
          <w:lang w:val="en-US"/>
        </w:rPr>
        <w:t>Matthewso</w:t>
      </w:r>
      <w:r>
        <w:rPr>
          <w:rFonts w:eastAsia="Arial"/>
          <w:color w:val="000000"/>
          <w:lang w:val="en-US"/>
        </w:rPr>
        <w:t>n</w:t>
      </w:r>
      <w:proofErr w:type="spellEnd"/>
      <w:r>
        <w:rPr>
          <w:rFonts w:eastAsia="Arial"/>
          <w:color w:val="000000"/>
          <w:lang w:val="en-US"/>
        </w:rPr>
        <w:t xml:space="preserve">,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t>
      </w:r>
      <w:proofErr w:type="spellStart"/>
      <w:r w:rsidRPr="00301E0B">
        <w:rPr>
          <w:color w:val="000000" w:themeColor="text1"/>
          <w:lang w:val="en-US"/>
        </w:rPr>
        <w:t>Wunderlich</w:t>
      </w:r>
      <w:proofErr w:type="spellEnd"/>
      <w:r w:rsidRPr="00301E0B">
        <w:rPr>
          <w:color w:val="000000" w:themeColor="text1"/>
          <w:lang w:val="en-US"/>
        </w:rPr>
        <w:t xml:space="preserve"> (Eds.), </w:t>
      </w:r>
      <w:r w:rsidRPr="00301E0B">
        <w:rPr>
          <w:i/>
          <w:color w:val="000000" w:themeColor="text1"/>
          <w:lang w:val="en-US"/>
        </w:rPr>
        <w:t>Semantics: An International Handbook of Contemporary Research</w:t>
      </w:r>
      <w:r w:rsidRPr="00301E0B">
        <w:rPr>
          <w:color w:val="000000" w:themeColor="text1"/>
          <w:lang w:val="en-US"/>
        </w:rPr>
        <w:t xml:space="preserve">, pp. 639–650. Berlin: de </w:t>
      </w:r>
      <w:proofErr w:type="spellStart"/>
      <w:r w:rsidRPr="00301E0B">
        <w:rPr>
          <w:color w:val="000000" w:themeColor="text1"/>
          <w:lang w:val="en-US"/>
        </w:rPr>
        <w:t>Gruyter</w:t>
      </w:r>
      <w:proofErr w:type="spellEnd"/>
      <w:r w:rsidRPr="00301E0B">
        <w:rPr>
          <w:color w:val="000000" w:themeColor="text1"/>
          <w:lang w:val="en-US"/>
        </w:rPr>
        <w:t>.</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lastRenderedPageBreak/>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301E0B">
      <w:pPr>
        <w:jc w:val="both"/>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proofErr w:type="spellStart"/>
      <w:r w:rsidRPr="00301E0B">
        <w:rPr>
          <w:color w:val="000000" w:themeColor="text1"/>
          <w:shd w:val="clear" w:color="auto" w:fill="FFFFFF"/>
          <w:lang w:val="en-US"/>
        </w:rPr>
        <w:t>Matthewson</w:t>
      </w:r>
      <w:proofErr w:type="spellEnd"/>
      <w:r w:rsidRPr="00301E0B">
        <w:rPr>
          <w:color w:val="000000" w:themeColor="text1"/>
          <w:shd w:val="clear" w:color="auto" w:fill="FFFFFF"/>
          <w:lang w:val="en-US"/>
        </w:rPr>
        <w:t>,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 xml:space="preserve">and S. </w:t>
      </w:r>
      <w:proofErr w:type="spellStart"/>
      <w:r w:rsidR="00301E0B" w:rsidRPr="00301E0B">
        <w:rPr>
          <w:color w:val="000000" w:themeColor="text1"/>
          <w:shd w:val="clear" w:color="auto" w:fill="FFFFFF"/>
          <w:lang w:val="en-US"/>
        </w:rPr>
        <w:t>Featherston</w:t>
      </w:r>
      <w:proofErr w:type="spellEnd"/>
      <w:r w:rsidR="00301E0B" w:rsidRPr="00301E0B">
        <w:rPr>
          <w:color w:val="000000" w:themeColor="text1"/>
          <w:shd w:val="clear" w:color="auto" w:fill="FFFFFF"/>
          <w:lang w:val="en-US"/>
        </w:rPr>
        <w:t xml:space="preserve">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 xml:space="preserve">114. Berlin: de </w:t>
      </w:r>
      <w:proofErr w:type="spellStart"/>
      <w:r w:rsidR="00301E0B" w:rsidRPr="00301E0B">
        <w:rPr>
          <w:color w:val="000000" w:themeColor="text1"/>
          <w:shd w:val="clear" w:color="auto" w:fill="FFFFFF"/>
          <w:lang w:val="en-US"/>
        </w:rPr>
        <w:t>Gruyter</w:t>
      </w:r>
      <w:proofErr w:type="spellEnd"/>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w:t>
      </w:r>
      <w:proofErr w:type="spellStart"/>
      <w:r w:rsidRPr="00301E0B">
        <w:rPr>
          <w:color w:val="000000" w:themeColor="text1"/>
          <w:lang w:val="en-US"/>
        </w:rPr>
        <w:t>Ovalle</w:t>
      </w:r>
      <w:proofErr w:type="spellEnd"/>
      <w:r w:rsidRPr="00301E0B">
        <w:rPr>
          <w:color w:val="000000" w:themeColor="text1"/>
          <w:lang w:val="en-US"/>
        </w:rPr>
        <w:t xml:space="preserv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74350249" w14:textId="77777777" w:rsidR="00EB2769" w:rsidRDefault="00EB2769" w:rsidP="00301E0B">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xml:space="preserve">,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p>
    <w:p w14:paraId="30A59153" w14:textId="77777777" w:rsidR="00EB2769" w:rsidRDefault="00EB2769" w:rsidP="00301E0B">
      <w:pPr>
        <w:autoSpaceDE w:val="0"/>
        <w:autoSpaceDN w:val="0"/>
        <w:adjustRightInd w:val="0"/>
        <w:jc w:val="both"/>
        <w:rPr>
          <w:color w:val="000000" w:themeColor="text1"/>
          <w:lang w:val="en-US"/>
        </w:rPr>
      </w:pPr>
      <w:r>
        <w:rPr>
          <w:color w:val="000000" w:themeColor="text1"/>
          <w:lang w:val="en-US"/>
        </w:rPr>
        <w:t>&lt;</w:t>
      </w:r>
      <w:r w:rsidR="00116749">
        <w:fldChar w:fldCharType="begin"/>
      </w:r>
      <w:r w:rsidR="00116749" w:rsidRPr="00273B8E">
        <w:rPr>
          <w:lang w:val="en-US"/>
          <w:rPrChange w:id="115" w:author="Microsoft Office-Anwender" w:date="2018-02-21T17:03:00Z">
            <w:rPr/>
          </w:rPrChange>
        </w:rPr>
        <w:instrText xml:space="preserve"> HYPERLINK "http://linguistics.sites.olt.ubc.ca/files/2017/06/MatthewsonTruckenbrodtModalFlavourModalForce.pdf" </w:instrText>
      </w:r>
      <w:r w:rsidR="00116749">
        <w:fldChar w:fldCharType="separate"/>
      </w:r>
      <w:r w:rsidRPr="003F3F53">
        <w:rPr>
          <w:rStyle w:val="Hyperlink"/>
          <w:lang w:val="en-US"/>
        </w:rPr>
        <w:t>http://linguistics.sites.olt.ubc.ca/files/2017/06/MatthewsonTruckenbrodtModalFlavourModalForce.pdf</w:t>
      </w:r>
      <w:r w:rsidR="00116749">
        <w:rPr>
          <w:rStyle w:val="Hyperlink"/>
          <w:lang w:val="en-US"/>
        </w:rPr>
        <w:fldChar w:fldCharType="end"/>
      </w:r>
      <w:r>
        <w:rPr>
          <w:color w:val="000000" w:themeColor="text1"/>
          <w:lang w:val="en-US"/>
        </w:rPr>
        <w:t>&gt;</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301E0B">
      <w:pPr>
        <w:autoSpaceDE w:val="0"/>
        <w:autoSpaceDN w:val="0"/>
        <w:adjustRightInd w:val="0"/>
        <w:jc w:val="both"/>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xml:space="preserve">. S. </w:t>
      </w:r>
      <w:proofErr w:type="spellStart"/>
      <w:r w:rsidR="000709BC" w:rsidRPr="00301E0B">
        <w:rPr>
          <w:color w:val="000000" w:themeColor="text1"/>
          <w:lang w:val="en-US"/>
        </w:rPr>
        <w:t>Gillies</w:t>
      </w:r>
      <w:proofErr w:type="spellEnd"/>
      <w:r w:rsidR="000709BC" w:rsidRPr="00301E0B">
        <w:rPr>
          <w:color w:val="000000" w:themeColor="text1"/>
          <w:lang w:val="en-US"/>
        </w:rPr>
        <w:t xml:space="preserve">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77777777" w:rsidR="00FE3D85" w:rsidRDefault="00FE3D85"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xml:space="preserve">. S. </w:t>
      </w:r>
      <w:proofErr w:type="spellStart"/>
      <w:r>
        <w:rPr>
          <w:color w:val="000000" w:themeColor="text1"/>
          <w:lang w:val="en-US"/>
        </w:rPr>
        <w:t>Gillies</w:t>
      </w:r>
      <w:proofErr w:type="spellEnd"/>
      <w:r>
        <w:rPr>
          <w:color w:val="000000" w:themeColor="text1"/>
          <w:lang w:val="en-US"/>
        </w:rPr>
        <w:t xml:space="preserve">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Ms. &lt;</w:t>
      </w:r>
      <w:r w:rsidR="00116749">
        <w:fldChar w:fldCharType="begin"/>
      </w:r>
      <w:r w:rsidR="00116749" w:rsidRPr="00273B8E">
        <w:rPr>
          <w:lang w:val="en-US"/>
          <w:rPrChange w:id="116" w:author="Microsoft Office-Anwender" w:date="2018-02-21T17:03:00Z">
            <w:rPr/>
          </w:rPrChange>
        </w:rPr>
        <w:instrText xml:space="preserve"> HYPERLINK "http://web.mit.edu/fintel/kt-osu-notes.pdf" </w:instrText>
      </w:r>
      <w:r w:rsidR="00116749">
        <w:fldChar w:fldCharType="separate"/>
      </w:r>
      <w:r w:rsidRPr="003F3F53">
        <w:rPr>
          <w:rStyle w:val="Hyperlink"/>
          <w:lang w:val="en-US"/>
        </w:rPr>
        <w:t>http://web.mit.edu/fintel/kt-osu-notes.pdf</w:t>
      </w:r>
      <w:r w:rsidR="00116749">
        <w:rPr>
          <w:rStyle w:val="Hyperlink"/>
          <w:lang w:val="en-US"/>
        </w:rPr>
        <w:fldChar w:fldCharType="end"/>
      </w:r>
      <w:r>
        <w:rPr>
          <w:color w:val="000000" w:themeColor="text1"/>
          <w:lang w:val="en-US"/>
        </w:rPr>
        <w:t>&gt;</w:t>
      </w:r>
    </w:p>
    <w:p w14:paraId="69A73C88" w14:textId="77777777" w:rsidR="00FE3D85" w:rsidRPr="00301E0B" w:rsidRDefault="00FE3D85" w:rsidP="00301E0B">
      <w:pPr>
        <w:jc w:val="both"/>
        <w:rPr>
          <w:color w:val="000000" w:themeColor="text1"/>
          <w:lang w:val="en-US"/>
        </w:rPr>
      </w:pPr>
    </w:p>
    <w:p w14:paraId="4FCA2BE2" w14:textId="77777777" w:rsidR="00030BA8" w:rsidRPr="00301E0B" w:rsidRDefault="005972A4" w:rsidP="00301E0B">
      <w:pPr>
        <w:jc w:val="both"/>
        <w:rPr>
          <w:color w:val="000000" w:themeColor="text1"/>
          <w:lang w:val="en-US"/>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301E0B">
        <w:rPr>
          <w:i/>
          <w:color w:val="000000" w:themeColor="text1"/>
          <w:lang w:val="en-US"/>
        </w:rPr>
        <w:t>Linguistische</w:t>
      </w:r>
      <w:proofErr w:type="spellEnd"/>
      <w:r w:rsidRPr="00301E0B">
        <w:rPr>
          <w:i/>
          <w:color w:val="000000" w:themeColor="text1"/>
          <w:lang w:val="en-US"/>
        </w:rPr>
        <w:t xml:space="preserve"> </w:t>
      </w:r>
      <w:proofErr w:type="spellStart"/>
      <w:r w:rsidRPr="00301E0B">
        <w:rPr>
          <w:i/>
          <w:color w:val="000000" w:themeColor="text1"/>
          <w:lang w:val="en-US"/>
        </w:rPr>
        <w:t>Berichte</w:t>
      </w:r>
      <w:proofErr w:type="spellEnd"/>
      <w:r w:rsidRPr="00301E0B">
        <w:rPr>
          <w:color w:val="000000" w:themeColor="text1"/>
          <w:lang w:val="en-US"/>
        </w:rPr>
        <w:t xml:space="preserve"> 199, 253–286.</w:t>
      </w:r>
    </w:p>
    <w:p w14:paraId="1A026E52" w14:textId="77777777" w:rsidR="00030BA8" w:rsidRPr="00301E0B" w:rsidRDefault="00030BA8" w:rsidP="00301E0B">
      <w:pPr>
        <w:jc w:val="both"/>
        <w:rPr>
          <w:color w:val="000000" w:themeColor="text1"/>
          <w:lang w:val="en-US"/>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E9143E">
      <w:pPr>
        <w:jc w:val="both"/>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7402E1">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Pr="00937991"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466A2DBD" w14:textId="77777777" w:rsidR="00030BA8" w:rsidRPr="00937991" w:rsidRDefault="00030BA8" w:rsidP="00E9143E">
      <w:pPr>
        <w:rPr>
          <w:color w:val="000000" w:themeColor="text1"/>
        </w:rPr>
      </w:pPr>
    </w:p>
    <w:p w14:paraId="726977B6"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Pr="00937991" w:rsidRDefault="005972A4" w:rsidP="007402E1">
      <w:pPr>
        <w:ind w:left="226" w:firstLine="113"/>
        <w:jc w:val="both"/>
        <w:rPr>
          <w:color w:val="000000" w:themeColor="text1"/>
        </w:rPr>
      </w:pPr>
      <w:r w:rsidRPr="00937991">
        <w:rPr>
          <w:color w:val="000000" w:themeColor="text1"/>
        </w:rPr>
        <w:t>Sie können hören, wie Wasser auf das Dach prasselt.</w:t>
      </w:r>
    </w:p>
    <w:p w14:paraId="6A21C2A4" w14:textId="77777777" w:rsidR="007402E1" w:rsidRPr="00937991" w:rsidRDefault="007402E1" w:rsidP="00E9143E">
      <w:pPr>
        <w:jc w:val="both"/>
        <w:rPr>
          <w:color w:val="000000" w:themeColor="text1"/>
        </w:rPr>
      </w:pPr>
    </w:p>
    <w:p w14:paraId="2C34F189" w14:textId="77777777" w:rsidR="00030BA8" w:rsidRPr="00937991" w:rsidRDefault="007402E1" w:rsidP="00E9143E">
      <w:pPr>
        <w:jc w:val="both"/>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Pr="00937991"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012F1621" w14:textId="77777777" w:rsidR="007402E1" w:rsidRPr="00937991" w:rsidRDefault="007402E1" w:rsidP="007402E1">
      <w:pPr>
        <w:jc w:val="both"/>
        <w:rPr>
          <w:color w:val="000000" w:themeColor="text1"/>
        </w:rPr>
      </w:pPr>
    </w:p>
    <w:p w14:paraId="0670A411"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Pr="00937991"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47F01AEE" w14:textId="77777777" w:rsidR="007402E1" w:rsidRPr="00937991" w:rsidRDefault="007402E1" w:rsidP="007402E1">
      <w:pPr>
        <w:ind w:left="226" w:firstLine="113"/>
        <w:jc w:val="both"/>
        <w:rPr>
          <w:color w:val="000000" w:themeColor="text1"/>
        </w:rPr>
      </w:pPr>
    </w:p>
    <w:p w14:paraId="6145F4B0"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Pr="00937991" w:rsidRDefault="005972A4" w:rsidP="007402E1">
      <w:pPr>
        <w:ind w:left="226" w:firstLine="113"/>
        <w:jc w:val="both"/>
        <w:rPr>
          <w:color w:val="000000" w:themeColor="text1"/>
        </w:rPr>
      </w:pPr>
      <w:r w:rsidRPr="00937991">
        <w:rPr>
          <w:color w:val="000000" w:themeColor="text1"/>
        </w:rPr>
        <w:t>Sie haben heute Vormittag dunkle Wolken am Himmel gesehen.</w:t>
      </w:r>
    </w:p>
    <w:p w14:paraId="5E2173BF" w14:textId="77777777" w:rsidR="007402E1" w:rsidRPr="00937991" w:rsidRDefault="007402E1" w:rsidP="007402E1">
      <w:pPr>
        <w:jc w:val="both"/>
        <w:rPr>
          <w:color w:val="000000" w:themeColor="text1"/>
        </w:rPr>
      </w:pPr>
    </w:p>
    <w:p w14:paraId="446241CD" w14:textId="77777777" w:rsidR="007402E1" w:rsidRPr="00937991" w:rsidRDefault="007402E1" w:rsidP="007402E1">
      <w:pPr>
        <w:jc w:val="both"/>
        <w:rPr>
          <w:color w:val="000000" w:themeColor="text1"/>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Pr="00937991"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254B7FBD" w14:textId="77777777" w:rsidR="007402E1" w:rsidRPr="00937991" w:rsidRDefault="007402E1" w:rsidP="007402E1">
      <w:pPr>
        <w:jc w:val="both"/>
        <w:rPr>
          <w:color w:val="000000" w:themeColor="text1"/>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Pr="00937991"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2FCEF2A8" w14:textId="77777777" w:rsidR="007402E1" w:rsidRPr="00937991" w:rsidRDefault="007402E1" w:rsidP="007402E1">
      <w:pPr>
        <w:jc w:val="both"/>
        <w:rPr>
          <w:color w:val="000000" w:themeColor="text1"/>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Pr="00937991" w:rsidRDefault="005972A4" w:rsidP="007402E1">
      <w:pPr>
        <w:ind w:left="226" w:firstLine="113"/>
        <w:jc w:val="both"/>
        <w:rPr>
          <w:color w:val="000000" w:themeColor="text1"/>
        </w:rPr>
      </w:pPr>
      <w:r w:rsidRPr="00937991">
        <w:rPr>
          <w:color w:val="000000" w:themeColor="text1"/>
        </w:rPr>
        <w:t>Sie sehen, dass aus dem Kaffee kein Dampf aufsteigt.</w:t>
      </w:r>
    </w:p>
    <w:p w14:paraId="6AEFB565" w14:textId="77777777" w:rsidR="007402E1" w:rsidRPr="00937991" w:rsidRDefault="007402E1" w:rsidP="007402E1">
      <w:pPr>
        <w:ind w:left="226" w:firstLine="113"/>
        <w:jc w:val="both"/>
        <w:rPr>
          <w:color w:val="000000" w:themeColor="text1"/>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5A928190" w14:textId="77777777" w:rsidR="007402E1" w:rsidRPr="00937991" w:rsidRDefault="007402E1" w:rsidP="007402E1">
      <w:pPr>
        <w:ind w:left="226" w:firstLine="113"/>
        <w:jc w:val="both"/>
        <w:rPr>
          <w:color w:val="000000" w:themeColor="text1"/>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582505A2" w14:textId="77777777" w:rsidR="00030BA8" w:rsidRPr="00937991" w:rsidRDefault="00030BA8" w:rsidP="00E9143E">
      <w:pPr>
        <w:jc w:val="both"/>
        <w:rPr>
          <w:color w:val="000000" w:themeColor="text1"/>
        </w:rPr>
      </w:pPr>
    </w:p>
    <w:p w14:paraId="1F55EDDF" w14:textId="77777777" w:rsidR="007402E1" w:rsidRPr="00937991" w:rsidRDefault="007402E1" w:rsidP="00E9143E">
      <w:pPr>
        <w:jc w:val="both"/>
        <w:rPr>
          <w:color w:val="000000" w:themeColor="text1"/>
        </w:rPr>
      </w:pPr>
    </w:p>
    <w:p w14:paraId="3E934B92" w14:textId="77777777" w:rsidR="00030BA8" w:rsidRPr="00937991" w:rsidRDefault="005972A4" w:rsidP="00E9143E">
      <w:pPr>
        <w:jc w:val="both"/>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48595DA4" w14:textId="77777777" w:rsidR="007402E1" w:rsidRPr="00937991" w:rsidRDefault="007402E1" w:rsidP="007402E1">
      <w:pPr>
        <w:jc w:val="both"/>
        <w:rPr>
          <w:color w:val="000000" w:themeColor="text1"/>
        </w:rPr>
      </w:pPr>
    </w:p>
    <w:p w14:paraId="276A2AA8" w14:textId="77777777" w:rsidR="00030BA8" w:rsidRPr="00937991" w:rsidRDefault="007402E1" w:rsidP="00E9143E">
      <w:pPr>
        <w:jc w:val="both"/>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420C550D" w14:textId="77777777" w:rsidR="007402E1" w:rsidRPr="00937991" w:rsidRDefault="007402E1" w:rsidP="007402E1">
      <w:pPr>
        <w:ind w:left="226" w:firstLine="113"/>
        <w:jc w:val="both"/>
        <w:rPr>
          <w:color w:val="000000" w:themeColor="text1"/>
        </w:rPr>
      </w:pPr>
    </w:p>
    <w:p w14:paraId="6E27B3DA"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1BA9E1E8" w14:textId="77777777" w:rsidR="007402E1" w:rsidRPr="00937991" w:rsidRDefault="007402E1" w:rsidP="007402E1">
      <w:pPr>
        <w:jc w:val="both"/>
        <w:rPr>
          <w:color w:val="000000" w:themeColor="text1"/>
        </w:rPr>
      </w:pPr>
    </w:p>
    <w:p w14:paraId="5F4C302F"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4B93F7DD" w14:textId="77777777" w:rsidR="007402E1" w:rsidRPr="00937991" w:rsidRDefault="007402E1" w:rsidP="007402E1">
      <w:pPr>
        <w:ind w:left="226" w:firstLine="113"/>
        <w:jc w:val="both"/>
        <w:rPr>
          <w:color w:val="000000" w:themeColor="text1"/>
        </w:rPr>
      </w:pPr>
    </w:p>
    <w:p w14:paraId="0698B706" w14:textId="77777777" w:rsidR="00030BA8" w:rsidRPr="00937991" w:rsidRDefault="007402E1" w:rsidP="00E9143E">
      <w:pPr>
        <w:jc w:val="both"/>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6B255350" w14:textId="77777777" w:rsidR="00030BA8" w:rsidRPr="00937991" w:rsidRDefault="00030BA8" w:rsidP="00E9143E">
      <w:pPr>
        <w:jc w:val="both"/>
        <w:rPr>
          <w:color w:val="000000" w:themeColor="text1"/>
        </w:rPr>
      </w:pPr>
    </w:p>
    <w:p w14:paraId="11FA05C6" w14:textId="77777777" w:rsidR="007402E1" w:rsidRPr="00937991" w:rsidRDefault="007402E1" w:rsidP="00E9143E">
      <w:pPr>
        <w:jc w:val="both"/>
        <w:rPr>
          <w:color w:val="000000" w:themeColor="text1"/>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0435190A" w14:textId="77777777" w:rsidR="00030BA8" w:rsidRPr="00937991" w:rsidRDefault="00030BA8" w:rsidP="00E9143E">
      <w:pPr>
        <w:jc w:val="both"/>
        <w:rPr>
          <w:color w:val="000000" w:themeColor="text1"/>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552E055D" w14:textId="77777777" w:rsidR="00BF4C01" w:rsidRPr="00937991" w:rsidRDefault="00BF4C01" w:rsidP="00E9143E">
      <w:pPr>
        <w:jc w:val="both"/>
        <w:rPr>
          <w:color w:val="000000" w:themeColor="text1"/>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A7B17F4" w14:textId="77777777" w:rsidR="00BF4C01" w:rsidRPr="00937991" w:rsidRDefault="00BF4C01" w:rsidP="00BF4C01">
      <w:pPr>
        <w:ind w:left="339"/>
        <w:jc w:val="both"/>
        <w:rPr>
          <w:color w:val="000000" w:themeColor="text1"/>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37AC3D8F" w14:textId="77777777" w:rsidR="00BF4C01" w:rsidRPr="00937991" w:rsidRDefault="00BF4C01" w:rsidP="00E9143E">
      <w:pPr>
        <w:jc w:val="both"/>
        <w:rPr>
          <w:color w:val="000000" w:themeColor="text1"/>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Pr="00937991"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sectPr w:rsidR="00030BA8" w:rsidRPr="00937991" w:rsidSect="00E9143E">
      <w:footerReference w:type="even" r:id="rId11"/>
      <w:footerReference w:type="default" r:id="rId12"/>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regory Scontras" w:date="2018-02-16T10:31:00Z" w:initials="GS">
    <w:p w14:paraId="54005303" w14:textId="77777777" w:rsidR="00110F91" w:rsidRPr="00DE0F88" w:rsidRDefault="00110F91">
      <w:pPr>
        <w:pStyle w:val="CommentText"/>
        <w:rPr>
          <w:lang w:val="en-US"/>
        </w:rPr>
      </w:pPr>
      <w:r>
        <w:rPr>
          <w:rStyle w:val="CommentReference"/>
        </w:rPr>
        <w:annotationRef/>
      </w:r>
      <w:r w:rsidRPr="00DE0F88">
        <w:rPr>
          <w:lang w:val="en-US"/>
        </w:rPr>
        <w:t>I’m not sure I see what’s at play in (7b). It seems like (7b) is another example of negation, not combining two elements of the same type. In general, I’d find it helpful to hint at how the formal accounts would account for these patterns, rather than simply mentioning the patterns themselves.</w:t>
      </w:r>
    </w:p>
  </w:comment>
  <w:comment w:id="13" w:author="Gregory Scontras" w:date="2018-02-16T10:35:00Z" w:initials="GS">
    <w:p w14:paraId="2B7D744E" w14:textId="77777777" w:rsidR="00D91EF3" w:rsidRPr="00DE0F88" w:rsidRDefault="00D91EF3">
      <w:pPr>
        <w:pStyle w:val="CommentText"/>
        <w:rPr>
          <w:lang w:val="en-US"/>
        </w:rPr>
      </w:pPr>
      <w:r>
        <w:rPr>
          <w:rStyle w:val="CommentReference"/>
        </w:rPr>
        <w:annotationRef/>
      </w:r>
      <w:r w:rsidRPr="00DE0F88">
        <w:rPr>
          <w:lang w:val="en-US"/>
        </w:rPr>
        <w:t>This sentence doesn’t work form me. I’m not sure what the main point is.</w:t>
      </w:r>
    </w:p>
  </w:comment>
  <w:comment w:id="15" w:author="Wittenberg, Eva" w:date="2018-02-20T12:36:00Z" w:initials="WE">
    <w:p w14:paraId="06E3A27D" w14:textId="77777777" w:rsidR="00DE0F88" w:rsidRPr="00E23CF6" w:rsidRDefault="00DE0F88">
      <w:pPr>
        <w:pStyle w:val="CommentText"/>
        <w:rPr>
          <w:lang w:val="en-US"/>
        </w:rPr>
      </w:pPr>
      <w:r>
        <w:rPr>
          <w:rStyle w:val="CommentReference"/>
        </w:rPr>
        <w:annotationRef/>
      </w:r>
      <w:r w:rsidRPr="00E23CF6">
        <w:rPr>
          <w:lang w:val="en-US"/>
        </w:rPr>
        <w:t>Similarities?</w:t>
      </w:r>
    </w:p>
  </w:comment>
  <w:comment w:id="16" w:author="Gregory Scontras" w:date="2018-02-16T14:44:00Z" w:initials="GS">
    <w:p w14:paraId="65DD5A31" w14:textId="77777777" w:rsidR="00E13E13" w:rsidRPr="00DE0F88" w:rsidRDefault="00E13E13">
      <w:pPr>
        <w:pStyle w:val="CommentText"/>
        <w:rPr>
          <w:lang w:val="en-US"/>
        </w:rPr>
      </w:pPr>
      <w:r>
        <w:rPr>
          <w:rStyle w:val="CommentReference"/>
        </w:rPr>
        <w:annotationRef/>
      </w:r>
      <w:r w:rsidRPr="00DE0F88">
        <w:rPr>
          <w:lang w:val="en-US"/>
        </w:rPr>
        <w:t xml:space="preserve">I wonder whether it would be worth stating explicitly that the </w:t>
      </w:r>
      <w:proofErr w:type="spellStart"/>
      <w:r w:rsidRPr="00DE0F88">
        <w:rPr>
          <w:lang w:val="en-US"/>
        </w:rPr>
        <w:t>wohl</w:t>
      </w:r>
      <w:proofErr w:type="spellEnd"/>
      <w:r w:rsidRPr="00DE0F88">
        <w:rPr>
          <w:lang w:val="en-US"/>
        </w:rPr>
        <w:t>-must comp</w:t>
      </w:r>
      <w:r w:rsidR="00EF64F5" w:rsidRPr="00DE0F88">
        <w:rPr>
          <w:lang w:val="en-US"/>
        </w:rPr>
        <w:t xml:space="preserve">arison is interesting because </w:t>
      </w:r>
      <w:proofErr w:type="spellStart"/>
      <w:r w:rsidR="00EF64F5" w:rsidRPr="00DE0F88">
        <w:rPr>
          <w:lang w:val="en-US"/>
        </w:rPr>
        <w:t>wohl</w:t>
      </w:r>
      <w:proofErr w:type="spellEnd"/>
      <w:r w:rsidR="00EF64F5" w:rsidRPr="00DE0F88">
        <w:rPr>
          <w:lang w:val="en-US"/>
        </w:rPr>
        <w:t xml:space="preserve"> is claimed to contribute its meaning apart from the truth-conditional component. We had a discussion along this lines in the earlier draft.</w:t>
      </w:r>
    </w:p>
  </w:comment>
  <w:comment w:id="19" w:author="Gregory Scontras" w:date="2018-02-16T10:37:00Z" w:initials="GS">
    <w:p w14:paraId="77DA0042" w14:textId="77777777" w:rsidR="00D91EF3" w:rsidRPr="00DE0F88" w:rsidRDefault="00D91EF3">
      <w:pPr>
        <w:pStyle w:val="CommentText"/>
        <w:rPr>
          <w:lang w:val="en-US"/>
        </w:rPr>
      </w:pPr>
      <w:r>
        <w:rPr>
          <w:rStyle w:val="CommentReference"/>
        </w:rPr>
        <w:annotationRef/>
      </w:r>
      <w:r w:rsidRPr="00DE0F88">
        <w:rPr>
          <w:lang w:val="en-US"/>
        </w:rPr>
        <w:t>What do you have in mind? Might as well mention them.</w:t>
      </w:r>
    </w:p>
  </w:comment>
  <w:comment w:id="55" w:author="Gregory Scontras" w:date="2018-02-16T10:48:00Z" w:initials="GS">
    <w:p w14:paraId="0148EADA" w14:textId="77777777" w:rsidR="002D3A93" w:rsidRPr="00DE0F88" w:rsidRDefault="002D3A93">
      <w:pPr>
        <w:pStyle w:val="CommentText"/>
        <w:rPr>
          <w:lang w:val="en-US"/>
        </w:rPr>
      </w:pPr>
      <w:r>
        <w:rPr>
          <w:rStyle w:val="CommentReference"/>
        </w:rPr>
        <w:annotationRef/>
      </w:r>
      <w:r w:rsidRPr="00DE0F88">
        <w:rPr>
          <w:lang w:val="en-US"/>
        </w:rPr>
        <w:t>Be sure to provide the experiment links.</w:t>
      </w:r>
    </w:p>
  </w:comment>
  <w:comment w:id="61" w:author="Gregory Scontras" w:date="2018-02-16T10:49:00Z" w:initials="GS">
    <w:p w14:paraId="65665EDF" w14:textId="77777777" w:rsidR="002D3A93" w:rsidRPr="00DE0F88" w:rsidRDefault="002D3A93">
      <w:pPr>
        <w:pStyle w:val="CommentText"/>
        <w:rPr>
          <w:lang w:val="en-US"/>
        </w:rPr>
      </w:pPr>
      <w:r>
        <w:rPr>
          <w:rStyle w:val="CommentReference"/>
        </w:rPr>
        <w:annotationRef/>
      </w:r>
      <w:r w:rsidRPr="00DE0F88">
        <w:rPr>
          <w:lang w:val="en-US"/>
        </w:rPr>
        <w:t>Experiment link.</w:t>
      </w:r>
    </w:p>
  </w:comment>
  <w:comment w:id="66" w:author="Gregory Scontras" w:date="2018-02-16T13:53:00Z" w:initials="GS">
    <w:p w14:paraId="23527B43" w14:textId="77777777" w:rsidR="009A5B78" w:rsidRPr="00DE0F88" w:rsidRDefault="009A5B78">
      <w:pPr>
        <w:pStyle w:val="CommentText"/>
        <w:rPr>
          <w:lang w:val="en-US"/>
        </w:rPr>
      </w:pPr>
      <w:r>
        <w:rPr>
          <w:rStyle w:val="CommentReference"/>
        </w:rPr>
        <w:annotationRef/>
      </w:r>
      <w:r w:rsidRPr="00DE0F88">
        <w:rPr>
          <w:lang w:val="en-US"/>
        </w:rPr>
        <w:t>I thought must and probably were on a par?</w:t>
      </w:r>
    </w:p>
  </w:comment>
  <w:comment w:id="67" w:author="Gregory Scontras" w:date="2018-02-16T13:52:00Z" w:initials="GS">
    <w:p w14:paraId="2E4F8E03" w14:textId="77777777" w:rsidR="009A5B78" w:rsidRPr="00DE0F88" w:rsidRDefault="009A5B78">
      <w:pPr>
        <w:pStyle w:val="CommentText"/>
        <w:rPr>
          <w:lang w:val="en-US"/>
        </w:rPr>
      </w:pPr>
      <w:r>
        <w:rPr>
          <w:rStyle w:val="CommentReference"/>
        </w:rPr>
        <w:annotationRef/>
      </w:r>
      <w:r w:rsidRPr="00DE0F88">
        <w:rPr>
          <w:lang w:val="en-US"/>
        </w:rPr>
        <w:t>It would be useful to explain why this is interesting.</w:t>
      </w:r>
    </w:p>
  </w:comment>
  <w:comment w:id="72" w:author="Wittenberg, Eva" w:date="2018-02-20T12:38:00Z" w:initials="WE">
    <w:p w14:paraId="3D07C64F" w14:textId="77777777" w:rsidR="00DE0F88" w:rsidRPr="00DE0F88" w:rsidRDefault="00DE0F88">
      <w:pPr>
        <w:pStyle w:val="CommentText"/>
        <w:rPr>
          <w:lang w:val="en-US"/>
        </w:rPr>
      </w:pPr>
      <w:r>
        <w:rPr>
          <w:rStyle w:val="CommentReference"/>
        </w:rPr>
        <w:annotationRef/>
      </w:r>
      <w:r w:rsidRPr="00DE0F88">
        <w:rPr>
          <w:lang w:val="en-US"/>
        </w:rPr>
        <w:t>I would strongly argue for keeping them</w:t>
      </w:r>
    </w:p>
  </w:comment>
  <w:comment w:id="73" w:author="Gregory Scontras" w:date="2018-02-16T14:09:00Z" w:initials="GS">
    <w:p w14:paraId="6E4F8788" w14:textId="77777777" w:rsidR="00703139" w:rsidRPr="00DE0F88" w:rsidRDefault="00703139">
      <w:pPr>
        <w:pStyle w:val="CommentText"/>
        <w:rPr>
          <w:lang w:val="en-US"/>
        </w:rPr>
      </w:pPr>
      <w:r>
        <w:rPr>
          <w:rStyle w:val="CommentReference"/>
        </w:rPr>
        <w:annotationRef/>
      </w:r>
      <w:r w:rsidRPr="00DE0F88">
        <w:rPr>
          <w:lang w:val="en-US"/>
        </w:rPr>
        <w:t>I wonder whether these paragraphs are necessary.</w:t>
      </w:r>
    </w:p>
  </w:comment>
  <w:comment w:id="98" w:author="Gregory Scontras" w:date="2018-02-16T14:11:00Z" w:initials="GS">
    <w:p w14:paraId="7C0F6D81" w14:textId="77777777" w:rsidR="00BE00A2" w:rsidRPr="00DE0F88" w:rsidRDefault="00BE00A2">
      <w:pPr>
        <w:pStyle w:val="CommentText"/>
        <w:rPr>
          <w:lang w:val="en-US"/>
        </w:rPr>
      </w:pPr>
      <w:r>
        <w:rPr>
          <w:rStyle w:val="CommentReference"/>
        </w:rPr>
        <w:annotationRef/>
      </w:r>
      <w:r w:rsidRPr="00DE0F88">
        <w:rPr>
          <w:lang w:val="en-US"/>
        </w:rPr>
        <w:t xml:space="preserve">But we found that </w:t>
      </w:r>
      <w:r w:rsidR="00E13E13" w:rsidRPr="00DE0F88">
        <w:rPr>
          <w:lang w:val="en-US"/>
        </w:rPr>
        <w:t xml:space="preserve">speaker commitment was weaker for </w:t>
      </w:r>
      <w:proofErr w:type="spellStart"/>
      <w:r w:rsidR="00E13E13" w:rsidRPr="00DE0F88">
        <w:rPr>
          <w:lang w:val="en-US"/>
        </w:rPr>
        <w:t>for</w:t>
      </w:r>
      <w:proofErr w:type="spellEnd"/>
      <w:r w:rsidR="00E13E13" w:rsidRPr="00DE0F88">
        <w:rPr>
          <w:lang w:val="en-US"/>
        </w:rPr>
        <w:t xml:space="preserve"> must, which seems at odds with part of </w:t>
      </w:r>
      <w:proofErr w:type="spellStart"/>
      <w:r w:rsidR="00E13E13" w:rsidRPr="00DE0F88">
        <w:rPr>
          <w:lang w:val="en-US"/>
        </w:rPr>
        <w:t>vFG’s</w:t>
      </w:r>
      <w:proofErr w:type="spellEnd"/>
      <w:r w:rsidR="00E13E13" w:rsidRPr="00DE0F88">
        <w:rPr>
          <w:lang w:val="en-US"/>
        </w:rPr>
        <w:t xml:space="preserve"> </w:t>
      </w:r>
      <w:proofErr w:type="gramStart"/>
      <w:r w:rsidR="00E13E13" w:rsidRPr="00DE0F88">
        <w:rPr>
          <w:lang w:val="en-US"/>
        </w:rPr>
        <w:t>proposal.</w:t>
      </w:r>
      <w:r w:rsidR="0035671E" w:rsidRPr="00DE0F88">
        <w:rPr>
          <w:lang w:val="en-US"/>
        </w:rPr>
        <w:t>.</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05303" w15:done="0"/>
  <w15:commentEx w15:paraId="2B7D744E" w15:done="0"/>
  <w15:commentEx w15:paraId="06E3A27D" w15:done="0"/>
  <w15:commentEx w15:paraId="65DD5A31" w15:done="0"/>
  <w15:commentEx w15:paraId="77DA0042" w15:done="0"/>
  <w15:commentEx w15:paraId="0148EADA" w15:done="0"/>
  <w15:commentEx w15:paraId="65665EDF" w15:done="0"/>
  <w15:commentEx w15:paraId="23527B43" w15:done="0"/>
  <w15:commentEx w15:paraId="2E4F8E03" w15:done="0"/>
  <w15:commentEx w15:paraId="3D07C64F" w15:done="0"/>
  <w15:commentEx w15:paraId="6E4F8788" w15:done="0"/>
  <w15:commentEx w15:paraId="7C0F6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05303" w16cid:durableId="1E38231E"/>
  <w16cid:commentId w16cid:paraId="2B7D744E" w16cid:durableId="1E38231F"/>
  <w16cid:commentId w16cid:paraId="06E3A27D" w16cid:durableId="1E382320"/>
  <w16cid:commentId w16cid:paraId="65DD5A31" w16cid:durableId="1E382321"/>
  <w16cid:commentId w16cid:paraId="77DA0042" w16cid:durableId="1E382322"/>
  <w16cid:commentId w16cid:paraId="0148EADA" w16cid:durableId="1E382323"/>
  <w16cid:commentId w16cid:paraId="65665EDF" w16cid:durableId="1E382324"/>
  <w16cid:commentId w16cid:paraId="23527B43" w16cid:durableId="1E382325"/>
  <w16cid:commentId w16cid:paraId="2E4F8E03" w16cid:durableId="1E382326"/>
  <w16cid:commentId w16cid:paraId="3D07C64F" w16cid:durableId="1E382327"/>
  <w16cid:commentId w16cid:paraId="6E4F8788" w16cid:durableId="1E382328"/>
  <w16cid:commentId w16cid:paraId="7C0F6D81" w16cid:durableId="1E38232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DA4DB" w14:textId="77777777" w:rsidR="00C048AD" w:rsidRDefault="00C048AD">
      <w:r>
        <w:separator/>
      </w:r>
    </w:p>
  </w:endnote>
  <w:endnote w:type="continuationSeparator" w:id="0">
    <w:p w14:paraId="7709CAEA" w14:textId="77777777" w:rsidR="00C048AD" w:rsidRDefault="00C0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EndPr>
      <w:rPr>
        <w:rStyle w:val="PageNumber"/>
      </w:rPr>
    </w:sdtEndPr>
    <w:sdtContent>
      <w:p w14:paraId="415F7617" w14:textId="77777777" w:rsidR="00F67554" w:rsidRDefault="00F6755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F67554" w:rsidRDefault="00F675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EndPr>
      <w:rPr>
        <w:rStyle w:val="PageNumber"/>
      </w:rPr>
    </w:sdtEndPr>
    <w:sdtContent>
      <w:p w14:paraId="15D82864" w14:textId="77777777" w:rsidR="00F67554" w:rsidRPr="00E9143E" w:rsidRDefault="00F6755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597B3A">
          <w:rPr>
            <w:rStyle w:val="PageNumber"/>
            <w:noProof/>
          </w:rPr>
          <w:t>6</w:t>
        </w:r>
        <w:r w:rsidRPr="00E9143E">
          <w:rPr>
            <w:rStyle w:val="PageNumber"/>
          </w:rPr>
          <w:fldChar w:fldCharType="end"/>
        </w:r>
      </w:p>
    </w:sdtContent>
  </w:sdt>
  <w:p w14:paraId="20923BC7" w14:textId="77777777" w:rsidR="00F67554" w:rsidRPr="00E9143E" w:rsidRDefault="00F6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AA1DB" w14:textId="77777777" w:rsidR="00C048AD" w:rsidRDefault="00C048AD">
      <w:r>
        <w:separator/>
      </w:r>
    </w:p>
  </w:footnote>
  <w:footnote w:type="continuationSeparator" w:id="0">
    <w:p w14:paraId="3C82031D" w14:textId="77777777" w:rsidR="00C048AD" w:rsidRDefault="00C048AD">
      <w:r>
        <w:continuationSeparator/>
      </w:r>
    </w:p>
  </w:footnote>
  <w:footnote w:id="1">
    <w:p w14:paraId="1C345670" w14:textId="2FEFA64A" w:rsidR="002D3A93" w:rsidRPr="002A5690" w:rsidRDefault="002D3A93"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ins w:id="56" w:author="Microsoft Office User" w:date="2018-03-01T08:34:00Z">
        <w:r w:rsidR="00597B3A">
          <w:rPr>
            <w:sz w:val="20"/>
            <w:szCs w:val="20"/>
            <w:lang w:val="en-US"/>
          </w:rPr>
          <w:fldChar w:fldCharType="begin"/>
        </w:r>
        <w:r w:rsidR="00597B3A">
          <w:rPr>
            <w:sz w:val="20"/>
            <w:szCs w:val="20"/>
            <w:lang w:val="en-US"/>
          </w:rPr>
          <w:instrText xml:space="preserve"> HYPERLINK "http://stanford.edu/~jdegen/1_evidence_directness/evidence.html" </w:instrText>
        </w:r>
        <w:r w:rsidR="00597B3A">
          <w:rPr>
            <w:sz w:val="20"/>
            <w:szCs w:val="20"/>
            <w:lang w:val="en-US"/>
          </w:rPr>
        </w:r>
        <w:r w:rsidR="00597B3A">
          <w:rPr>
            <w:sz w:val="20"/>
            <w:szCs w:val="20"/>
            <w:lang w:val="en-US"/>
          </w:rPr>
          <w:fldChar w:fldCharType="separate"/>
        </w:r>
        <w:r w:rsidRPr="00597B3A">
          <w:rPr>
            <w:rStyle w:val="Hyperlink"/>
            <w:sz w:val="20"/>
            <w:szCs w:val="20"/>
            <w:lang w:val="en-US"/>
          </w:rPr>
          <w:t>here</w:t>
        </w:r>
        <w:r w:rsidR="00597B3A">
          <w:rPr>
            <w:sz w:val="20"/>
            <w:szCs w:val="20"/>
            <w:lang w:val="en-US"/>
          </w:rPr>
          <w:fldChar w:fldCharType="end"/>
        </w:r>
      </w:ins>
      <w:bookmarkStart w:id="57" w:name="_GoBack"/>
      <w:bookmarkEnd w:id="57"/>
      <w:r w:rsidRPr="002A5690">
        <w:rPr>
          <w:sz w:val="20"/>
          <w:szCs w:val="20"/>
          <w:lang w:val="en-US"/>
        </w:rPr>
        <w:t xml:space="preserve">. The German version can be viewed </w:t>
      </w:r>
      <w:ins w:id="58" w:author="Microsoft Office User" w:date="2018-02-24T11:40:00Z">
        <w:r w:rsidR="008E3EBD">
          <w:rPr>
            <w:sz w:val="20"/>
            <w:szCs w:val="20"/>
            <w:lang w:val="en-US"/>
          </w:rPr>
          <w:fldChar w:fldCharType="begin"/>
        </w:r>
      </w:ins>
      <w:ins w:id="59" w:author="Microsoft Office User" w:date="2018-02-24T11:43:00Z">
        <w:r w:rsidR="00687853">
          <w:rPr>
            <w:sz w:val="20"/>
            <w:szCs w:val="20"/>
            <w:lang w:val="en-US"/>
          </w:rPr>
          <w:instrText>HYPERLINK "http://web.stanford.edu/~jdegen/cgi-bin/4_dp_priors_evidencestrength/evidence.html"</w:instrText>
        </w:r>
      </w:ins>
      <w:ins w:id="60" w:author="Microsoft Office User" w:date="2018-02-24T11:40:00Z">
        <w:r w:rsidR="008E3EBD">
          <w:rPr>
            <w:sz w:val="20"/>
            <w:szCs w:val="20"/>
            <w:lang w:val="en-US"/>
          </w:rPr>
          <w:fldChar w:fldCharType="separate"/>
        </w:r>
        <w:r w:rsidRPr="008E3EBD">
          <w:rPr>
            <w:rStyle w:val="Hyperlink"/>
            <w:sz w:val="20"/>
            <w:szCs w:val="20"/>
            <w:lang w:val="en-US"/>
          </w:rPr>
          <w:t>here</w:t>
        </w:r>
        <w:r w:rsidR="008E3EBD">
          <w:rPr>
            <w:sz w:val="20"/>
            <w:szCs w:val="20"/>
            <w:lang w:val="en-US"/>
          </w:rPr>
          <w:fldChar w:fldCharType="end"/>
        </w:r>
      </w:ins>
      <w:r w:rsidRPr="002A5690">
        <w:rPr>
          <w:sz w:val="20"/>
          <w:szCs w:val="20"/>
          <w:lang w:val="en-US"/>
        </w:rPr>
        <w:t>.</w:t>
      </w:r>
    </w:p>
  </w:footnote>
  <w:footnote w:id="2">
    <w:p w14:paraId="1EE4C0C2" w14:textId="0F9C2245" w:rsidR="00F67554" w:rsidRPr="002A5690" w:rsidRDefault="00F6755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sidR="002D3A93">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ins w:id="62" w:author="Microsoft Office User" w:date="2018-02-24T11:54:00Z">
        <w:r w:rsidR="004F495E">
          <w:rPr>
            <w:sz w:val="20"/>
            <w:szCs w:val="20"/>
            <w:lang w:val="en-US"/>
          </w:rPr>
          <w:fldChar w:fldCharType="begin"/>
        </w:r>
        <w:r w:rsidR="004F495E">
          <w:rPr>
            <w:sz w:val="20"/>
            <w:szCs w:val="20"/>
            <w:lang w:val="en-US"/>
          </w:rPr>
          <w:instrText xml:space="preserve"> HYPERLINK "http://stanford.edu/~jdegen/68_modals_freeproduction/modals.html" </w:instrText>
        </w:r>
        <w:r w:rsidR="004F495E">
          <w:rPr>
            <w:sz w:val="20"/>
            <w:szCs w:val="20"/>
            <w:lang w:val="en-US"/>
          </w:rPr>
          <w:fldChar w:fldCharType="separate"/>
        </w:r>
        <w:r w:rsidRPr="004F495E">
          <w:rPr>
            <w:rStyle w:val="Hyperlink"/>
            <w:sz w:val="20"/>
            <w:szCs w:val="20"/>
            <w:lang w:val="en-US"/>
          </w:rPr>
          <w:t>here</w:t>
        </w:r>
        <w:r w:rsidR="004F495E">
          <w:rPr>
            <w:sz w:val="20"/>
            <w:szCs w:val="20"/>
            <w:lang w:val="en-US"/>
          </w:rPr>
          <w:fldChar w:fldCharType="end"/>
        </w:r>
      </w:ins>
      <w:r w:rsidRPr="002A5690">
        <w:rPr>
          <w:sz w:val="20"/>
          <w:szCs w:val="20"/>
          <w:lang w:val="en-US"/>
        </w:rPr>
        <w:t xml:space="preserve">. Similar responses (e.g., “he can hear it” and “he can hear it on the roof”) were grouped together. We selected explanations from among </w:t>
      </w:r>
      <w:r w:rsidR="002D3A93">
        <w:rPr>
          <w:sz w:val="20"/>
          <w:szCs w:val="20"/>
          <w:lang w:val="en-US"/>
        </w:rPr>
        <w:t>those</w:t>
      </w:r>
      <w:r w:rsidR="002D3A93" w:rsidRPr="002A5690">
        <w:rPr>
          <w:sz w:val="20"/>
          <w:szCs w:val="20"/>
          <w:lang w:val="en-US"/>
        </w:rPr>
        <w:t xml:space="preserve"> </w:t>
      </w:r>
      <w:r w:rsidRPr="002A5690">
        <w:rPr>
          <w:sz w:val="20"/>
          <w:szCs w:val="20"/>
          <w:lang w:val="en-US"/>
        </w:rPr>
        <w:t xml:space="preserve">most frequently generated while including at least one </w:t>
      </w:r>
      <w:r w:rsidR="002D3A93">
        <w:rPr>
          <w:sz w:val="20"/>
          <w:szCs w:val="20"/>
          <w:lang w:val="en-US"/>
        </w:rPr>
        <w:t xml:space="preserve">example </w:t>
      </w:r>
      <w:r w:rsidRPr="002A5690">
        <w:rPr>
          <w:sz w:val="20"/>
          <w:szCs w:val="20"/>
          <w:lang w:val="en-US"/>
        </w:rPr>
        <w:t>of each type of evidence (direct, indirect, reportative)</w:t>
      </w:r>
      <w:r w:rsidR="002D3A93">
        <w:rPr>
          <w:sz w:val="20"/>
          <w:szCs w:val="20"/>
          <w:lang w:val="en-US"/>
        </w:rPr>
        <w:t>. This procedure resulted</w:t>
      </w:r>
      <w:r w:rsidRPr="002A5690">
        <w:rPr>
          <w:sz w:val="20"/>
          <w:szCs w:val="20"/>
          <w:lang w:val="en-US"/>
        </w:rPr>
        <w:t xml:space="preserve"> in the final selection of five pieces of evidence per </w:t>
      </w:r>
      <w:r w:rsidR="002D3A93">
        <w:rPr>
          <w:sz w:val="20"/>
          <w:szCs w:val="20"/>
          <w:lang w:val="en-US"/>
        </w:rPr>
        <w:t>state of affairs</w:t>
      </w:r>
      <w:r w:rsidRPr="002A5690">
        <w:rPr>
          <w:sz w:val="20"/>
          <w:szCs w:val="20"/>
          <w:lang w:val="en-US"/>
        </w:rPr>
        <w:t xml:space="preserve">. </w:t>
      </w:r>
      <w:r w:rsidR="002D3A93">
        <w:rPr>
          <w:sz w:val="20"/>
          <w:szCs w:val="20"/>
          <w:lang w:val="en-US"/>
        </w:rPr>
        <w:t>English</w:t>
      </w:r>
      <w:r w:rsidR="002D3A93" w:rsidRPr="002A5690">
        <w:rPr>
          <w:sz w:val="20"/>
          <w:szCs w:val="20"/>
          <w:lang w:val="en-US"/>
        </w:rPr>
        <w:t xml:space="preserve"> </w:t>
      </w:r>
      <w:r w:rsidRPr="002A5690">
        <w:rPr>
          <w:sz w:val="20"/>
          <w:szCs w:val="20"/>
          <w:lang w:val="en-US"/>
        </w:rPr>
        <w:t>materials were translated into German by authors 1, 2, and 4, who are native speakers of German.</w:t>
      </w:r>
    </w:p>
    <w:p w14:paraId="48C3A38C" w14:textId="77777777" w:rsidR="00F67554" w:rsidRPr="00E9143E" w:rsidRDefault="00F67554">
      <w:pPr>
        <w:rPr>
          <w:sz w:val="20"/>
          <w:szCs w:val="20"/>
          <w:lang w:val="en-US"/>
        </w:rPr>
      </w:pPr>
    </w:p>
  </w:footnote>
  <w:footnote w:id="3">
    <w:p w14:paraId="1466203B" w14:textId="5E438CE7"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ins w:id="63" w:author="Microsoft Office User" w:date="2018-02-24T11:55:00Z">
        <w:r w:rsidR="00483C97">
          <w:rPr>
            <w:sz w:val="20"/>
            <w:szCs w:val="20"/>
            <w:lang w:val="en-US"/>
          </w:rPr>
          <w:fldChar w:fldCharType="begin"/>
        </w:r>
        <w:r w:rsidR="00483C97">
          <w:rPr>
            <w:sz w:val="20"/>
            <w:szCs w:val="20"/>
            <w:lang w:val="en-US"/>
          </w:rPr>
          <w:instrText xml:space="preserve"> HYPERLINK "http://stanford.edu/~jdegen/71_modals_forced_production/modals.html" </w:instrText>
        </w:r>
        <w:r w:rsidR="00483C97">
          <w:rPr>
            <w:sz w:val="20"/>
            <w:szCs w:val="20"/>
            <w:lang w:val="en-US"/>
          </w:rPr>
          <w:fldChar w:fldCharType="separate"/>
        </w:r>
        <w:r w:rsidRPr="00483C97">
          <w:rPr>
            <w:rStyle w:val="Hyperlink"/>
            <w:sz w:val="20"/>
            <w:szCs w:val="20"/>
            <w:lang w:val="en-US"/>
          </w:rPr>
          <w:t>here</w:t>
        </w:r>
        <w:r w:rsidR="00483C97">
          <w:rPr>
            <w:sz w:val="20"/>
            <w:szCs w:val="20"/>
            <w:lang w:val="en-US"/>
          </w:rPr>
          <w:fldChar w:fldCharType="end"/>
        </w:r>
      </w:ins>
      <w:r w:rsidRPr="00A7659A">
        <w:rPr>
          <w:sz w:val="20"/>
          <w:szCs w:val="20"/>
          <w:lang w:val="en-US"/>
        </w:rPr>
        <w:t>.</w:t>
      </w:r>
    </w:p>
  </w:footnote>
  <w:footnote w:id="4">
    <w:p w14:paraId="2CEF4044" w14:textId="663D6553"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ins w:id="64" w:author="Microsoft Office User" w:date="2018-02-24T11:55:00Z">
        <w:r w:rsidR="00483C97">
          <w:rPr>
            <w:sz w:val="20"/>
            <w:szCs w:val="20"/>
            <w:lang w:val="en-US"/>
          </w:rPr>
          <w:fldChar w:fldCharType="begin"/>
        </w:r>
        <w:r w:rsidR="00483C97">
          <w:rPr>
            <w:sz w:val="20"/>
            <w:szCs w:val="20"/>
            <w:lang w:val="en-US"/>
          </w:rPr>
          <w:instrText xml:space="preserve"> HYPERLINK "http://web.stanford.edu/~jdegen/cgi-bin/3_dp_production/modals.html" </w:instrText>
        </w:r>
        <w:r w:rsidR="00483C97">
          <w:rPr>
            <w:sz w:val="20"/>
            <w:szCs w:val="20"/>
            <w:lang w:val="en-US"/>
          </w:rPr>
          <w:fldChar w:fldCharType="separate"/>
        </w:r>
        <w:r w:rsidRPr="00483C97">
          <w:rPr>
            <w:rStyle w:val="Hyperlink"/>
            <w:sz w:val="20"/>
            <w:szCs w:val="20"/>
            <w:lang w:val="en-US"/>
          </w:rPr>
          <w:t>here</w:t>
        </w:r>
        <w:r w:rsidR="00483C97">
          <w:rPr>
            <w:sz w:val="20"/>
            <w:szCs w:val="20"/>
            <w:lang w:val="en-US"/>
          </w:rPr>
          <w:fldChar w:fldCharType="end"/>
        </w:r>
      </w:ins>
      <w:r w:rsidRPr="00A7659A">
        <w:rPr>
          <w:sz w:val="20"/>
          <w:szCs w:val="20"/>
          <w:lang w:val="en-US"/>
        </w:rPr>
        <w:t>.</w:t>
      </w:r>
    </w:p>
  </w:footnote>
  <w:footnote w:id="5">
    <w:p w14:paraId="71813975" w14:textId="09F71EC7" w:rsidR="00F67554" w:rsidRPr="00087419" w:rsidRDefault="00F67554">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ins w:id="68" w:author="Microsoft Office User" w:date="2018-02-24T11:56:00Z">
        <w:r w:rsidR="007739A4">
          <w:rPr>
            <w:sz w:val="20"/>
            <w:szCs w:val="20"/>
            <w:lang w:val="en-US"/>
          </w:rPr>
          <w:fldChar w:fldCharType="begin"/>
        </w:r>
        <w:r w:rsidR="007739A4">
          <w:rPr>
            <w:sz w:val="20"/>
            <w:szCs w:val="20"/>
            <w:lang w:val="en-US"/>
          </w:rPr>
          <w:instrText xml:space="preserve"> HYPERLINK "http://stanford.edu/~jdegen/72_modals_comprehension_evidence_room/modals.html" </w:instrText>
        </w:r>
        <w:r w:rsidR="007739A4">
          <w:rPr>
            <w:sz w:val="20"/>
            <w:szCs w:val="20"/>
            <w:lang w:val="en-US"/>
          </w:rPr>
          <w:fldChar w:fldCharType="separate"/>
        </w:r>
        <w:r w:rsidRPr="007739A4">
          <w:rPr>
            <w:rStyle w:val="Hyperlink"/>
            <w:sz w:val="20"/>
            <w:szCs w:val="20"/>
            <w:lang w:val="en-US"/>
          </w:rPr>
          <w:t>here</w:t>
        </w:r>
        <w:r w:rsidR="007739A4">
          <w:rPr>
            <w:sz w:val="20"/>
            <w:szCs w:val="20"/>
            <w:lang w:val="en-US"/>
          </w:rPr>
          <w:fldChar w:fldCharType="end"/>
        </w:r>
      </w:ins>
      <w:r w:rsidRPr="00087419">
        <w:rPr>
          <w:sz w:val="20"/>
          <w:szCs w:val="20"/>
          <w:lang w:val="en-US"/>
        </w:rPr>
        <w:t xml:space="preserve"> and the German version </w:t>
      </w:r>
      <w:ins w:id="69" w:author="Microsoft Office User" w:date="2018-02-24T11:56:00Z">
        <w:r w:rsidR="007739A4">
          <w:rPr>
            <w:sz w:val="20"/>
            <w:szCs w:val="20"/>
            <w:lang w:val="en-US"/>
          </w:rPr>
          <w:fldChar w:fldCharType="begin"/>
        </w:r>
        <w:r w:rsidR="007739A4">
          <w:rPr>
            <w:sz w:val="20"/>
            <w:szCs w:val="20"/>
            <w:lang w:val="en-US"/>
          </w:rPr>
          <w:instrText xml:space="preserve"> HYPERLINK "http://web.stanford.edu/~jdegen/cgi-bin/2_dp_comprehension_listenerbelief/modals.html" </w:instrText>
        </w:r>
        <w:r w:rsidR="007739A4">
          <w:rPr>
            <w:sz w:val="20"/>
            <w:szCs w:val="20"/>
            <w:lang w:val="en-US"/>
          </w:rPr>
          <w:fldChar w:fldCharType="separate"/>
        </w:r>
        <w:r w:rsidRPr="007739A4">
          <w:rPr>
            <w:rStyle w:val="Hyperlink"/>
            <w:sz w:val="20"/>
            <w:szCs w:val="20"/>
            <w:lang w:val="en-US"/>
          </w:rPr>
          <w:t>here</w:t>
        </w:r>
        <w:r w:rsidR="007739A4">
          <w:rPr>
            <w:sz w:val="20"/>
            <w:szCs w:val="20"/>
            <w:lang w:val="en-US"/>
          </w:rPr>
          <w:fldChar w:fldCharType="end"/>
        </w:r>
      </w:ins>
      <w:r w:rsidRPr="00087419">
        <w:rPr>
          <w:sz w:val="20"/>
          <w:szCs w:val="20"/>
          <w:lang w:val="en-US"/>
        </w:rPr>
        <w:t>.</w:t>
      </w:r>
    </w:p>
  </w:footnote>
  <w:footnote w:id="6">
    <w:p w14:paraId="058625A8" w14:textId="342AE847" w:rsidR="00F67554" w:rsidRPr="00087419" w:rsidRDefault="00F6755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sidR="00285144">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F67554" w:rsidRPr="0065786E" w:rsidRDefault="00F67554">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ins w:id="70" w:author="Microsoft Office User" w:date="2018-02-24T11:57:00Z">
        <w:r w:rsidR="006D4315">
          <w:rPr>
            <w:sz w:val="20"/>
            <w:szCs w:val="20"/>
            <w:lang w:val="en-US"/>
          </w:rPr>
          <w:fldChar w:fldCharType="begin"/>
        </w:r>
        <w:r w:rsidR="006D4315">
          <w:rPr>
            <w:sz w:val="20"/>
            <w:szCs w:val="20"/>
            <w:lang w:val="en-US"/>
          </w:rPr>
          <w:instrText xml:space="preserve"> HYPERLINK "http://stanford.edu/~jdegen/80_modals_comprehension_speakerbelief/modals.html" </w:instrText>
        </w:r>
        <w:r w:rsidR="006D4315">
          <w:rPr>
            <w:sz w:val="20"/>
            <w:szCs w:val="20"/>
            <w:lang w:val="en-US"/>
          </w:rPr>
          <w:fldChar w:fldCharType="separate"/>
        </w:r>
        <w:r w:rsidRPr="006D4315">
          <w:rPr>
            <w:rStyle w:val="Hyperlink"/>
            <w:sz w:val="20"/>
            <w:szCs w:val="20"/>
            <w:lang w:val="en-US"/>
          </w:rPr>
          <w:t>here</w:t>
        </w:r>
        <w:r w:rsidR="006D4315">
          <w:rPr>
            <w:sz w:val="20"/>
            <w:szCs w:val="20"/>
            <w:lang w:val="en-US"/>
          </w:rPr>
          <w:fldChar w:fldCharType="end"/>
        </w:r>
      </w:ins>
      <w:r w:rsidRPr="0065786E">
        <w:rPr>
          <w:sz w:val="20"/>
          <w:szCs w:val="20"/>
          <w:lang w:val="en-US"/>
        </w:rPr>
        <w:t xml:space="preserve">. The German version can be viewed </w:t>
      </w:r>
      <w:ins w:id="71" w:author="Microsoft Office User" w:date="2018-02-24T11:57:00Z">
        <w:r w:rsidR="006D4315">
          <w:rPr>
            <w:sz w:val="20"/>
            <w:szCs w:val="20"/>
            <w:lang w:val="en-US"/>
          </w:rPr>
          <w:fldChar w:fldCharType="begin"/>
        </w:r>
        <w:r w:rsidR="006D4315">
          <w:rPr>
            <w:sz w:val="20"/>
            <w:szCs w:val="20"/>
            <w:lang w:val="en-US"/>
          </w:rPr>
          <w:instrText xml:space="preserve"> HYPERLINK "http://web.stanford.edu/~jdegen/cgi-bin/1_dp_comprehension_speakerbelief/discourse_particles.html" </w:instrText>
        </w:r>
        <w:r w:rsidR="006D4315">
          <w:rPr>
            <w:sz w:val="20"/>
            <w:szCs w:val="20"/>
            <w:lang w:val="en-US"/>
          </w:rPr>
          <w:fldChar w:fldCharType="separate"/>
        </w:r>
        <w:r w:rsidRPr="006D4315">
          <w:rPr>
            <w:rStyle w:val="Hyperlink"/>
            <w:sz w:val="20"/>
            <w:szCs w:val="20"/>
            <w:lang w:val="en-US"/>
          </w:rPr>
          <w:t>here</w:t>
        </w:r>
        <w:r w:rsidR="006D4315">
          <w:rPr>
            <w:sz w:val="20"/>
            <w:szCs w:val="20"/>
            <w:lang w:val="en-US"/>
          </w:rPr>
          <w:fldChar w:fldCharType="end"/>
        </w:r>
      </w:ins>
      <w:r w:rsidRPr="0065786E">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1"/>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Gregory Scontras">
    <w15:presenceInfo w15:providerId="None" w15:userId="Gregory Scontras"/>
  </w15:person>
  <w15:person w15:author="Microsoft Office User">
    <w15:presenceInfo w15:providerId="None" w15:userId="Microsoft Office User"/>
  </w15:person>
  <w15:person w15:author="Wittenberg, Eva">
    <w15:presenceInfo w15:providerId="Windows Live" w15:userId="da3e7454-15b9-410c-b7a9-b55b428c9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39BF"/>
    <w:rsid w:val="00074C29"/>
    <w:rsid w:val="000822F8"/>
    <w:rsid w:val="00087419"/>
    <w:rsid w:val="000B2288"/>
    <w:rsid w:val="000B55AF"/>
    <w:rsid w:val="000B6317"/>
    <w:rsid w:val="000C407F"/>
    <w:rsid w:val="000D2E85"/>
    <w:rsid w:val="000E434F"/>
    <w:rsid w:val="000F0ED0"/>
    <w:rsid w:val="000F30AE"/>
    <w:rsid w:val="000F3FF3"/>
    <w:rsid w:val="00100AB3"/>
    <w:rsid w:val="00110F91"/>
    <w:rsid w:val="00116749"/>
    <w:rsid w:val="00120B67"/>
    <w:rsid w:val="0012173D"/>
    <w:rsid w:val="00122086"/>
    <w:rsid w:val="00131B98"/>
    <w:rsid w:val="00143324"/>
    <w:rsid w:val="00154E2B"/>
    <w:rsid w:val="001631FB"/>
    <w:rsid w:val="00183324"/>
    <w:rsid w:val="001A278F"/>
    <w:rsid w:val="001A4F8B"/>
    <w:rsid w:val="001A756B"/>
    <w:rsid w:val="001B4C43"/>
    <w:rsid w:val="001C329F"/>
    <w:rsid w:val="001E399A"/>
    <w:rsid w:val="001F406F"/>
    <w:rsid w:val="001F4407"/>
    <w:rsid w:val="0020496E"/>
    <w:rsid w:val="00210F25"/>
    <w:rsid w:val="00212DE6"/>
    <w:rsid w:val="00214CEB"/>
    <w:rsid w:val="0021520C"/>
    <w:rsid w:val="00216E55"/>
    <w:rsid w:val="002224FC"/>
    <w:rsid w:val="0022542F"/>
    <w:rsid w:val="00233984"/>
    <w:rsid w:val="00240B49"/>
    <w:rsid w:val="00255E9F"/>
    <w:rsid w:val="00273B8E"/>
    <w:rsid w:val="00281036"/>
    <w:rsid w:val="00283C26"/>
    <w:rsid w:val="00285144"/>
    <w:rsid w:val="002A5690"/>
    <w:rsid w:val="002B03C0"/>
    <w:rsid w:val="002B73FC"/>
    <w:rsid w:val="002C6F2E"/>
    <w:rsid w:val="002D3A93"/>
    <w:rsid w:val="002E0A21"/>
    <w:rsid w:val="002E5C29"/>
    <w:rsid w:val="00301E0B"/>
    <w:rsid w:val="00315B64"/>
    <w:rsid w:val="00316234"/>
    <w:rsid w:val="00334EFA"/>
    <w:rsid w:val="003478AC"/>
    <w:rsid w:val="0035143C"/>
    <w:rsid w:val="0035671E"/>
    <w:rsid w:val="00356E5C"/>
    <w:rsid w:val="00370A0C"/>
    <w:rsid w:val="00372013"/>
    <w:rsid w:val="00376BD9"/>
    <w:rsid w:val="00377500"/>
    <w:rsid w:val="003902D5"/>
    <w:rsid w:val="00392409"/>
    <w:rsid w:val="00392E47"/>
    <w:rsid w:val="003975F7"/>
    <w:rsid w:val="003B3ECA"/>
    <w:rsid w:val="003B6408"/>
    <w:rsid w:val="003C6E10"/>
    <w:rsid w:val="003C76E6"/>
    <w:rsid w:val="003D2135"/>
    <w:rsid w:val="003F28A5"/>
    <w:rsid w:val="003F5271"/>
    <w:rsid w:val="00405CB9"/>
    <w:rsid w:val="00405D36"/>
    <w:rsid w:val="00415D6F"/>
    <w:rsid w:val="004203CA"/>
    <w:rsid w:val="00422043"/>
    <w:rsid w:val="004225DE"/>
    <w:rsid w:val="00425784"/>
    <w:rsid w:val="00430CF9"/>
    <w:rsid w:val="004357B6"/>
    <w:rsid w:val="00437F9B"/>
    <w:rsid w:val="00440E42"/>
    <w:rsid w:val="004428ED"/>
    <w:rsid w:val="004465F5"/>
    <w:rsid w:val="00451DD8"/>
    <w:rsid w:val="00452818"/>
    <w:rsid w:val="004529B9"/>
    <w:rsid w:val="00466BA9"/>
    <w:rsid w:val="00467AF4"/>
    <w:rsid w:val="00474494"/>
    <w:rsid w:val="00477B85"/>
    <w:rsid w:val="00483C97"/>
    <w:rsid w:val="0049100B"/>
    <w:rsid w:val="00492EF9"/>
    <w:rsid w:val="004967F3"/>
    <w:rsid w:val="004A1A7C"/>
    <w:rsid w:val="004A3538"/>
    <w:rsid w:val="004A7BEB"/>
    <w:rsid w:val="004D7093"/>
    <w:rsid w:val="004F313E"/>
    <w:rsid w:val="004F495E"/>
    <w:rsid w:val="00500FEB"/>
    <w:rsid w:val="00511877"/>
    <w:rsid w:val="005124C8"/>
    <w:rsid w:val="00521DC0"/>
    <w:rsid w:val="0053279A"/>
    <w:rsid w:val="00543C45"/>
    <w:rsid w:val="005454E1"/>
    <w:rsid w:val="00557DD9"/>
    <w:rsid w:val="00565648"/>
    <w:rsid w:val="00566A93"/>
    <w:rsid w:val="0057690C"/>
    <w:rsid w:val="00586022"/>
    <w:rsid w:val="005902E9"/>
    <w:rsid w:val="005918E4"/>
    <w:rsid w:val="00596190"/>
    <w:rsid w:val="005972A4"/>
    <w:rsid w:val="00597B3A"/>
    <w:rsid w:val="005A29F4"/>
    <w:rsid w:val="005A52E5"/>
    <w:rsid w:val="005A5735"/>
    <w:rsid w:val="005A64D6"/>
    <w:rsid w:val="005E128A"/>
    <w:rsid w:val="005E2ABC"/>
    <w:rsid w:val="00603974"/>
    <w:rsid w:val="00624ADD"/>
    <w:rsid w:val="006324ED"/>
    <w:rsid w:val="00644167"/>
    <w:rsid w:val="00656218"/>
    <w:rsid w:val="0065786E"/>
    <w:rsid w:val="00670954"/>
    <w:rsid w:val="00675E60"/>
    <w:rsid w:val="006779BC"/>
    <w:rsid w:val="00680276"/>
    <w:rsid w:val="006804CB"/>
    <w:rsid w:val="00687853"/>
    <w:rsid w:val="006925CD"/>
    <w:rsid w:val="00696DC7"/>
    <w:rsid w:val="00697816"/>
    <w:rsid w:val="006D4315"/>
    <w:rsid w:val="006E4883"/>
    <w:rsid w:val="006F3185"/>
    <w:rsid w:val="006F6AE0"/>
    <w:rsid w:val="00702348"/>
    <w:rsid w:val="00703139"/>
    <w:rsid w:val="00721F71"/>
    <w:rsid w:val="00723CB1"/>
    <w:rsid w:val="007329CC"/>
    <w:rsid w:val="007402E1"/>
    <w:rsid w:val="0074629D"/>
    <w:rsid w:val="007521C7"/>
    <w:rsid w:val="00771CDF"/>
    <w:rsid w:val="007733E9"/>
    <w:rsid w:val="007739A4"/>
    <w:rsid w:val="00780FC2"/>
    <w:rsid w:val="007C0287"/>
    <w:rsid w:val="007C74D9"/>
    <w:rsid w:val="007D0619"/>
    <w:rsid w:val="007E1186"/>
    <w:rsid w:val="007E216C"/>
    <w:rsid w:val="007E4D1B"/>
    <w:rsid w:val="007E5475"/>
    <w:rsid w:val="007E6983"/>
    <w:rsid w:val="007F130B"/>
    <w:rsid w:val="007F6D5F"/>
    <w:rsid w:val="007F786A"/>
    <w:rsid w:val="00817C66"/>
    <w:rsid w:val="00823DC9"/>
    <w:rsid w:val="00824942"/>
    <w:rsid w:val="00831389"/>
    <w:rsid w:val="00850B77"/>
    <w:rsid w:val="00857969"/>
    <w:rsid w:val="00870C21"/>
    <w:rsid w:val="00887246"/>
    <w:rsid w:val="0089166F"/>
    <w:rsid w:val="008A0229"/>
    <w:rsid w:val="008A3353"/>
    <w:rsid w:val="008A6DA4"/>
    <w:rsid w:val="008B20DC"/>
    <w:rsid w:val="008B7EAD"/>
    <w:rsid w:val="008E0481"/>
    <w:rsid w:val="008E3EBD"/>
    <w:rsid w:val="008E5A08"/>
    <w:rsid w:val="008F6B53"/>
    <w:rsid w:val="00906138"/>
    <w:rsid w:val="00915FD5"/>
    <w:rsid w:val="009177C2"/>
    <w:rsid w:val="00936605"/>
    <w:rsid w:val="00937991"/>
    <w:rsid w:val="009447E9"/>
    <w:rsid w:val="0096363D"/>
    <w:rsid w:val="009709C2"/>
    <w:rsid w:val="00971CB8"/>
    <w:rsid w:val="009755D2"/>
    <w:rsid w:val="009856EB"/>
    <w:rsid w:val="009904EF"/>
    <w:rsid w:val="00997309"/>
    <w:rsid w:val="009A5B78"/>
    <w:rsid w:val="009B7883"/>
    <w:rsid w:val="009C07DE"/>
    <w:rsid w:val="009C322E"/>
    <w:rsid w:val="009E114C"/>
    <w:rsid w:val="009E1D35"/>
    <w:rsid w:val="009F1C16"/>
    <w:rsid w:val="009F4217"/>
    <w:rsid w:val="009F438A"/>
    <w:rsid w:val="00A02133"/>
    <w:rsid w:val="00A062E9"/>
    <w:rsid w:val="00A31A0B"/>
    <w:rsid w:val="00A3220F"/>
    <w:rsid w:val="00A4516A"/>
    <w:rsid w:val="00A508BF"/>
    <w:rsid w:val="00A5181D"/>
    <w:rsid w:val="00A56239"/>
    <w:rsid w:val="00A62ED0"/>
    <w:rsid w:val="00A67897"/>
    <w:rsid w:val="00A764E8"/>
    <w:rsid w:val="00A7659A"/>
    <w:rsid w:val="00A76D7C"/>
    <w:rsid w:val="00A7721C"/>
    <w:rsid w:val="00A77B47"/>
    <w:rsid w:val="00A80C06"/>
    <w:rsid w:val="00AA2F54"/>
    <w:rsid w:val="00AA3A38"/>
    <w:rsid w:val="00AA5D8A"/>
    <w:rsid w:val="00AB3173"/>
    <w:rsid w:val="00AD1339"/>
    <w:rsid w:val="00AE21BA"/>
    <w:rsid w:val="00AF1E10"/>
    <w:rsid w:val="00AF29E8"/>
    <w:rsid w:val="00B106F3"/>
    <w:rsid w:val="00B22207"/>
    <w:rsid w:val="00B260DC"/>
    <w:rsid w:val="00B3277A"/>
    <w:rsid w:val="00B50613"/>
    <w:rsid w:val="00B714BD"/>
    <w:rsid w:val="00B75BEE"/>
    <w:rsid w:val="00B8114F"/>
    <w:rsid w:val="00B843BA"/>
    <w:rsid w:val="00B87B4D"/>
    <w:rsid w:val="00B93F41"/>
    <w:rsid w:val="00B95CF7"/>
    <w:rsid w:val="00BA0970"/>
    <w:rsid w:val="00BA6CBC"/>
    <w:rsid w:val="00BC43E5"/>
    <w:rsid w:val="00BD282C"/>
    <w:rsid w:val="00BD2DFB"/>
    <w:rsid w:val="00BE00A2"/>
    <w:rsid w:val="00BE1D0D"/>
    <w:rsid w:val="00BE1DE9"/>
    <w:rsid w:val="00BF0A3A"/>
    <w:rsid w:val="00BF2CC5"/>
    <w:rsid w:val="00BF4C01"/>
    <w:rsid w:val="00C035A2"/>
    <w:rsid w:val="00C048AD"/>
    <w:rsid w:val="00C12B32"/>
    <w:rsid w:val="00C24D75"/>
    <w:rsid w:val="00C27487"/>
    <w:rsid w:val="00C445C8"/>
    <w:rsid w:val="00C7378D"/>
    <w:rsid w:val="00C80A8D"/>
    <w:rsid w:val="00C84A04"/>
    <w:rsid w:val="00C91859"/>
    <w:rsid w:val="00C92220"/>
    <w:rsid w:val="00CA3801"/>
    <w:rsid w:val="00CB43AC"/>
    <w:rsid w:val="00CB43D0"/>
    <w:rsid w:val="00CE38EC"/>
    <w:rsid w:val="00CE3C1C"/>
    <w:rsid w:val="00CF01F4"/>
    <w:rsid w:val="00CF17AF"/>
    <w:rsid w:val="00CF3389"/>
    <w:rsid w:val="00CF3B84"/>
    <w:rsid w:val="00CF6405"/>
    <w:rsid w:val="00D06D1B"/>
    <w:rsid w:val="00D159E5"/>
    <w:rsid w:val="00D16F04"/>
    <w:rsid w:val="00D2081F"/>
    <w:rsid w:val="00D23D9C"/>
    <w:rsid w:val="00D33979"/>
    <w:rsid w:val="00D344FE"/>
    <w:rsid w:val="00D63ABA"/>
    <w:rsid w:val="00D7041C"/>
    <w:rsid w:val="00D864A0"/>
    <w:rsid w:val="00D90B73"/>
    <w:rsid w:val="00D91EF3"/>
    <w:rsid w:val="00D93112"/>
    <w:rsid w:val="00DA3616"/>
    <w:rsid w:val="00DA484F"/>
    <w:rsid w:val="00DA66C5"/>
    <w:rsid w:val="00DB783B"/>
    <w:rsid w:val="00DC330F"/>
    <w:rsid w:val="00DD21B6"/>
    <w:rsid w:val="00DE0F88"/>
    <w:rsid w:val="00DE6350"/>
    <w:rsid w:val="00E13E13"/>
    <w:rsid w:val="00E14C83"/>
    <w:rsid w:val="00E23CF6"/>
    <w:rsid w:val="00E46D6C"/>
    <w:rsid w:val="00E47DB1"/>
    <w:rsid w:val="00E7288D"/>
    <w:rsid w:val="00E772B8"/>
    <w:rsid w:val="00E9143E"/>
    <w:rsid w:val="00E9663D"/>
    <w:rsid w:val="00EA7A03"/>
    <w:rsid w:val="00EB2769"/>
    <w:rsid w:val="00EB3BA8"/>
    <w:rsid w:val="00EB4105"/>
    <w:rsid w:val="00ED31E3"/>
    <w:rsid w:val="00EF64F5"/>
    <w:rsid w:val="00F04E78"/>
    <w:rsid w:val="00F12985"/>
    <w:rsid w:val="00F13C5D"/>
    <w:rsid w:val="00F21C18"/>
    <w:rsid w:val="00F447E9"/>
    <w:rsid w:val="00F45653"/>
    <w:rsid w:val="00F46BD7"/>
    <w:rsid w:val="00F63A2E"/>
    <w:rsid w:val="00F6544C"/>
    <w:rsid w:val="00F67554"/>
    <w:rsid w:val="00F71983"/>
    <w:rsid w:val="00F8369D"/>
    <w:rsid w:val="00F91D55"/>
    <w:rsid w:val="00F94BE3"/>
    <w:rsid w:val="00F9610B"/>
    <w:rsid w:val="00F96F84"/>
    <w:rsid w:val="00FB1B0F"/>
    <w:rsid w:val="00FB2726"/>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BF1FC3-1B4E-3F4C-8633-7C745DC1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7574</Words>
  <Characters>43176</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2</cp:revision>
  <cp:lastPrinted>2018-02-05T17:14:00Z</cp:lastPrinted>
  <dcterms:created xsi:type="dcterms:W3CDTF">2018-03-01T16:35:00Z</dcterms:created>
  <dcterms:modified xsi:type="dcterms:W3CDTF">2018-03-01T16:35:00Z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